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85" w:rsidRDefault="00092B85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:rsidR="00092B85" w:rsidRDefault="003561DB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748" type="#_x0000_t202" style="width:566.95pt;height:184.1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rPr>
                      <w:rFonts w:ascii="Times New Roman" w:eastAsia="Times New Roman" w:hAnsi="Times New Roman" w:cs="Times New Roman"/>
                      <w:sz w:val="96"/>
                      <w:szCs w:val="96"/>
                    </w:rPr>
                  </w:pPr>
                </w:p>
                <w:p w:rsidR="003561DB" w:rsidRDefault="003561DB">
                  <w:pPr>
                    <w:rPr>
                      <w:rFonts w:ascii="Times New Roman" w:eastAsia="Times New Roman" w:hAnsi="Times New Roman" w:cs="Times New Roman"/>
                      <w:sz w:val="125"/>
                      <w:szCs w:val="125"/>
                    </w:rPr>
                  </w:pPr>
                </w:p>
                <w:p w:rsidR="003561DB" w:rsidRDefault="003561DB">
                  <w:pPr>
                    <w:spacing w:line="1141" w:lineRule="exact"/>
                    <w:ind w:left="3572"/>
                    <w:rPr>
                      <w:rFonts w:ascii="Calibri" w:eastAsia="Calibri" w:hAnsi="Calibri" w:cs="Calibri"/>
                      <w:sz w:val="96"/>
                      <w:szCs w:val="96"/>
                    </w:rPr>
                  </w:pPr>
                  <w:r>
                    <w:rPr>
                      <w:rFonts w:ascii="Calibri"/>
                      <w:b/>
                      <w:color w:val="FFFFFF"/>
                      <w:w w:val="125"/>
                      <w:sz w:val="96"/>
                    </w:rPr>
                    <w:t>TS410</w:t>
                  </w:r>
                </w:p>
              </w:txbxContent>
            </v:textbox>
          </v:shape>
        </w:pict>
      </w:r>
    </w:p>
    <w:p w:rsidR="00092B85" w:rsidRDefault="00092B85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092B85" w:rsidRDefault="003561DB">
      <w:pPr>
        <w:spacing w:before="8" w:line="526" w:lineRule="exact"/>
        <w:ind w:left="3675" w:right="682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b/>
          <w:color w:val="FCB812"/>
          <w:w w:val="125"/>
          <w:sz w:val="44"/>
        </w:rPr>
        <w:t>Integrated</w:t>
      </w:r>
      <w:r>
        <w:rPr>
          <w:rFonts w:ascii="Calibri"/>
          <w:b/>
          <w:color w:val="FCB812"/>
          <w:spacing w:val="-82"/>
          <w:w w:val="125"/>
          <w:sz w:val="44"/>
        </w:rPr>
        <w:t xml:space="preserve"> </w:t>
      </w:r>
      <w:r>
        <w:rPr>
          <w:rFonts w:ascii="Calibri"/>
          <w:b/>
          <w:color w:val="FCB812"/>
          <w:w w:val="125"/>
          <w:sz w:val="44"/>
        </w:rPr>
        <w:t>Business</w:t>
      </w:r>
      <w:r>
        <w:rPr>
          <w:rFonts w:ascii="Calibri"/>
          <w:b/>
          <w:color w:val="FCB812"/>
          <w:spacing w:val="-83"/>
          <w:w w:val="125"/>
          <w:sz w:val="44"/>
        </w:rPr>
        <w:t xml:space="preserve"> </w:t>
      </w:r>
      <w:r>
        <w:rPr>
          <w:rFonts w:ascii="Calibri"/>
          <w:b/>
          <w:color w:val="FCB812"/>
          <w:w w:val="125"/>
          <w:sz w:val="44"/>
        </w:rPr>
        <w:t>Processes</w:t>
      </w:r>
      <w:r>
        <w:rPr>
          <w:rFonts w:ascii="Calibri"/>
          <w:b/>
          <w:color w:val="FCB812"/>
          <w:spacing w:val="-81"/>
          <w:w w:val="125"/>
          <w:sz w:val="44"/>
        </w:rPr>
        <w:t xml:space="preserve"> </w:t>
      </w:r>
      <w:r>
        <w:rPr>
          <w:rFonts w:ascii="Calibri"/>
          <w:b/>
          <w:color w:val="FCB812"/>
          <w:w w:val="125"/>
          <w:sz w:val="44"/>
        </w:rPr>
        <w:t>in</w:t>
      </w:r>
      <w:r>
        <w:rPr>
          <w:rFonts w:ascii="Calibri"/>
          <w:b/>
          <w:color w:val="FCB812"/>
          <w:spacing w:val="26"/>
          <w:w w:val="124"/>
          <w:sz w:val="44"/>
        </w:rPr>
        <w:t xml:space="preserve"> </w:t>
      </w:r>
      <w:r>
        <w:rPr>
          <w:rFonts w:ascii="Calibri"/>
          <w:b/>
          <w:color w:val="FCB812"/>
          <w:w w:val="125"/>
          <w:sz w:val="44"/>
        </w:rPr>
        <w:t>SAP</w:t>
      </w:r>
      <w:r>
        <w:rPr>
          <w:rFonts w:ascii="Calibri"/>
          <w:b/>
          <w:color w:val="FCB812"/>
          <w:spacing w:val="-25"/>
          <w:w w:val="125"/>
          <w:sz w:val="44"/>
        </w:rPr>
        <w:t xml:space="preserve"> </w:t>
      </w:r>
      <w:r>
        <w:rPr>
          <w:rFonts w:ascii="Calibri"/>
          <w:b/>
          <w:color w:val="FCB812"/>
          <w:w w:val="125"/>
          <w:sz w:val="44"/>
        </w:rPr>
        <w:t>S/4HANA</w:t>
      </w: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rPr>
          <w:rFonts w:ascii="Calibri" w:eastAsia="Calibri" w:hAnsi="Calibri" w:cs="Calibri"/>
          <w:b/>
          <w:bCs/>
          <w:sz w:val="44"/>
          <w:szCs w:val="44"/>
        </w:rPr>
      </w:pPr>
    </w:p>
    <w:p w:rsidR="00092B85" w:rsidRDefault="00092B85">
      <w:pPr>
        <w:spacing w:before="11"/>
        <w:rPr>
          <w:rFonts w:ascii="Calibri" w:eastAsia="Calibri" w:hAnsi="Calibri" w:cs="Calibri"/>
          <w:b/>
          <w:bCs/>
          <w:sz w:val="55"/>
          <w:szCs w:val="55"/>
        </w:rPr>
      </w:pPr>
    </w:p>
    <w:p w:rsidR="00092B85" w:rsidRDefault="003561DB">
      <w:pPr>
        <w:ind w:left="367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w w:val="125"/>
          <w:sz w:val="24"/>
        </w:rPr>
        <w:t>EXERCISES</w:t>
      </w:r>
      <w:r>
        <w:rPr>
          <w:rFonts w:ascii="Calibri"/>
          <w:spacing w:val="-9"/>
          <w:w w:val="125"/>
          <w:sz w:val="24"/>
        </w:rPr>
        <w:t xml:space="preserve"> </w:t>
      </w:r>
      <w:r>
        <w:rPr>
          <w:rFonts w:ascii="Calibri"/>
          <w:spacing w:val="-1"/>
          <w:w w:val="125"/>
          <w:sz w:val="24"/>
        </w:rPr>
        <w:t>AND</w:t>
      </w:r>
      <w:r>
        <w:rPr>
          <w:rFonts w:ascii="Calibri"/>
          <w:spacing w:val="-6"/>
          <w:w w:val="125"/>
          <w:sz w:val="24"/>
        </w:rPr>
        <w:t xml:space="preserve"> </w:t>
      </w:r>
      <w:r>
        <w:rPr>
          <w:rFonts w:ascii="Calibri"/>
          <w:spacing w:val="-1"/>
          <w:w w:val="125"/>
          <w:sz w:val="24"/>
        </w:rPr>
        <w:t>SOLUTIONS</w:t>
      </w:r>
    </w:p>
    <w:p w:rsidR="00092B85" w:rsidRDefault="00092B85">
      <w:pPr>
        <w:spacing w:before="4"/>
        <w:rPr>
          <w:rFonts w:ascii="Calibri" w:eastAsia="Calibri" w:hAnsi="Calibri" w:cs="Calibri"/>
        </w:rPr>
      </w:pPr>
    </w:p>
    <w:p w:rsidR="00092B85" w:rsidRDefault="003561DB">
      <w:pPr>
        <w:pStyle w:val="BodyText"/>
        <w:ind w:left="3675"/>
        <w:rPr>
          <w:rFonts w:ascii="Lucida Sans" w:eastAsia="Lucida Sans" w:hAnsi="Lucida Sans" w:cs="Lucida Sans"/>
        </w:rPr>
      </w:pPr>
      <w:r>
        <w:rPr>
          <w:rFonts w:ascii="Lucida Sans"/>
          <w:spacing w:val="-1"/>
        </w:rPr>
        <w:t>Course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Version: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>09</w:t>
      </w:r>
    </w:p>
    <w:p w:rsidR="00092B85" w:rsidRDefault="00092B85">
      <w:pPr>
        <w:rPr>
          <w:rFonts w:ascii="Lucida Sans" w:eastAsia="Lucida Sans" w:hAnsi="Lucida Sans" w:cs="Lucida Sans"/>
        </w:rPr>
        <w:sectPr w:rsidR="00092B85">
          <w:type w:val="continuous"/>
          <w:pgSz w:w="11920" w:h="16850"/>
          <w:pgMar w:top="180" w:right="180" w:bottom="280" w:left="180" w:header="720" w:footer="720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2007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0" w:name="_bookmark4"/>
                  <w:bookmarkEnd w:id="0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8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 xml:space="preserve">Exercise </w:t>
                  </w:r>
                  <w:r>
                    <w:rPr>
                      <w:rFonts w:ascii="Calibri"/>
                      <w:w w:val="115"/>
                      <w:sz w:val="40"/>
                    </w:rPr>
                    <w:t>5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2004" style="width:234.6pt;height:.75pt;mso-position-horizontal-relative:char;mso-position-vertical-relative:line" coordsize="4692,15">
            <v:group id="_x0000_s2005" style="position:absolute;left:8;top:8;width:4677;height:2" coordorigin="8,8" coordsize="4677,2">
              <v:shape id="_x0000_s2006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Create</w:t>
      </w:r>
      <w:r>
        <w:rPr>
          <w:spacing w:val="-9"/>
          <w:w w:val="120"/>
        </w:rPr>
        <w:t xml:space="preserve"> </w:t>
      </w:r>
      <w:r>
        <w:rPr>
          <w:w w:val="120"/>
        </w:rPr>
        <w:t>a</w:t>
      </w:r>
      <w:r>
        <w:rPr>
          <w:spacing w:val="-10"/>
          <w:w w:val="120"/>
        </w:rPr>
        <w:t xml:space="preserve"> </w:t>
      </w:r>
      <w:r>
        <w:rPr>
          <w:w w:val="120"/>
        </w:rPr>
        <w:t>Primary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Cost</w:t>
      </w:r>
      <w:r>
        <w:rPr>
          <w:spacing w:val="-9"/>
          <w:w w:val="120"/>
        </w:rPr>
        <w:t xml:space="preserve"> </w:t>
      </w:r>
      <w:r>
        <w:rPr>
          <w:w w:val="120"/>
        </w:rPr>
        <w:t>Account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spacing w:before="12"/>
        <w:rPr>
          <w:rFonts w:ascii="Calibri" w:eastAsia="Calibri" w:hAnsi="Calibri" w:cs="Calibri"/>
          <w:sz w:val="46"/>
          <w:szCs w:val="46"/>
        </w:rPr>
      </w:pPr>
    </w:p>
    <w:p w:rsidR="00092B85" w:rsidRDefault="00DA5CB6">
      <w:pPr>
        <w:pStyle w:val="BodyText"/>
        <w:spacing w:line="254" w:lineRule="auto"/>
        <w:ind w:right="328"/>
      </w:pPr>
      <w:r>
        <w:rPr>
          <w:spacing w:val="2"/>
          <w:w w:val="115"/>
        </w:rPr>
        <w:t>Note that in this exercise</w:t>
      </w:r>
      <w:r w:rsidR="003561DB">
        <w:rPr>
          <w:spacing w:val="2"/>
          <w:w w:val="115"/>
        </w:rPr>
        <w:t>,</w:t>
      </w:r>
      <w:r w:rsidR="003561DB">
        <w:rPr>
          <w:w w:val="115"/>
        </w:rPr>
        <w:t xml:space="preserve"> </w:t>
      </w:r>
      <w:del w:id="1" w:author="Wilder, Tom" w:date="2019-05-11T11:01:00Z">
        <w:r w:rsidR="003561DB" w:rsidDel="003561DB">
          <w:rPr>
            <w:w w:val="115"/>
          </w:rPr>
          <w:delText xml:space="preserve">  </w:delText>
        </w:r>
      </w:del>
      <w:r>
        <w:rPr>
          <w:spacing w:val="3"/>
          <w:w w:val="115"/>
        </w:rPr>
        <w:t>when the values include ###</w:t>
      </w:r>
      <w:r w:rsidR="003561DB">
        <w:rPr>
          <w:spacing w:val="3"/>
          <w:w w:val="115"/>
        </w:rPr>
        <w:t>,</w:t>
      </w:r>
      <w:r w:rsidR="00644AB7">
        <w:rPr>
          <w:spacing w:val="3"/>
          <w:w w:val="115"/>
        </w:rPr>
        <w:t xml:space="preserve"> </w:t>
      </w:r>
      <w:r w:rsidR="003561DB">
        <w:rPr>
          <w:spacing w:val="3"/>
          <w:w w:val="115"/>
        </w:rPr>
        <w:t>replace###</w:t>
      </w:r>
      <w:r w:rsidR="003561DB">
        <w:rPr>
          <w:w w:val="115"/>
        </w:rPr>
        <w:t xml:space="preserve"> </w:t>
      </w:r>
      <w:del w:id="2" w:author="Wilder, Tom" w:date="2019-05-11T11:01:00Z">
        <w:r w:rsidR="003561DB" w:rsidDel="003561DB">
          <w:rPr>
            <w:w w:val="115"/>
          </w:rPr>
          <w:delText xml:space="preserve">  </w:delText>
        </w:r>
      </w:del>
      <w:r>
        <w:rPr>
          <w:spacing w:val="3"/>
          <w:w w:val="115"/>
        </w:rPr>
        <w:t>with the number your</w:t>
      </w:r>
      <w:r w:rsidR="003561DB">
        <w:rPr>
          <w:spacing w:val="36"/>
          <w:w w:val="118"/>
        </w:rPr>
        <w:t xml:space="preserve"> </w:t>
      </w:r>
      <w:r w:rsidR="003561DB">
        <w:rPr>
          <w:w w:val="120"/>
        </w:rPr>
        <w:t>instructor</w:t>
      </w:r>
      <w:r w:rsidR="003561DB">
        <w:rPr>
          <w:spacing w:val="-16"/>
          <w:w w:val="120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5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34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spacing w:before="112"/>
      </w:pPr>
      <w:r>
        <w:rPr>
          <w:w w:val="115"/>
        </w:rPr>
        <w:t>Your</w:t>
      </w:r>
      <w:r>
        <w:rPr>
          <w:spacing w:val="-11"/>
          <w:w w:val="115"/>
        </w:rPr>
        <w:t xml:space="preserve"> </w:t>
      </w:r>
      <w:r>
        <w:rPr>
          <w:w w:val="115"/>
        </w:rPr>
        <w:t>company</w:t>
      </w:r>
      <w:r>
        <w:rPr>
          <w:spacing w:val="-10"/>
          <w:w w:val="115"/>
        </w:rPr>
        <w:t xml:space="preserve"> </w:t>
      </w:r>
      <w:r>
        <w:rPr>
          <w:w w:val="115"/>
        </w:rPr>
        <w:t>(company</w:t>
      </w:r>
      <w:r>
        <w:rPr>
          <w:spacing w:val="-8"/>
          <w:w w:val="115"/>
        </w:rPr>
        <w:t xml:space="preserve"> </w:t>
      </w:r>
      <w:r>
        <w:rPr>
          <w:w w:val="115"/>
        </w:rPr>
        <w:t>code</w:t>
      </w:r>
      <w:r>
        <w:rPr>
          <w:spacing w:val="-8"/>
          <w:w w:val="115"/>
        </w:rPr>
        <w:t xml:space="preserve"> </w:t>
      </w:r>
      <w:del w:id="3" w:author="Wilder, Tom" w:date="2019-05-11T11:02:00Z">
        <w:r w:rsidDel="003561DB">
          <w:rPr>
            <w:w w:val="115"/>
          </w:rPr>
          <w:delText>US###</w:delText>
        </w:r>
      </w:del>
      <w:ins w:id="4" w:author="Wilder, Tom" w:date="2019-05-11T11:02:00Z">
        <w:r>
          <w:rPr>
            <w:w w:val="115"/>
          </w:rPr>
          <w:t>US00</w:t>
        </w:r>
      </w:ins>
      <w:r>
        <w:rPr>
          <w:w w:val="115"/>
        </w:rPr>
        <w:t>)</w:t>
      </w:r>
      <w:r>
        <w:rPr>
          <w:spacing w:val="-10"/>
          <w:w w:val="115"/>
        </w:rPr>
        <w:t xml:space="preserve"> </w:t>
      </w:r>
      <w:r>
        <w:rPr>
          <w:w w:val="115"/>
        </w:rPr>
        <w:t>needs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new</w:t>
      </w:r>
      <w:r>
        <w:rPr>
          <w:spacing w:val="-10"/>
          <w:w w:val="115"/>
        </w:rPr>
        <w:t xml:space="preserve"> </w:t>
      </w:r>
      <w:r>
        <w:rPr>
          <w:w w:val="115"/>
        </w:rPr>
        <w:t>G/L</w:t>
      </w:r>
      <w:r>
        <w:rPr>
          <w:spacing w:val="-9"/>
          <w:w w:val="115"/>
        </w:rPr>
        <w:t xml:space="preserve"> </w:t>
      </w:r>
      <w:r>
        <w:rPr>
          <w:w w:val="115"/>
        </w:rPr>
        <w:t>primary</w:t>
      </w:r>
      <w:r>
        <w:rPr>
          <w:spacing w:val="-8"/>
          <w:w w:val="115"/>
        </w:rPr>
        <w:t xml:space="preserve"> </w:t>
      </w:r>
      <w:r>
        <w:rPr>
          <w:w w:val="115"/>
        </w:rPr>
        <w:t>cost</w:t>
      </w:r>
      <w:r>
        <w:rPr>
          <w:spacing w:val="-9"/>
          <w:w w:val="115"/>
        </w:rPr>
        <w:t xml:space="preserve"> </w:t>
      </w:r>
      <w:r>
        <w:rPr>
          <w:w w:val="115"/>
        </w:rPr>
        <w:t>accounts.</w:t>
      </w:r>
    </w:p>
    <w:p w:rsidR="00092B85" w:rsidRDefault="003561DB">
      <w:pPr>
        <w:pStyle w:val="BodyText"/>
        <w:numPr>
          <w:ilvl w:val="0"/>
          <w:numId w:val="189"/>
        </w:numPr>
        <w:tabs>
          <w:tab w:val="left" w:pos="1398"/>
        </w:tabs>
        <w:spacing w:before="176"/>
        <w:ind w:hanging="235"/>
      </w:pPr>
      <w:r>
        <w:rPr>
          <w:w w:val="115"/>
        </w:rPr>
        <w:t>Create</w:t>
      </w:r>
      <w:r>
        <w:rPr>
          <w:spacing w:val="-16"/>
          <w:w w:val="115"/>
        </w:rPr>
        <w:t xml:space="preserve"> </w:t>
      </w:r>
      <w:r>
        <w:rPr>
          <w:w w:val="115"/>
        </w:rPr>
        <w:t>G/L</w:t>
      </w:r>
      <w:r>
        <w:rPr>
          <w:spacing w:val="-16"/>
          <w:w w:val="115"/>
        </w:rPr>
        <w:t xml:space="preserve"> </w:t>
      </w:r>
      <w:r>
        <w:rPr>
          <w:w w:val="115"/>
        </w:rPr>
        <w:t>account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w w:val="115"/>
        </w:rPr>
        <w:t>Chart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Accounts.</w:t>
      </w:r>
    </w:p>
    <w:p w:rsidR="00092B85" w:rsidRDefault="003561DB">
      <w:pPr>
        <w:spacing w:before="75" w:line="259" w:lineRule="auto"/>
        <w:ind w:left="1397" w:right="4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1"/>
          <w:w w:val="115"/>
          <w:sz w:val="20"/>
        </w:rPr>
        <w:t>C</w:t>
      </w:r>
      <w:r>
        <w:rPr>
          <w:rFonts w:ascii="Calibri"/>
          <w:w w:val="115"/>
          <w:sz w:val="20"/>
        </w:rPr>
        <w:t>r</w:t>
      </w:r>
      <w:r>
        <w:rPr>
          <w:rFonts w:ascii="Calibri"/>
          <w:spacing w:val="1"/>
          <w:w w:val="115"/>
          <w:sz w:val="20"/>
        </w:rPr>
        <w:t>e</w:t>
      </w:r>
      <w:r>
        <w:rPr>
          <w:rFonts w:ascii="Calibri"/>
          <w:spacing w:val="-1"/>
          <w:w w:val="115"/>
          <w:sz w:val="20"/>
        </w:rPr>
        <w:t>a</w:t>
      </w:r>
      <w:r>
        <w:rPr>
          <w:rFonts w:ascii="Calibri"/>
          <w:spacing w:val="2"/>
          <w:w w:val="115"/>
          <w:sz w:val="20"/>
        </w:rPr>
        <w:t>t</w:t>
      </w:r>
      <w:r>
        <w:rPr>
          <w:rFonts w:ascii="Calibri"/>
          <w:spacing w:val="24"/>
          <w:w w:val="115"/>
          <w:sz w:val="20"/>
        </w:rPr>
        <w:t>e</w:t>
      </w:r>
      <w:r w:rsidR="00DA5CB6">
        <w:rPr>
          <w:rFonts w:ascii="Calibri"/>
          <w:spacing w:val="24"/>
          <w:w w:val="115"/>
          <w:sz w:val="20"/>
        </w:rPr>
        <w:t xml:space="preserve"> </w:t>
      </w:r>
      <w:r>
        <w:rPr>
          <w:rFonts w:ascii="Calibri"/>
          <w:spacing w:val="2"/>
          <w:w w:val="115"/>
          <w:sz w:val="20"/>
        </w:rPr>
        <w:t>t</w:t>
      </w:r>
      <w:r>
        <w:rPr>
          <w:rFonts w:ascii="Calibri"/>
          <w:w w:val="115"/>
          <w:sz w:val="20"/>
        </w:rPr>
        <w:t>h</w:t>
      </w:r>
      <w:r>
        <w:rPr>
          <w:rFonts w:ascii="Calibri"/>
          <w:spacing w:val="24"/>
          <w:w w:val="115"/>
          <w:sz w:val="20"/>
        </w:rPr>
        <w:t>e</w:t>
      </w:r>
      <w:r w:rsidR="00DA5CB6">
        <w:rPr>
          <w:rFonts w:ascii="Calibri"/>
          <w:spacing w:val="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pr</w:t>
      </w:r>
      <w:r>
        <w:rPr>
          <w:rFonts w:ascii="Calibri"/>
          <w:spacing w:val="2"/>
          <w:w w:val="115"/>
          <w:sz w:val="20"/>
        </w:rPr>
        <w:t>i</w:t>
      </w:r>
      <w:r>
        <w:rPr>
          <w:rFonts w:ascii="Calibri"/>
          <w:w w:val="115"/>
          <w:sz w:val="20"/>
        </w:rPr>
        <w:t>m</w:t>
      </w:r>
      <w:r>
        <w:rPr>
          <w:rFonts w:ascii="Calibri"/>
          <w:spacing w:val="1"/>
          <w:w w:val="115"/>
          <w:sz w:val="20"/>
        </w:rPr>
        <w:t>a</w:t>
      </w:r>
      <w:r>
        <w:rPr>
          <w:rFonts w:ascii="Calibri"/>
          <w:w w:val="115"/>
          <w:sz w:val="20"/>
        </w:rPr>
        <w:t>ry</w:t>
      </w:r>
      <w:r>
        <w:rPr>
          <w:rFonts w:ascii="Calibri"/>
          <w:spacing w:val="-34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Cost</w:t>
      </w:r>
      <w:r>
        <w:rPr>
          <w:rFonts w:ascii="Calibri"/>
          <w:spacing w:val="-3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account</w:t>
      </w:r>
      <w:r>
        <w:rPr>
          <w:rFonts w:ascii="Calibri"/>
          <w:spacing w:val="-35"/>
          <w:w w:val="115"/>
          <w:sz w:val="20"/>
        </w:rPr>
        <w:t xml:space="preserve"> </w:t>
      </w:r>
      <w:del w:id="5" w:author="Wilder, Tom" w:date="2019-05-11T11:04:00Z">
        <w:r w:rsidDel="003561DB">
          <w:rPr>
            <w:rFonts w:ascii="Calibri"/>
            <w:spacing w:val="1"/>
            <w:w w:val="115"/>
            <w:sz w:val="20"/>
          </w:rPr>
          <w:delText>71000###</w:delText>
        </w:r>
      </w:del>
      <w:ins w:id="6" w:author="Wilder, Tom" w:date="2019-05-11T11:04:00Z">
        <w:r>
          <w:rPr>
            <w:rFonts w:ascii="Calibri"/>
            <w:spacing w:val="1"/>
            <w:w w:val="115"/>
            <w:sz w:val="20"/>
          </w:rPr>
          <w:t>710###</w:t>
        </w:r>
      </w:ins>
      <w:r>
        <w:rPr>
          <w:rFonts w:ascii="Calibri"/>
          <w:spacing w:val="-3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with</w:t>
      </w:r>
      <w:r>
        <w:rPr>
          <w:rFonts w:ascii="Calibri"/>
          <w:spacing w:val="-3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description</w:t>
      </w:r>
      <w:r>
        <w:rPr>
          <w:rFonts w:ascii="Calibri"/>
          <w:spacing w:val="-36"/>
          <w:w w:val="115"/>
          <w:sz w:val="20"/>
        </w:rPr>
        <w:t xml:space="preserve"> </w:t>
      </w:r>
      <w:r>
        <w:rPr>
          <w:rFonts w:ascii="Courier New"/>
          <w:b/>
          <w:spacing w:val="1"/>
          <w:w w:val="115"/>
          <w:sz w:val="20"/>
        </w:rPr>
        <w:t>Expenses</w:t>
      </w:r>
      <w:r>
        <w:rPr>
          <w:rFonts w:ascii="Courier New"/>
          <w:b/>
          <w:spacing w:val="-43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TS410-###</w:t>
      </w:r>
      <w:r>
        <w:rPr>
          <w:rFonts w:ascii="Courier New"/>
          <w:b/>
          <w:spacing w:val="159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in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chart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of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accounts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GL00.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22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,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Manage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G/L</w:t>
      </w:r>
      <w:r>
        <w:rPr>
          <w:rFonts w:ascii="Calibri"/>
          <w:i/>
          <w:spacing w:val="-2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72"/>
          <w:w w:val="113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Master</w:t>
      </w:r>
      <w:r>
        <w:rPr>
          <w:rFonts w:ascii="Calibri"/>
          <w:i/>
          <w:spacing w:val="-2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Data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tile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create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new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G/L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account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with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following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values:</w:t>
      </w:r>
    </w:p>
    <w:p w:rsidR="00092B85" w:rsidRDefault="00092B85">
      <w:pPr>
        <w:spacing w:before="1"/>
        <w:rPr>
          <w:rFonts w:ascii="Calibri" w:eastAsia="Calibri" w:hAnsi="Calibri" w:cs="Calibri"/>
          <w:sz w:val="9"/>
          <w:szCs w:val="9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  <w:tblGridChange w:id="7">
          <w:tblGrid>
            <w:gridCol w:w="4122"/>
            <w:gridCol w:w="4119"/>
          </w:tblGrid>
        </w:tblGridChange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H</w:t>
            </w:r>
            <w:r>
              <w:rPr>
                <w:rFonts w:ascii="Calibri"/>
                <w:i/>
                <w:spacing w:val="1"/>
                <w:w w:val="110"/>
                <w:sz w:val="20"/>
              </w:rPr>
              <w:t>e</w:t>
            </w:r>
            <w:r>
              <w:rPr>
                <w:rFonts w:ascii="Calibri"/>
                <w:i/>
                <w:w w:val="110"/>
                <w:sz w:val="20"/>
              </w:rPr>
              <w:t>ad</w:t>
            </w:r>
            <w:r>
              <w:rPr>
                <w:rFonts w:ascii="Calibri"/>
                <w:i/>
                <w:spacing w:val="-1"/>
                <w:w w:val="110"/>
                <w:sz w:val="20"/>
              </w:rPr>
              <w:t>e</w:t>
            </w:r>
            <w:r>
              <w:rPr>
                <w:rFonts w:ascii="Calibri"/>
                <w:i/>
                <w:w w:val="110"/>
                <w:sz w:val="20"/>
              </w:rPr>
              <w:t>r</w:t>
            </w:r>
            <w:r>
              <w:rPr>
                <w:rFonts w:ascii="Calibri"/>
                <w:i/>
                <w:spacing w:val="-14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0"/>
                <w:sz w:val="20"/>
              </w:rPr>
              <w:t>tab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8" w:author="Wilder, Tom" w:date="2019-05-11T11:04:00Z">
              <w:r w:rsidDel="003561DB">
                <w:rPr>
                  <w:rFonts w:ascii="Courier New"/>
                  <w:b/>
                  <w:sz w:val="20"/>
                </w:rPr>
                <w:delText>71000###</w:delText>
              </w:r>
            </w:del>
            <w:ins w:id="9" w:author="Wilder, Tom" w:date="2019-05-11T11:04:00Z">
              <w:r>
                <w:rPr>
                  <w:rFonts w:ascii="Courier New"/>
                  <w:b/>
                  <w:sz w:val="20"/>
                </w:rPr>
                <w:t>710###</w:t>
              </w:r>
            </w:ins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General</w:t>
            </w:r>
            <w:r>
              <w:rPr>
                <w:rFonts w:ascii="Calibri"/>
                <w:i/>
                <w:spacing w:val="-17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0"/>
                <w:sz w:val="20"/>
              </w:rPr>
              <w:t>tab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Short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Text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Expenses</w:t>
            </w:r>
            <w:r>
              <w:rPr>
                <w:rFonts w:ascii="Courier New"/>
                <w:b/>
                <w:spacing w:val="-21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TS410-###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Chart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of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Accounts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GL00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ins w:id="10" w:author="Wilder, Tom" w:date="2019-05-11T11:08:00Z">
              <w:r>
                <w:rPr>
                  <w:rFonts w:ascii="Calibri"/>
                  <w:i/>
                  <w:w w:val="115"/>
                  <w:sz w:val="20"/>
                </w:rPr>
                <w:t xml:space="preserve">G/L </w:t>
              </w:r>
            </w:ins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P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Primary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Costs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or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Revenue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G/L</w:t>
            </w:r>
            <w:r>
              <w:rPr>
                <w:rFonts w:ascii="Calibri"/>
                <w:i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Long</w:t>
            </w:r>
            <w:r>
              <w:rPr>
                <w:rFonts w:ascii="Calibri"/>
                <w:i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w w:val="115"/>
                <w:sz w:val="20"/>
              </w:rPr>
              <w:t>Text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Expenses</w:t>
            </w:r>
            <w:r>
              <w:rPr>
                <w:rFonts w:ascii="Courier New"/>
                <w:b/>
                <w:spacing w:val="-21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TS410-###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Group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11" w:author="Wilder, Tom" w:date="2019-05-11T11:13:00Z">
              <w:r w:rsidDel="003561DB">
                <w:rPr>
                  <w:rFonts w:ascii="Calibri"/>
                  <w:i/>
                  <w:w w:val="115"/>
                  <w:sz w:val="20"/>
                </w:rPr>
                <w:delText>ERG.</w:delText>
              </w:r>
              <w:r w:rsidDel="003561DB">
                <w:rPr>
                  <w:rFonts w:ascii="Calibri"/>
                  <w:i/>
                  <w:spacing w:val="-17"/>
                  <w:w w:val="115"/>
                  <w:sz w:val="20"/>
                </w:rPr>
                <w:delText xml:space="preserve"> </w:delText>
              </w:r>
              <w:r w:rsidDel="003561DB">
                <w:rPr>
                  <w:rFonts w:ascii="Calibri"/>
                  <w:i/>
                  <w:w w:val="115"/>
                  <w:sz w:val="20"/>
                </w:rPr>
                <w:delText>Income</w:delText>
              </w:r>
              <w:r w:rsidDel="003561DB">
                <w:rPr>
                  <w:rFonts w:ascii="Calibri"/>
                  <w:i/>
                  <w:spacing w:val="-15"/>
                  <w:w w:val="115"/>
                  <w:sz w:val="20"/>
                </w:rPr>
                <w:delText xml:space="preserve"> </w:delText>
              </w:r>
              <w:r w:rsidDel="003561DB">
                <w:rPr>
                  <w:rFonts w:ascii="Calibri"/>
                  <w:i/>
                  <w:w w:val="115"/>
                  <w:sz w:val="20"/>
                </w:rPr>
                <w:delText>statement</w:delText>
              </w:r>
              <w:r w:rsidDel="003561DB">
                <w:rPr>
                  <w:rFonts w:ascii="Calibri"/>
                  <w:i/>
                  <w:spacing w:val="-14"/>
                  <w:w w:val="115"/>
                  <w:sz w:val="20"/>
                </w:rPr>
                <w:delText xml:space="preserve"> </w:delText>
              </w:r>
              <w:r w:rsidDel="003561DB">
                <w:rPr>
                  <w:rFonts w:ascii="Calibri"/>
                  <w:i/>
                  <w:w w:val="115"/>
                  <w:sz w:val="20"/>
                </w:rPr>
                <w:delText>accounts</w:delText>
              </w:r>
            </w:del>
            <w:ins w:id="12" w:author="Wilder, Tom" w:date="2019-05-11T11:13:00Z">
              <w:r>
                <w:rPr>
                  <w:rFonts w:ascii="Calibri"/>
                  <w:i/>
                  <w:w w:val="115"/>
                  <w:sz w:val="20"/>
                </w:rPr>
                <w:t>PL Profit and Loss</w:t>
              </w:r>
            </w:ins>
          </w:p>
        </w:tc>
      </w:tr>
      <w:tr w:rsidR="00092B85" w:rsidTr="00C96A71">
        <w:tblPrEx>
          <w:tblW w:w="0" w:type="auto"/>
          <w:tblInd w:w="1396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13" w:author="Wilder, Tom" w:date="2019-05-11T11:16:00Z">
            <w:tblPrEx>
              <w:tblW w:w="0" w:type="auto"/>
              <w:tblInd w:w="13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hRule="exact" w:val="602"/>
          <w:trPrChange w:id="14" w:author="Wilder, Tom" w:date="2019-05-11T11:16:00Z">
            <w:trPr>
              <w:trHeight w:hRule="exact" w:val="410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15" w:author="Wilder, Tom" w:date="2019-05-11T11:16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16" w:author="Wilder, Tom" w:date="2019-05-11T11:15:00Z">
              <w:r w:rsidDel="00C96A71">
                <w:rPr>
                  <w:rFonts w:ascii="Calibri"/>
                  <w:i/>
                  <w:w w:val="115"/>
                  <w:sz w:val="20"/>
                </w:rPr>
                <w:delText>Group</w:delText>
              </w:r>
              <w:r w:rsidDel="00C96A71">
                <w:rPr>
                  <w:rFonts w:ascii="Calibri"/>
                  <w:i/>
                  <w:spacing w:val="-18"/>
                  <w:w w:val="115"/>
                  <w:sz w:val="20"/>
                </w:rPr>
                <w:delText xml:space="preserve"> </w:delText>
              </w:r>
              <w:r w:rsidDel="00C96A71">
                <w:rPr>
                  <w:rFonts w:ascii="Calibri"/>
                  <w:i/>
                  <w:w w:val="115"/>
                  <w:sz w:val="20"/>
                </w:rPr>
                <w:delText>Account</w:delText>
              </w:r>
              <w:r w:rsidDel="00C96A71">
                <w:rPr>
                  <w:rFonts w:ascii="Calibri"/>
                  <w:i/>
                  <w:spacing w:val="-17"/>
                  <w:w w:val="115"/>
                  <w:sz w:val="20"/>
                </w:rPr>
                <w:delText xml:space="preserve"> </w:delText>
              </w:r>
              <w:r w:rsidDel="00C96A71">
                <w:rPr>
                  <w:rFonts w:ascii="Calibri"/>
                  <w:i/>
                  <w:w w:val="115"/>
                  <w:sz w:val="20"/>
                </w:rPr>
                <w:delText>Number</w:delText>
              </w:r>
            </w:del>
            <w:ins w:id="17" w:author="Wilder, Tom" w:date="2019-05-11T11:15:00Z">
              <w:r w:rsidR="00C96A71">
                <w:rPr>
                  <w:rFonts w:ascii="Calibri"/>
                  <w:i/>
                  <w:w w:val="115"/>
                  <w:sz w:val="20"/>
                </w:rPr>
                <w:t>Functional Area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18" w:author="Wilder, Tom" w:date="2019-05-11T11:16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19" w:author="Wilder, Tom" w:date="2019-05-11T11:15:00Z">
              <w:r w:rsidDel="00C96A71">
                <w:rPr>
                  <w:rFonts w:ascii="Courier New"/>
                  <w:b/>
                  <w:w w:val="115"/>
                  <w:sz w:val="20"/>
                </w:rPr>
                <w:delText>701###</w:delText>
              </w:r>
              <w:r w:rsidDel="00C96A71">
                <w:rPr>
                  <w:rFonts w:ascii="Courier New"/>
                  <w:b/>
                  <w:spacing w:val="-116"/>
                  <w:w w:val="115"/>
                  <w:sz w:val="20"/>
                </w:rPr>
                <w:delText xml:space="preserve"> </w:delText>
              </w:r>
              <w:r w:rsidDel="00C96A71">
                <w:rPr>
                  <w:rFonts w:ascii="Calibri"/>
                  <w:w w:val="115"/>
                  <w:sz w:val="20"/>
                </w:rPr>
                <w:delText>other</w:delText>
              </w:r>
              <w:r w:rsidDel="00C96A71">
                <w:rPr>
                  <w:rFonts w:ascii="Calibri"/>
                  <w:spacing w:val="-19"/>
                  <w:w w:val="115"/>
                  <w:sz w:val="20"/>
                </w:rPr>
                <w:delText xml:space="preserve"> </w:delText>
              </w:r>
              <w:r w:rsidDel="00C96A71">
                <w:rPr>
                  <w:rFonts w:ascii="Calibri"/>
                  <w:w w:val="115"/>
                  <w:sz w:val="20"/>
                </w:rPr>
                <w:delText>operating</w:delText>
              </w:r>
              <w:r w:rsidDel="00C96A71">
                <w:rPr>
                  <w:rFonts w:ascii="Calibri"/>
                  <w:spacing w:val="-19"/>
                  <w:w w:val="115"/>
                  <w:sz w:val="20"/>
                </w:rPr>
                <w:delText xml:space="preserve"> </w:delText>
              </w:r>
              <w:r w:rsidDel="00C96A71">
                <w:rPr>
                  <w:rFonts w:ascii="Calibri"/>
                  <w:w w:val="115"/>
                  <w:sz w:val="20"/>
                </w:rPr>
                <w:delText>expenses</w:delText>
              </w:r>
            </w:del>
            <w:ins w:id="20" w:author="Wilder, Tom" w:date="2019-05-11T11:37:00Z">
              <w:r w:rsidR="001D6F14">
                <w:rPr>
                  <w:rFonts w:ascii="Calibri"/>
                  <w:w w:val="115"/>
                  <w:sz w:val="20"/>
                </w:rPr>
                <w:t xml:space="preserve"> </w:t>
              </w:r>
            </w:ins>
            <w:ins w:id="21" w:author="Wilder, Tom" w:date="2019-05-11T11:15:00Z">
              <w:r w:rsidR="00C96A71">
                <w:rPr>
                  <w:rFonts w:ascii="Courier New"/>
                  <w:b/>
                  <w:w w:val="115"/>
                  <w:sz w:val="20"/>
                </w:rPr>
                <w:t>Y</w:t>
              </w:r>
            </w:ins>
            <w:ins w:id="22" w:author="Wilder, Tom" w:date="2019-05-11T11:16:00Z">
              <w:r w:rsidR="00C96A71">
                <w:rPr>
                  <w:rFonts w:ascii="Courier New"/>
                  <w:b/>
                  <w:w w:val="115"/>
                  <w:sz w:val="20"/>
                </w:rPr>
                <w:t>B75 (Other Expenses)</w:t>
              </w:r>
            </w:ins>
          </w:p>
        </w:tc>
      </w:tr>
    </w:tbl>
    <w:p w:rsidR="00092B85" w:rsidRDefault="00092B8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numPr>
          <w:ilvl w:val="0"/>
          <w:numId w:val="189"/>
        </w:numPr>
        <w:tabs>
          <w:tab w:val="left" w:pos="1398"/>
        </w:tabs>
        <w:spacing w:before="59" w:line="254" w:lineRule="auto"/>
        <w:ind w:right="604" w:hanging="267"/>
      </w:pPr>
      <w:r>
        <w:pict>
          <v:group id="_x0000_s2002" style="position:absolute;left:0;text-align:left;margin-left:330.3pt;margin-top:32.4pt;width:.1pt;height:19pt;z-index:-458080;mso-position-horizontal-relative:page" coordorigin="6606,648" coordsize="2,380">
            <v:shape id="_x0000_s2003" style="position:absolute;left:6606;top:648;width:2;height:380" coordorigin="6606,648" coordsize="0,380" path="m6606,648r,380e" filled="f" strokeweight=".82pt">
              <v:path arrowok="t"/>
            </v:shape>
            <w10:wrap anchorx="page"/>
          </v:group>
        </w:pict>
      </w:r>
      <w:r>
        <w:rPr>
          <w:w w:val="115"/>
        </w:rPr>
        <w:t>Before</w:t>
      </w:r>
      <w:r>
        <w:rPr>
          <w:spacing w:val="-17"/>
          <w:w w:val="115"/>
        </w:rPr>
        <w:t xml:space="preserve"> </w:t>
      </w:r>
      <w:r>
        <w:rPr>
          <w:w w:val="115"/>
        </w:rPr>
        <w:t>postings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can</w:t>
      </w:r>
      <w:r>
        <w:rPr>
          <w:spacing w:val="-17"/>
          <w:w w:val="115"/>
        </w:rPr>
        <w:t xml:space="preserve"> </w:t>
      </w:r>
      <w:r>
        <w:rPr>
          <w:w w:val="115"/>
        </w:rPr>
        <w:t>be</w:t>
      </w:r>
      <w:r>
        <w:rPr>
          <w:spacing w:val="-15"/>
          <w:w w:val="115"/>
        </w:rPr>
        <w:t xml:space="preserve"> </w:t>
      </w:r>
      <w:r>
        <w:rPr>
          <w:w w:val="115"/>
        </w:rPr>
        <w:t>made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G/L</w:t>
      </w:r>
      <w:r>
        <w:rPr>
          <w:spacing w:val="-15"/>
          <w:w w:val="115"/>
        </w:rPr>
        <w:t xml:space="preserve"> </w:t>
      </w:r>
      <w:r>
        <w:rPr>
          <w:w w:val="115"/>
        </w:rPr>
        <w:t>account</w:t>
      </w:r>
      <w:r>
        <w:rPr>
          <w:spacing w:val="-15"/>
          <w:w w:val="115"/>
        </w:rPr>
        <w:t xml:space="preserve"> </w:t>
      </w:r>
      <w:del w:id="23" w:author="Wilder, Tom" w:date="2019-05-11T11:04:00Z">
        <w:r w:rsidDel="003561DB">
          <w:rPr>
            <w:i/>
            <w:w w:val="115"/>
          </w:rPr>
          <w:delText>71000###</w:delText>
        </w:r>
      </w:del>
      <w:ins w:id="24" w:author="Wilder, Tom" w:date="2019-05-11T11:04:00Z">
        <w:r>
          <w:rPr>
            <w:i/>
            <w:w w:val="115"/>
          </w:rPr>
          <w:t>710###</w:t>
        </w:r>
      </w:ins>
      <w:r>
        <w:rPr>
          <w:i/>
          <w:spacing w:val="-16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8"/>
          <w:w w:val="115"/>
        </w:rPr>
        <w:t xml:space="preserve"> </w:t>
      </w:r>
      <w:r>
        <w:rPr>
          <w:w w:val="115"/>
        </w:rPr>
        <w:t>company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16"/>
          <w:w w:val="115"/>
        </w:rPr>
        <w:t xml:space="preserve"> </w:t>
      </w:r>
      <w:del w:id="25" w:author="Wilder, Tom" w:date="2019-05-11T11:02:00Z">
        <w:r w:rsidDel="003561DB">
          <w:rPr>
            <w:w w:val="115"/>
          </w:rPr>
          <w:delText>US###</w:delText>
        </w:r>
      </w:del>
      <w:ins w:id="26" w:author="Wilder, Tom" w:date="2019-05-11T11:02:00Z">
        <w:r>
          <w:rPr>
            <w:w w:val="115"/>
          </w:rPr>
          <w:t>US00</w:t>
        </w:r>
      </w:ins>
      <w:r>
        <w:rPr>
          <w:w w:val="115"/>
        </w:rPr>
        <w:t>,</w:t>
      </w:r>
      <w:r>
        <w:rPr>
          <w:spacing w:val="-19"/>
          <w:w w:val="115"/>
        </w:rPr>
        <w:t xml:space="preserve"> </w:t>
      </w:r>
      <w:r>
        <w:rPr>
          <w:w w:val="115"/>
        </w:rPr>
        <w:t>you</w:t>
      </w:r>
      <w:r>
        <w:rPr>
          <w:spacing w:val="54"/>
          <w:w w:val="113"/>
        </w:rPr>
        <w:t xml:space="preserve"> </w:t>
      </w:r>
      <w:r>
        <w:rPr>
          <w:w w:val="115"/>
        </w:rPr>
        <w:t>need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9"/>
          <w:w w:val="115"/>
        </w:rPr>
        <w:t xml:space="preserve"> </w:t>
      </w:r>
      <w:r>
        <w:rPr>
          <w:w w:val="115"/>
        </w:rPr>
        <w:t>define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company</w:t>
      </w:r>
      <w:r>
        <w:rPr>
          <w:spacing w:val="-22"/>
          <w:w w:val="115"/>
        </w:rPr>
        <w:t xml:space="preserve"> </w:t>
      </w:r>
      <w:r>
        <w:rPr>
          <w:w w:val="115"/>
        </w:rPr>
        <w:t>code-specific</w:t>
      </w:r>
      <w:r>
        <w:rPr>
          <w:spacing w:val="-20"/>
          <w:w w:val="115"/>
        </w:rPr>
        <w:t xml:space="preserve"> </w:t>
      </w:r>
      <w:r>
        <w:rPr>
          <w:w w:val="115"/>
        </w:rPr>
        <w:t>settings</w:t>
      </w:r>
      <w:r>
        <w:rPr>
          <w:spacing w:val="-20"/>
          <w:w w:val="115"/>
        </w:rPr>
        <w:t xml:space="preserve"> </w:t>
      </w:r>
      <w:r>
        <w:rPr>
          <w:w w:val="115"/>
        </w:rPr>
        <w:t>with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following</w:t>
      </w:r>
      <w:r>
        <w:rPr>
          <w:spacing w:val="-21"/>
          <w:w w:val="115"/>
        </w:rPr>
        <w:t xml:space="preserve"> </w:t>
      </w:r>
      <w:r>
        <w:rPr>
          <w:w w:val="115"/>
        </w:rPr>
        <w:t>values:</w:t>
      </w:r>
    </w:p>
    <w:p w:rsidR="00092B85" w:rsidRDefault="00092B85">
      <w:pPr>
        <w:spacing w:before="2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nil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nil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8241" w:type="dxa"/>
            <w:gridSpan w:val="2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Control</w:t>
            </w:r>
            <w:r>
              <w:rPr>
                <w:rFonts w:ascii="Calibri"/>
                <w:i/>
                <w:spacing w:val="-12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Data</w:t>
            </w:r>
            <w:r>
              <w:rPr>
                <w:rFonts w:ascii="Calibri"/>
                <w:i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tab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2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Currency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USD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Tax</w:t>
            </w:r>
            <w:r>
              <w:rPr>
                <w:rFonts w:ascii="Calibri"/>
                <w:i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w w:val="110"/>
                <w:sz w:val="20"/>
              </w:rPr>
              <w:t>XI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Posting</w:t>
            </w:r>
            <w:r>
              <w:rPr>
                <w:rFonts w:ascii="Calibri"/>
                <w:i/>
                <w:spacing w:val="-14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without</w:t>
            </w:r>
            <w:r>
              <w:rPr>
                <w:rFonts w:ascii="Calibri"/>
                <w:i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tax</w:t>
            </w:r>
            <w:r>
              <w:rPr>
                <w:rFonts w:ascii="Calibri"/>
                <w:i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allowed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mark</w:t>
            </w:r>
          </w:p>
        </w:tc>
      </w:tr>
      <w:tr w:rsidR="00092B85">
        <w:trPr>
          <w:trHeight w:hRule="exact" w:val="396"/>
        </w:trPr>
        <w:tc>
          <w:tcPr>
            <w:tcW w:w="824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 xml:space="preserve">Create/Bank/Interest </w:t>
            </w:r>
            <w:r>
              <w:rPr>
                <w:rFonts w:ascii="Calibri"/>
                <w:i/>
                <w:spacing w:val="18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tab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Field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Status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Group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ZEXP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Controlling</w:t>
            </w:r>
            <w:r>
              <w:rPr>
                <w:rFonts w:ascii="Calibri"/>
                <w:i/>
                <w:spacing w:val="-24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Data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67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Element</w:t>
            </w:r>
            <w:r>
              <w:rPr>
                <w:rFonts w:ascii="Calibri"/>
                <w:i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 w:line="277" w:lineRule="auto"/>
              <w:ind w:left="66" w:right="314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01</w:t>
            </w:r>
            <w:r>
              <w:rPr>
                <w:rFonts w:ascii="Courier New"/>
                <w:b/>
                <w:spacing w:val="-1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(Primary</w:t>
            </w:r>
            <w:r>
              <w:rPr>
                <w:rFonts w:ascii="Courier New"/>
                <w:b/>
                <w:spacing w:val="-1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costs/cost-reducing</w:t>
            </w:r>
            <w:r>
              <w:rPr>
                <w:rFonts w:ascii="Courier New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revenues)</w:t>
            </w:r>
          </w:p>
        </w:tc>
      </w:tr>
    </w:tbl>
    <w:p w:rsidR="00C96A71" w:rsidRDefault="00C96A71">
      <w:pPr>
        <w:spacing w:line="277" w:lineRule="auto"/>
        <w:rPr>
          <w:ins w:id="27" w:author="Wilder, Tom" w:date="2019-05-11T11:18:00Z"/>
          <w:rFonts w:ascii="Courier New" w:eastAsia="Courier New" w:hAnsi="Courier New" w:cs="Courier New"/>
          <w:sz w:val="20"/>
          <w:szCs w:val="20"/>
        </w:rPr>
      </w:pPr>
    </w:p>
    <w:p w:rsidR="00C96A71" w:rsidRDefault="00C96A71">
      <w:pPr>
        <w:spacing w:line="277" w:lineRule="auto"/>
        <w:rPr>
          <w:rFonts w:ascii="Courier New" w:eastAsia="Courier New" w:hAnsi="Courier New" w:cs="Courier New"/>
          <w:sz w:val="20"/>
          <w:szCs w:val="20"/>
        </w:rPr>
        <w:sectPr w:rsidR="00C96A71">
          <w:footerReference w:type="default" r:id="rId7"/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2001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7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 xml:space="preserve">Solution </w:t>
                  </w:r>
                  <w:r>
                    <w:rPr>
                      <w:rFonts w:ascii="Calibri"/>
                      <w:w w:val="115"/>
                      <w:sz w:val="40"/>
                    </w:rPr>
                    <w:t>5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98" style="width:234.6pt;height:.75pt;mso-position-horizontal-relative:char;mso-position-vertical-relative:line" coordsize="4692,15">
            <v:group id="_x0000_s1999" style="position:absolute;left:8;top:8;width:4677;height:2" coordorigin="8,8" coordsize="4677,2">
              <v:shape id="_x0000_s2000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Create</w:t>
      </w:r>
      <w:r>
        <w:rPr>
          <w:spacing w:val="-10"/>
          <w:w w:val="120"/>
        </w:rPr>
        <w:t xml:space="preserve"> </w:t>
      </w:r>
      <w:r>
        <w:rPr>
          <w:w w:val="120"/>
        </w:rPr>
        <w:t>a</w:t>
      </w:r>
      <w:r>
        <w:rPr>
          <w:spacing w:val="-10"/>
          <w:w w:val="120"/>
        </w:rPr>
        <w:t xml:space="preserve"> </w:t>
      </w:r>
      <w:r>
        <w:rPr>
          <w:w w:val="120"/>
        </w:rPr>
        <w:t>Primary</w:t>
      </w:r>
      <w:r>
        <w:rPr>
          <w:spacing w:val="-10"/>
          <w:w w:val="120"/>
        </w:rPr>
        <w:t xml:space="preserve"> </w:t>
      </w:r>
      <w:r>
        <w:rPr>
          <w:spacing w:val="-1"/>
          <w:w w:val="120"/>
        </w:rPr>
        <w:t>Cost</w:t>
      </w:r>
      <w:r>
        <w:rPr>
          <w:spacing w:val="-9"/>
          <w:w w:val="120"/>
        </w:rPr>
        <w:t xml:space="preserve"> </w:t>
      </w:r>
      <w:r>
        <w:rPr>
          <w:w w:val="120"/>
        </w:rPr>
        <w:t>Account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spacing w:before="12"/>
        <w:rPr>
          <w:rFonts w:ascii="Calibri" w:eastAsia="Calibri" w:hAnsi="Calibri" w:cs="Calibri"/>
          <w:sz w:val="46"/>
          <w:szCs w:val="46"/>
        </w:rPr>
      </w:pPr>
    </w:p>
    <w:p w:rsidR="00092B85" w:rsidRDefault="00DA5CB6">
      <w:pPr>
        <w:pStyle w:val="BodyText"/>
        <w:spacing w:line="254" w:lineRule="auto"/>
        <w:ind w:right="328"/>
      </w:pPr>
      <w:r>
        <w:rPr>
          <w:spacing w:val="2"/>
          <w:w w:val="115"/>
        </w:rPr>
        <w:t>Note that in this exercise</w:t>
      </w:r>
      <w:r w:rsidR="003561DB">
        <w:rPr>
          <w:spacing w:val="2"/>
          <w:w w:val="115"/>
        </w:rPr>
        <w:t>,</w:t>
      </w:r>
      <w:r w:rsidR="003561DB">
        <w:rPr>
          <w:w w:val="115"/>
        </w:rPr>
        <w:t xml:space="preserve">   </w:t>
      </w:r>
      <w:r>
        <w:rPr>
          <w:spacing w:val="3"/>
          <w:w w:val="115"/>
        </w:rPr>
        <w:t>when the values include ###</w:t>
      </w:r>
      <w:r w:rsidR="00644AB7">
        <w:rPr>
          <w:spacing w:val="3"/>
          <w:w w:val="115"/>
        </w:rPr>
        <w:t>, replace</w:t>
      </w:r>
      <w:r w:rsidR="003561DB">
        <w:rPr>
          <w:spacing w:val="3"/>
          <w:w w:val="115"/>
        </w:rPr>
        <w:t>###</w:t>
      </w:r>
      <w:r w:rsidR="003561DB">
        <w:rPr>
          <w:w w:val="115"/>
        </w:rPr>
        <w:t xml:space="preserve">   </w:t>
      </w:r>
      <w:r>
        <w:rPr>
          <w:spacing w:val="3"/>
          <w:w w:val="115"/>
        </w:rPr>
        <w:t>with the number your</w:t>
      </w:r>
      <w:r w:rsidR="003561DB">
        <w:rPr>
          <w:spacing w:val="36"/>
          <w:w w:val="118"/>
        </w:rPr>
        <w:t xml:space="preserve"> </w:t>
      </w:r>
      <w:r w:rsidR="003561DB">
        <w:rPr>
          <w:w w:val="120"/>
        </w:rPr>
        <w:t>instructor</w:t>
      </w:r>
      <w:r w:rsidR="003561DB">
        <w:rPr>
          <w:spacing w:val="-16"/>
          <w:w w:val="120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5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34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spacing w:before="112"/>
      </w:pPr>
      <w:r>
        <w:rPr>
          <w:w w:val="115"/>
        </w:rPr>
        <w:t>Your</w:t>
      </w:r>
      <w:r>
        <w:rPr>
          <w:spacing w:val="-11"/>
          <w:w w:val="115"/>
        </w:rPr>
        <w:t xml:space="preserve"> </w:t>
      </w:r>
      <w:r>
        <w:rPr>
          <w:w w:val="115"/>
        </w:rPr>
        <w:t>company</w:t>
      </w:r>
      <w:r>
        <w:rPr>
          <w:spacing w:val="-10"/>
          <w:w w:val="115"/>
        </w:rPr>
        <w:t xml:space="preserve"> </w:t>
      </w:r>
      <w:r>
        <w:rPr>
          <w:w w:val="115"/>
        </w:rPr>
        <w:t>(company</w:t>
      </w:r>
      <w:r>
        <w:rPr>
          <w:spacing w:val="-8"/>
          <w:w w:val="115"/>
        </w:rPr>
        <w:t xml:space="preserve"> </w:t>
      </w:r>
      <w:r>
        <w:rPr>
          <w:w w:val="115"/>
        </w:rPr>
        <w:t>code</w:t>
      </w:r>
      <w:r>
        <w:rPr>
          <w:spacing w:val="-8"/>
          <w:w w:val="115"/>
        </w:rPr>
        <w:t xml:space="preserve"> </w:t>
      </w:r>
      <w:del w:id="28" w:author="Wilder, Tom" w:date="2019-05-11T11:02:00Z">
        <w:r w:rsidDel="003561DB">
          <w:rPr>
            <w:w w:val="115"/>
          </w:rPr>
          <w:delText>US###</w:delText>
        </w:r>
      </w:del>
      <w:ins w:id="29" w:author="Wilder, Tom" w:date="2019-05-11T11:02:00Z">
        <w:r>
          <w:rPr>
            <w:w w:val="115"/>
          </w:rPr>
          <w:t>US00</w:t>
        </w:r>
      </w:ins>
      <w:r>
        <w:rPr>
          <w:w w:val="115"/>
        </w:rPr>
        <w:t>)</w:t>
      </w:r>
      <w:r>
        <w:rPr>
          <w:spacing w:val="-10"/>
          <w:w w:val="115"/>
        </w:rPr>
        <w:t xml:space="preserve"> </w:t>
      </w:r>
      <w:r>
        <w:rPr>
          <w:w w:val="115"/>
        </w:rPr>
        <w:t>needs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new</w:t>
      </w:r>
      <w:r>
        <w:rPr>
          <w:spacing w:val="-10"/>
          <w:w w:val="115"/>
        </w:rPr>
        <w:t xml:space="preserve"> </w:t>
      </w:r>
      <w:r>
        <w:rPr>
          <w:w w:val="115"/>
        </w:rPr>
        <w:t>G/L</w:t>
      </w:r>
      <w:r>
        <w:rPr>
          <w:spacing w:val="-9"/>
          <w:w w:val="115"/>
        </w:rPr>
        <w:t xml:space="preserve"> </w:t>
      </w:r>
      <w:r>
        <w:rPr>
          <w:w w:val="115"/>
        </w:rPr>
        <w:t>primary</w:t>
      </w:r>
      <w:r>
        <w:rPr>
          <w:spacing w:val="-8"/>
          <w:w w:val="115"/>
        </w:rPr>
        <w:t xml:space="preserve"> </w:t>
      </w:r>
      <w:r>
        <w:rPr>
          <w:w w:val="115"/>
        </w:rPr>
        <w:t>cost</w:t>
      </w:r>
      <w:r>
        <w:rPr>
          <w:spacing w:val="-9"/>
          <w:w w:val="115"/>
        </w:rPr>
        <w:t xml:space="preserve"> </w:t>
      </w:r>
      <w:r>
        <w:rPr>
          <w:w w:val="115"/>
        </w:rPr>
        <w:t>accounts.</w:t>
      </w:r>
    </w:p>
    <w:p w:rsidR="00092B85" w:rsidRDefault="003561DB">
      <w:pPr>
        <w:pStyle w:val="BodyText"/>
        <w:numPr>
          <w:ilvl w:val="0"/>
          <w:numId w:val="188"/>
        </w:numPr>
        <w:tabs>
          <w:tab w:val="left" w:pos="1398"/>
        </w:tabs>
        <w:spacing w:before="176"/>
        <w:ind w:hanging="235"/>
      </w:pPr>
      <w:r>
        <w:rPr>
          <w:w w:val="115"/>
        </w:rPr>
        <w:t>Create</w:t>
      </w:r>
      <w:r>
        <w:rPr>
          <w:spacing w:val="-16"/>
          <w:w w:val="115"/>
        </w:rPr>
        <w:t xml:space="preserve"> </w:t>
      </w:r>
      <w:r>
        <w:rPr>
          <w:w w:val="115"/>
        </w:rPr>
        <w:t>G/L</w:t>
      </w:r>
      <w:r>
        <w:rPr>
          <w:spacing w:val="-16"/>
          <w:w w:val="115"/>
        </w:rPr>
        <w:t xml:space="preserve"> </w:t>
      </w:r>
      <w:r>
        <w:rPr>
          <w:w w:val="115"/>
        </w:rPr>
        <w:t>account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w w:val="115"/>
        </w:rPr>
        <w:t>Chart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Accounts.</w:t>
      </w:r>
    </w:p>
    <w:p w:rsidR="00092B85" w:rsidRDefault="00DA5CB6">
      <w:pPr>
        <w:spacing w:before="75" w:line="259" w:lineRule="auto"/>
        <w:ind w:left="1397" w:right="4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1"/>
          <w:w w:val="115"/>
          <w:sz w:val="20"/>
        </w:rPr>
        <w:t>Create the primary</w:t>
      </w:r>
      <w:r w:rsidR="003561DB">
        <w:rPr>
          <w:rFonts w:ascii="Calibri"/>
          <w:spacing w:val="-34"/>
          <w:w w:val="115"/>
          <w:sz w:val="20"/>
        </w:rPr>
        <w:t xml:space="preserve"> </w:t>
      </w:r>
      <w:r w:rsidR="003561DB">
        <w:rPr>
          <w:rFonts w:ascii="Calibri"/>
          <w:spacing w:val="-1"/>
          <w:w w:val="115"/>
          <w:sz w:val="20"/>
        </w:rPr>
        <w:t>Cost</w:t>
      </w:r>
      <w:r w:rsidR="003561DB">
        <w:rPr>
          <w:rFonts w:ascii="Calibri"/>
          <w:spacing w:val="-36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account</w:t>
      </w:r>
      <w:r w:rsidR="003561DB">
        <w:rPr>
          <w:rFonts w:ascii="Calibri"/>
          <w:spacing w:val="-35"/>
          <w:w w:val="115"/>
          <w:sz w:val="20"/>
        </w:rPr>
        <w:t xml:space="preserve"> </w:t>
      </w:r>
      <w:del w:id="30" w:author="Wilder, Tom" w:date="2019-05-11T11:04:00Z">
        <w:r w:rsidR="003561DB" w:rsidDel="003561DB">
          <w:rPr>
            <w:rFonts w:ascii="Calibri"/>
            <w:spacing w:val="1"/>
            <w:w w:val="115"/>
            <w:sz w:val="20"/>
          </w:rPr>
          <w:delText>71000###</w:delText>
        </w:r>
      </w:del>
      <w:ins w:id="31" w:author="Wilder, Tom" w:date="2019-05-11T11:04:00Z">
        <w:r w:rsidR="003561DB">
          <w:rPr>
            <w:rFonts w:ascii="Calibri"/>
            <w:spacing w:val="1"/>
            <w:w w:val="115"/>
            <w:sz w:val="20"/>
          </w:rPr>
          <w:t>710###</w:t>
        </w:r>
      </w:ins>
      <w:r w:rsidR="003561DB">
        <w:rPr>
          <w:rFonts w:ascii="Calibri"/>
          <w:spacing w:val="-34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with</w:t>
      </w:r>
      <w:r w:rsidR="003561DB">
        <w:rPr>
          <w:rFonts w:ascii="Calibri"/>
          <w:spacing w:val="-36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description</w:t>
      </w:r>
      <w:r w:rsidR="003561DB">
        <w:rPr>
          <w:rFonts w:ascii="Calibri"/>
          <w:spacing w:val="-36"/>
          <w:w w:val="115"/>
          <w:sz w:val="20"/>
        </w:rPr>
        <w:t xml:space="preserve"> </w:t>
      </w:r>
      <w:r w:rsidR="003561DB">
        <w:rPr>
          <w:rFonts w:ascii="Courier New"/>
          <w:b/>
          <w:spacing w:val="1"/>
          <w:w w:val="115"/>
          <w:sz w:val="20"/>
        </w:rPr>
        <w:t>Expenses</w:t>
      </w:r>
      <w:r w:rsidR="003561DB">
        <w:rPr>
          <w:rFonts w:ascii="Courier New"/>
          <w:b/>
          <w:spacing w:val="-41"/>
          <w:w w:val="115"/>
          <w:sz w:val="20"/>
        </w:rPr>
        <w:t xml:space="preserve"> </w:t>
      </w:r>
      <w:r w:rsidR="003561DB">
        <w:rPr>
          <w:rFonts w:ascii="Courier New"/>
          <w:b/>
          <w:w w:val="115"/>
          <w:sz w:val="20"/>
        </w:rPr>
        <w:t>TS410-###</w:t>
      </w:r>
      <w:r w:rsidR="003561DB">
        <w:rPr>
          <w:rFonts w:ascii="Courier New"/>
          <w:b/>
          <w:spacing w:val="155"/>
          <w:w w:val="113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in</w:t>
      </w:r>
      <w:r w:rsidR="003561DB">
        <w:rPr>
          <w:rFonts w:ascii="Calibri"/>
          <w:spacing w:val="-20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chart</w:t>
      </w:r>
      <w:r w:rsidR="003561DB">
        <w:rPr>
          <w:rFonts w:ascii="Calibri"/>
          <w:spacing w:val="-22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of</w:t>
      </w:r>
      <w:r w:rsidR="003561DB">
        <w:rPr>
          <w:rFonts w:ascii="Calibri"/>
          <w:spacing w:val="-24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accounts</w:t>
      </w:r>
      <w:r w:rsidR="003561DB">
        <w:rPr>
          <w:rFonts w:ascii="Calibri"/>
          <w:spacing w:val="-23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GL00.</w:t>
      </w:r>
      <w:r w:rsidR="003561DB">
        <w:rPr>
          <w:rFonts w:ascii="Calibri"/>
          <w:spacing w:val="-25"/>
          <w:w w:val="115"/>
          <w:sz w:val="20"/>
        </w:rPr>
        <w:t xml:space="preserve"> </w:t>
      </w:r>
      <w:r w:rsidR="003561DB">
        <w:rPr>
          <w:rFonts w:ascii="Calibri"/>
          <w:spacing w:val="1"/>
          <w:w w:val="115"/>
          <w:sz w:val="20"/>
        </w:rPr>
        <w:t>In</w:t>
      </w:r>
      <w:r w:rsidR="003561DB">
        <w:rPr>
          <w:rFonts w:ascii="Calibri"/>
          <w:spacing w:val="-25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the</w:t>
      </w:r>
      <w:r w:rsidR="003561DB">
        <w:rPr>
          <w:rFonts w:ascii="Calibri"/>
          <w:spacing w:val="-23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SAP</w:t>
      </w:r>
      <w:r w:rsidR="003561DB">
        <w:rPr>
          <w:rFonts w:ascii="Calibri"/>
          <w:spacing w:val="-23"/>
          <w:w w:val="115"/>
          <w:sz w:val="20"/>
        </w:rPr>
        <w:t xml:space="preserve"> </w:t>
      </w:r>
      <w:r w:rsidR="003561DB">
        <w:rPr>
          <w:rFonts w:ascii="Calibri"/>
          <w:spacing w:val="-1"/>
          <w:w w:val="115"/>
          <w:sz w:val="20"/>
        </w:rPr>
        <w:t>Fiori</w:t>
      </w:r>
      <w:r w:rsidR="003561DB"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Launchpad</w:t>
      </w:r>
      <w:r w:rsidR="003561DB">
        <w:rPr>
          <w:rFonts w:ascii="Calibri"/>
          <w:w w:val="115"/>
          <w:sz w:val="20"/>
        </w:rPr>
        <w:t>,</w:t>
      </w:r>
      <w:r w:rsidR="003561DB">
        <w:rPr>
          <w:rFonts w:ascii="Calibri"/>
          <w:spacing w:val="-22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choose</w:t>
      </w:r>
      <w:r w:rsidR="003561DB">
        <w:rPr>
          <w:rFonts w:ascii="Calibri"/>
          <w:spacing w:val="-23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the</w:t>
      </w:r>
      <w:r w:rsidR="003561DB">
        <w:rPr>
          <w:rFonts w:ascii="Calibri"/>
          <w:spacing w:val="-23"/>
          <w:w w:val="115"/>
          <w:sz w:val="20"/>
        </w:rPr>
        <w:t xml:space="preserve"> </w:t>
      </w:r>
      <w:r w:rsidR="003561DB">
        <w:rPr>
          <w:rFonts w:ascii="Calibri"/>
          <w:i/>
          <w:w w:val="115"/>
          <w:sz w:val="20"/>
        </w:rPr>
        <w:t>Manage</w:t>
      </w:r>
      <w:r w:rsidR="003561DB">
        <w:rPr>
          <w:rFonts w:ascii="Calibri"/>
          <w:i/>
          <w:spacing w:val="-23"/>
          <w:w w:val="115"/>
          <w:sz w:val="20"/>
        </w:rPr>
        <w:t xml:space="preserve"> </w:t>
      </w:r>
      <w:r w:rsidR="003561DB">
        <w:rPr>
          <w:rFonts w:ascii="Calibri"/>
          <w:i/>
          <w:w w:val="115"/>
          <w:sz w:val="20"/>
        </w:rPr>
        <w:t>G/L</w:t>
      </w:r>
      <w:r w:rsidR="003561DB">
        <w:rPr>
          <w:rFonts w:ascii="Calibri"/>
          <w:i/>
          <w:spacing w:val="-24"/>
          <w:w w:val="115"/>
          <w:sz w:val="20"/>
        </w:rPr>
        <w:t xml:space="preserve"> </w:t>
      </w:r>
      <w:r w:rsidR="003561DB">
        <w:rPr>
          <w:rFonts w:ascii="Calibri"/>
          <w:i/>
          <w:w w:val="115"/>
          <w:sz w:val="20"/>
        </w:rPr>
        <w:t>Account</w:t>
      </w:r>
      <w:r w:rsidR="003561DB">
        <w:rPr>
          <w:rFonts w:ascii="Calibri"/>
          <w:i/>
          <w:spacing w:val="72"/>
          <w:w w:val="113"/>
          <w:sz w:val="20"/>
        </w:rPr>
        <w:t xml:space="preserve"> </w:t>
      </w:r>
      <w:r w:rsidR="003561DB">
        <w:rPr>
          <w:rFonts w:ascii="Calibri"/>
          <w:i/>
          <w:w w:val="115"/>
          <w:sz w:val="20"/>
        </w:rPr>
        <w:t>Master</w:t>
      </w:r>
      <w:r w:rsidR="003561DB">
        <w:rPr>
          <w:rFonts w:ascii="Calibri"/>
          <w:i/>
          <w:spacing w:val="-22"/>
          <w:w w:val="115"/>
          <w:sz w:val="20"/>
        </w:rPr>
        <w:t xml:space="preserve"> </w:t>
      </w:r>
      <w:r w:rsidR="003561DB">
        <w:rPr>
          <w:rFonts w:ascii="Calibri"/>
          <w:i/>
          <w:w w:val="115"/>
          <w:sz w:val="20"/>
        </w:rPr>
        <w:t>Data</w:t>
      </w:r>
      <w:r w:rsidR="003561DB">
        <w:rPr>
          <w:rFonts w:ascii="Calibri"/>
          <w:i/>
          <w:spacing w:val="-23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tile</w:t>
      </w:r>
      <w:r w:rsidR="003561DB">
        <w:rPr>
          <w:rFonts w:ascii="Calibri"/>
          <w:spacing w:val="-23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and</w:t>
      </w:r>
      <w:r w:rsidR="003561DB">
        <w:rPr>
          <w:rFonts w:ascii="Calibri"/>
          <w:spacing w:val="-20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create</w:t>
      </w:r>
      <w:r w:rsidR="003561DB">
        <w:rPr>
          <w:rFonts w:ascii="Calibri"/>
          <w:spacing w:val="-23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the</w:t>
      </w:r>
      <w:r w:rsidR="003561DB">
        <w:rPr>
          <w:rFonts w:ascii="Calibri"/>
          <w:spacing w:val="-21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new</w:t>
      </w:r>
      <w:r w:rsidR="003561DB">
        <w:rPr>
          <w:rFonts w:ascii="Calibri"/>
          <w:spacing w:val="-22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G/L</w:t>
      </w:r>
      <w:r w:rsidR="003561DB">
        <w:rPr>
          <w:rFonts w:ascii="Calibri"/>
          <w:spacing w:val="-20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account</w:t>
      </w:r>
      <w:r w:rsidR="003561DB">
        <w:rPr>
          <w:rFonts w:ascii="Calibri"/>
          <w:spacing w:val="-20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with</w:t>
      </w:r>
      <w:r w:rsidR="003561DB">
        <w:rPr>
          <w:rFonts w:ascii="Calibri"/>
          <w:spacing w:val="-24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the</w:t>
      </w:r>
      <w:r w:rsidR="003561DB">
        <w:rPr>
          <w:rFonts w:ascii="Calibri"/>
          <w:spacing w:val="-23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following</w:t>
      </w:r>
      <w:r w:rsidR="003561DB">
        <w:rPr>
          <w:rFonts w:ascii="Calibri"/>
          <w:spacing w:val="-20"/>
          <w:w w:val="115"/>
          <w:sz w:val="20"/>
        </w:rPr>
        <w:t xml:space="preserve"> </w:t>
      </w:r>
      <w:r w:rsidR="003561DB">
        <w:rPr>
          <w:rFonts w:ascii="Calibri"/>
          <w:w w:val="115"/>
          <w:sz w:val="20"/>
        </w:rPr>
        <w:t>values:</w:t>
      </w:r>
    </w:p>
    <w:p w:rsidR="00092B85" w:rsidRDefault="00092B85">
      <w:pPr>
        <w:spacing w:before="1"/>
        <w:rPr>
          <w:rFonts w:ascii="Calibri" w:eastAsia="Calibri" w:hAnsi="Calibri" w:cs="Calibri"/>
          <w:sz w:val="9"/>
          <w:szCs w:val="9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H</w:t>
            </w:r>
            <w:r>
              <w:rPr>
                <w:rFonts w:ascii="Calibri"/>
                <w:i/>
                <w:spacing w:val="1"/>
                <w:w w:val="110"/>
                <w:sz w:val="20"/>
              </w:rPr>
              <w:t>e</w:t>
            </w:r>
            <w:r>
              <w:rPr>
                <w:rFonts w:ascii="Calibri"/>
                <w:i/>
                <w:w w:val="110"/>
                <w:sz w:val="20"/>
              </w:rPr>
              <w:t>ad</w:t>
            </w:r>
            <w:r>
              <w:rPr>
                <w:rFonts w:ascii="Calibri"/>
                <w:i/>
                <w:spacing w:val="-1"/>
                <w:w w:val="110"/>
                <w:sz w:val="20"/>
              </w:rPr>
              <w:t>e</w:t>
            </w:r>
            <w:r>
              <w:rPr>
                <w:rFonts w:ascii="Calibri"/>
                <w:i/>
                <w:w w:val="110"/>
                <w:sz w:val="20"/>
              </w:rPr>
              <w:t>r</w:t>
            </w:r>
            <w:r>
              <w:rPr>
                <w:rFonts w:ascii="Calibri"/>
                <w:i/>
                <w:spacing w:val="-14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0"/>
                <w:sz w:val="20"/>
              </w:rPr>
              <w:t>tab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32" w:author="Wilder, Tom" w:date="2019-05-11T11:04:00Z">
              <w:r w:rsidDel="003561DB">
                <w:rPr>
                  <w:rFonts w:ascii="Courier New"/>
                  <w:b/>
                  <w:sz w:val="20"/>
                </w:rPr>
                <w:delText>71000###</w:delText>
              </w:r>
            </w:del>
            <w:ins w:id="33" w:author="Wilder, Tom" w:date="2019-05-11T11:04:00Z">
              <w:r>
                <w:rPr>
                  <w:rFonts w:ascii="Courier New"/>
                  <w:b/>
                  <w:sz w:val="20"/>
                </w:rPr>
                <w:t>710###</w:t>
              </w:r>
            </w:ins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General</w:t>
            </w:r>
            <w:r>
              <w:rPr>
                <w:rFonts w:ascii="Calibri"/>
                <w:i/>
                <w:spacing w:val="-17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0"/>
                <w:sz w:val="20"/>
              </w:rPr>
              <w:t>tab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Short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Text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Expenses</w:t>
            </w:r>
            <w:r>
              <w:rPr>
                <w:rFonts w:ascii="Courier New"/>
                <w:b/>
                <w:spacing w:val="-21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TS410-###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Chart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of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Accounts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GL00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ins w:id="34" w:author="Wilder, Tom" w:date="2019-05-11T11:08:00Z">
              <w:r>
                <w:rPr>
                  <w:rFonts w:ascii="Calibri"/>
                  <w:i/>
                  <w:w w:val="115"/>
                  <w:sz w:val="20"/>
                </w:rPr>
                <w:t xml:space="preserve">G/L </w:t>
              </w:r>
            </w:ins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P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Primary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Costs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or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Revenue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G/L</w:t>
            </w:r>
            <w:r>
              <w:rPr>
                <w:rFonts w:ascii="Calibri"/>
                <w:i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Long</w:t>
            </w:r>
            <w:r>
              <w:rPr>
                <w:rFonts w:ascii="Calibri"/>
                <w:i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w w:val="115"/>
                <w:sz w:val="20"/>
              </w:rPr>
              <w:t>Text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Expenses</w:t>
            </w:r>
            <w:r>
              <w:rPr>
                <w:rFonts w:ascii="Courier New"/>
                <w:b/>
                <w:spacing w:val="-21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TS410-###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Group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35" w:author="Wilder, Tom" w:date="2019-05-11T11:12:00Z">
              <w:r w:rsidDel="003561DB">
                <w:rPr>
                  <w:rFonts w:ascii="Calibri"/>
                  <w:i/>
                  <w:w w:val="115"/>
                  <w:sz w:val="20"/>
                </w:rPr>
                <w:delText>ERG.</w:delText>
              </w:r>
              <w:r w:rsidDel="003561DB">
                <w:rPr>
                  <w:rFonts w:ascii="Calibri"/>
                  <w:i/>
                  <w:spacing w:val="-17"/>
                  <w:w w:val="115"/>
                  <w:sz w:val="20"/>
                </w:rPr>
                <w:delText xml:space="preserve"> </w:delText>
              </w:r>
              <w:r w:rsidDel="003561DB">
                <w:rPr>
                  <w:rFonts w:ascii="Calibri"/>
                  <w:i/>
                  <w:w w:val="115"/>
                  <w:sz w:val="20"/>
                </w:rPr>
                <w:delText>Income</w:delText>
              </w:r>
              <w:r w:rsidDel="003561DB">
                <w:rPr>
                  <w:rFonts w:ascii="Calibri"/>
                  <w:i/>
                  <w:spacing w:val="-15"/>
                  <w:w w:val="115"/>
                  <w:sz w:val="20"/>
                </w:rPr>
                <w:delText xml:space="preserve"> </w:delText>
              </w:r>
              <w:r w:rsidDel="003561DB">
                <w:rPr>
                  <w:rFonts w:ascii="Calibri"/>
                  <w:i/>
                  <w:w w:val="115"/>
                  <w:sz w:val="20"/>
                </w:rPr>
                <w:delText>statement</w:delText>
              </w:r>
              <w:r w:rsidDel="003561DB">
                <w:rPr>
                  <w:rFonts w:ascii="Calibri"/>
                  <w:i/>
                  <w:spacing w:val="-14"/>
                  <w:w w:val="115"/>
                  <w:sz w:val="20"/>
                </w:rPr>
                <w:delText xml:space="preserve"> </w:delText>
              </w:r>
              <w:r w:rsidDel="003561DB">
                <w:rPr>
                  <w:rFonts w:ascii="Calibri"/>
                  <w:i/>
                  <w:w w:val="115"/>
                  <w:sz w:val="20"/>
                </w:rPr>
                <w:delText>accounts</w:delText>
              </w:r>
            </w:del>
            <w:ins w:id="36" w:author="Wilder, Tom" w:date="2019-05-11T11:12:00Z">
              <w:r>
                <w:rPr>
                  <w:rFonts w:ascii="Calibri"/>
                  <w:i/>
                  <w:w w:val="115"/>
                  <w:sz w:val="20"/>
                </w:rPr>
                <w:t>PL Profit and Loss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Group</w:t>
            </w:r>
            <w:r>
              <w:rPr>
                <w:rFonts w:ascii="Calibri"/>
                <w:i/>
                <w:spacing w:val="-18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Number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1D6F14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ins w:id="37" w:author="Wilder, Tom" w:date="2019-05-11T11:38:00Z">
              <w:r>
                <w:rPr>
                  <w:rFonts w:ascii="Courier New"/>
                  <w:b/>
                  <w:w w:val="115"/>
                  <w:sz w:val="20"/>
                </w:rPr>
                <w:t>YB75 (Other Expenses)</w:t>
              </w:r>
            </w:ins>
            <w:del w:id="38" w:author="Wilder, Tom" w:date="2019-05-11T11:38:00Z">
              <w:r w:rsidR="003561DB" w:rsidDel="001D6F14">
                <w:rPr>
                  <w:rFonts w:ascii="Courier New"/>
                  <w:b/>
                  <w:w w:val="115"/>
                  <w:sz w:val="20"/>
                </w:rPr>
                <w:delText>701###</w:delText>
              </w:r>
              <w:r w:rsidR="003561DB" w:rsidDel="001D6F14">
                <w:rPr>
                  <w:rFonts w:ascii="Courier New"/>
                  <w:b/>
                  <w:spacing w:val="-115"/>
                  <w:w w:val="115"/>
                  <w:sz w:val="20"/>
                </w:rPr>
                <w:delText xml:space="preserve"> </w:delText>
              </w:r>
              <w:r w:rsidR="003561DB" w:rsidDel="001D6F14">
                <w:rPr>
                  <w:rFonts w:ascii="Calibri"/>
                  <w:w w:val="115"/>
                  <w:sz w:val="20"/>
                </w:rPr>
                <w:delText>other</w:delText>
              </w:r>
              <w:r w:rsidR="003561DB" w:rsidDel="001D6F14">
                <w:rPr>
                  <w:rFonts w:ascii="Calibri"/>
                  <w:spacing w:val="-19"/>
                  <w:w w:val="115"/>
                  <w:sz w:val="20"/>
                </w:rPr>
                <w:delText xml:space="preserve"> </w:delText>
              </w:r>
              <w:r w:rsidR="003561DB" w:rsidDel="001D6F14">
                <w:rPr>
                  <w:rFonts w:ascii="Calibri"/>
                  <w:w w:val="115"/>
                  <w:sz w:val="20"/>
                </w:rPr>
                <w:delText>operating</w:delText>
              </w:r>
              <w:r w:rsidR="003561DB" w:rsidDel="001D6F14">
                <w:rPr>
                  <w:rFonts w:ascii="Calibri"/>
                  <w:spacing w:val="-17"/>
                  <w:w w:val="115"/>
                  <w:sz w:val="20"/>
                </w:rPr>
                <w:delText xml:space="preserve"> </w:delText>
              </w:r>
              <w:r w:rsidR="003561DB" w:rsidDel="001D6F14">
                <w:rPr>
                  <w:rFonts w:ascii="Calibri"/>
                  <w:w w:val="115"/>
                  <w:sz w:val="20"/>
                </w:rPr>
                <w:delText>expenses</w:delText>
              </w:r>
            </w:del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59" w:line="258" w:lineRule="auto"/>
        <w:ind w:right="3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On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21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,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Manage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G/L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Master</w:t>
      </w:r>
      <w:r>
        <w:rPr>
          <w:rFonts w:ascii="Calibri"/>
          <w:i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Data</w:t>
      </w:r>
      <w:r>
        <w:rPr>
          <w:rFonts w:ascii="Calibri"/>
          <w:i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tile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82"/>
          <w:w w:val="113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.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You</w:t>
      </w:r>
      <w:r>
        <w:rPr>
          <w:rFonts w:ascii="Calibri"/>
          <w:spacing w:val="-29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can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search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tile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by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entering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manage</w:t>
      </w:r>
      <w:r>
        <w:rPr>
          <w:rFonts w:ascii="Courier New"/>
          <w:b/>
          <w:spacing w:val="-67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G/L</w:t>
      </w:r>
      <w:r>
        <w:rPr>
          <w:rFonts w:ascii="Courier New"/>
          <w:b/>
          <w:spacing w:val="-112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search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box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on</w:t>
      </w:r>
      <w:r>
        <w:rPr>
          <w:rFonts w:ascii="Calibri"/>
          <w:spacing w:val="60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top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of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screen.</w:t>
      </w: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157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5"/>
          <w:sz w:val="20"/>
          <w:szCs w:val="20"/>
        </w:rPr>
        <w:t>On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Manage</w:t>
      </w:r>
      <w:r>
        <w:rPr>
          <w:rFonts w:ascii="Calibri" w:eastAsia="Calibri" w:hAnsi="Calibri" w:cs="Calibri"/>
          <w:i/>
          <w:spacing w:val="-1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G/L</w:t>
      </w:r>
      <w:r>
        <w:rPr>
          <w:rFonts w:ascii="Calibri" w:eastAsia="Calibri" w:hAnsi="Calibri" w:cs="Calibri"/>
          <w:i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Account</w:t>
      </w:r>
      <w:r>
        <w:rPr>
          <w:rFonts w:ascii="Calibri" w:eastAsia="Calibri" w:hAnsi="Calibri" w:cs="Calibri"/>
          <w:i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Master</w:t>
      </w:r>
      <w:r>
        <w:rPr>
          <w:rFonts w:ascii="Calibri" w:eastAsia="Calibri" w:hAnsi="Calibri" w:cs="Calibri"/>
          <w:i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Data</w:t>
      </w:r>
      <w:r>
        <w:rPr>
          <w:rFonts w:ascii="Calibri" w:eastAsia="Calibri" w:hAnsi="Calibri" w:cs="Calibri"/>
          <w:i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screen,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choose</w:t>
      </w:r>
      <w:r>
        <w:rPr>
          <w:rFonts w:ascii="Calibri" w:eastAsia="Calibri" w:hAnsi="Calibri" w:cs="Calibri"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Add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(=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“+”</w:t>
      </w:r>
      <w:r>
        <w:rPr>
          <w:rFonts w:ascii="Calibri" w:eastAsia="Calibri" w:hAnsi="Calibri" w:cs="Calibri"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Icon).</w:t>
      </w: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176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On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New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G/L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Master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Data</w:t>
      </w:r>
      <w:r>
        <w:rPr>
          <w:rFonts w:ascii="Calibri"/>
          <w:i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screen,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values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table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above.</w:t>
      </w:r>
    </w:p>
    <w:p w:rsidR="00092B85" w:rsidRDefault="003561DB">
      <w:pPr>
        <w:pStyle w:val="BodyText"/>
        <w:numPr>
          <w:ilvl w:val="1"/>
          <w:numId w:val="188"/>
        </w:numPr>
        <w:tabs>
          <w:tab w:val="left" w:pos="1722"/>
        </w:tabs>
        <w:spacing w:before="176"/>
        <w:ind w:hanging="295"/>
      </w:pP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OK</w:t>
      </w:r>
      <w:r>
        <w:rPr>
          <w:w w:val="115"/>
        </w:rPr>
        <w:t>.</w:t>
      </w: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17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Save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spacing w:before="77"/>
        <w:ind w:left="1721"/>
      </w:pPr>
      <w:r>
        <w:rPr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w w:val="115"/>
        </w:rPr>
        <w:t>have</w:t>
      </w:r>
      <w:r>
        <w:rPr>
          <w:spacing w:val="-5"/>
          <w:w w:val="115"/>
        </w:rPr>
        <w:t xml:space="preserve"> </w:t>
      </w:r>
      <w:r>
        <w:rPr>
          <w:w w:val="115"/>
        </w:rPr>
        <w:t>created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G/L</w:t>
      </w:r>
      <w:r>
        <w:rPr>
          <w:spacing w:val="-7"/>
          <w:w w:val="115"/>
        </w:rPr>
        <w:t xml:space="preserve"> </w:t>
      </w:r>
      <w:r>
        <w:rPr>
          <w:w w:val="115"/>
        </w:rPr>
        <w:t>account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7"/>
          <w:w w:val="115"/>
        </w:rPr>
        <w:t xml:space="preserve"> </w:t>
      </w:r>
      <w:r>
        <w:rPr>
          <w:w w:val="115"/>
        </w:rPr>
        <w:t>chart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account</w:t>
      </w:r>
      <w:r>
        <w:rPr>
          <w:spacing w:val="-7"/>
          <w:w w:val="115"/>
        </w:rPr>
        <w:t xml:space="preserve"> </w:t>
      </w:r>
      <w:r>
        <w:rPr>
          <w:w w:val="115"/>
        </w:rPr>
        <w:t>level.</w:t>
      </w:r>
    </w:p>
    <w:p w:rsidR="00092B85" w:rsidRDefault="003561DB">
      <w:pPr>
        <w:pStyle w:val="BodyText"/>
        <w:numPr>
          <w:ilvl w:val="1"/>
          <w:numId w:val="188"/>
        </w:numPr>
        <w:tabs>
          <w:tab w:val="left" w:pos="1722"/>
        </w:tabs>
        <w:spacing w:before="176"/>
        <w:ind w:hanging="243"/>
      </w:pPr>
      <w:r>
        <w:rPr>
          <w:w w:val="115"/>
        </w:rPr>
        <w:t>Stay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12"/>
          <w:w w:val="115"/>
        </w:rPr>
        <w:t xml:space="preserve"> </w:t>
      </w:r>
      <w:r>
        <w:rPr>
          <w:w w:val="115"/>
        </w:rPr>
        <w:t>this</w:t>
      </w:r>
      <w:r>
        <w:rPr>
          <w:spacing w:val="-26"/>
          <w:w w:val="115"/>
        </w:rPr>
        <w:t xml:space="preserve"> </w:t>
      </w:r>
      <w:r>
        <w:rPr>
          <w:w w:val="115"/>
        </w:rPr>
        <w:t>screen.</w:t>
      </w:r>
    </w:p>
    <w:p w:rsidR="00092B85" w:rsidRDefault="003561DB">
      <w:pPr>
        <w:pStyle w:val="BodyText"/>
        <w:numPr>
          <w:ilvl w:val="0"/>
          <w:numId w:val="188"/>
        </w:numPr>
        <w:tabs>
          <w:tab w:val="left" w:pos="1398"/>
        </w:tabs>
        <w:spacing w:before="176" w:line="255" w:lineRule="auto"/>
        <w:ind w:right="510" w:hanging="267"/>
      </w:pPr>
      <w:r>
        <w:rPr>
          <w:w w:val="115"/>
        </w:rPr>
        <w:t>Before</w:t>
      </w:r>
      <w:r>
        <w:rPr>
          <w:spacing w:val="-17"/>
          <w:w w:val="115"/>
        </w:rPr>
        <w:t xml:space="preserve"> </w:t>
      </w:r>
      <w:r>
        <w:rPr>
          <w:w w:val="115"/>
        </w:rPr>
        <w:t>postings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can</w:t>
      </w:r>
      <w:r>
        <w:rPr>
          <w:spacing w:val="-17"/>
          <w:w w:val="115"/>
        </w:rPr>
        <w:t xml:space="preserve"> </w:t>
      </w:r>
      <w:r>
        <w:rPr>
          <w:w w:val="115"/>
        </w:rPr>
        <w:t>be</w:t>
      </w:r>
      <w:r>
        <w:rPr>
          <w:spacing w:val="-15"/>
          <w:w w:val="115"/>
        </w:rPr>
        <w:t xml:space="preserve"> </w:t>
      </w:r>
      <w:r>
        <w:rPr>
          <w:w w:val="115"/>
        </w:rPr>
        <w:t>made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9"/>
          <w:w w:val="115"/>
        </w:rPr>
        <w:t xml:space="preserve"> </w:t>
      </w:r>
      <w:r>
        <w:rPr>
          <w:w w:val="115"/>
        </w:rPr>
        <w:t>G/L</w:t>
      </w:r>
      <w:r>
        <w:rPr>
          <w:spacing w:val="-15"/>
          <w:w w:val="115"/>
        </w:rPr>
        <w:t xml:space="preserve"> </w:t>
      </w:r>
      <w:r>
        <w:rPr>
          <w:w w:val="115"/>
        </w:rPr>
        <w:t>account</w:t>
      </w:r>
      <w:r>
        <w:rPr>
          <w:spacing w:val="-15"/>
          <w:w w:val="115"/>
        </w:rPr>
        <w:t xml:space="preserve"> </w:t>
      </w:r>
      <w:r>
        <w:rPr>
          <w:i/>
          <w:spacing w:val="1"/>
          <w:w w:val="115"/>
        </w:rPr>
        <w:t>710000###</w:t>
      </w:r>
      <w:r>
        <w:rPr>
          <w:i/>
          <w:spacing w:val="-17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company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15"/>
          <w:w w:val="115"/>
        </w:rPr>
        <w:t xml:space="preserve"> </w:t>
      </w:r>
      <w:del w:id="39" w:author="Wilder, Tom" w:date="2019-05-11T11:02:00Z">
        <w:r w:rsidDel="003561DB">
          <w:rPr>
            <w:w w:val="115"/>
          </w:rPr>
          <w:delText>US###</w:delText>
        </w:r>
      </w:del>
      <w:ins w:id="40" w:author="Wilder, Tom" w:date="2019-05-11T11:02:00Z">
        <w:r>
          <w:rPr>
            <w:w w:val="115"/>
          </w:rPr>
          <w:t>US00</w:t>
        </w:r>
      </w:ins>
      <w:r>
        <w:rPr>
          <w:w w:val="115"/>
        </w:rPr>
        <w:t>,</w:t>
      </w:r>
      <w:r>
        <w:rPr>
          <w:spacing w:val="-18"/>
          <w:w w:val="115"/>
        </w:rPr>
        <w:t xml:space="preserve"> </w:t>
      </w:r>
      <w:r>
        <w:rPr>
          <w:w w:val="115"/>
        </w:rPr>
        <w:t>you</w:t>
      </w:r>
      <w:r>
        <w:rPr>
          <w:spacing w:val="44"/>
          <w:w w:val="113"/>
        </w:rPr>
        <w:t xml:space="preserve"> </w:t>
      </w:r>
      <w:r>
        <w:rPr>
          <w:w w:val="115"/>
        </w:rPr>
        <w:t>need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9"/>
          <w:w w:val="115"/>
        </w:rPr>
        <w:t xml:space="preserve"> </w:t>
      </w:r>
      <w:r>
        <w:rPr>
          <w:w w:val="115"/>
        </w:rPr>
        <w:t>define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company</w:t>
      </w:r>
      <w:r>
        <w:rPr>
          <w:spacing w:val="-22"/>
          <w:w w:val="115"/>
        </w:rPr>
        <w:t xml:space="preserve"> </w:t>
      </w:r>
      <w:r>
        <w:rPr>
          <w:w w:val="115"/>
        </w:rPr>
        <w:t>code-specific</w:t>
      </w:r>
      <w:r>
        <w:rPr>
          <w:spacing w:val="-20"/>
          <w:w w:val="115"/>
        </w:rPr>
        <w:t xml:space="preserve"> </w:t>
      </w:r>
      <w:r>
        <w:rPr>
          <w:w w:val="115"/>
        </w:rPr>
        <w:t>settings</w:t>
      </w:r>
      <w:r>
        <w:rPr>
          <w:spacing w:val="-20"/>
          <w:w w:val="115"/>
        </w:rPr>
        <w:t xml:space="preserve"> </w:t>
      </w:r>
      <w:r>
        <w:rPr>
          <w:w w:val="115"/>
        </w:rPr>
        <w:t>with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following</w:t>
      </w:r>
      <w:r>
        <w:rPr>
          <w:spacing w:val="-21"/>
          <w:w w:val="115"/>
        </w:rPr>
        <w:t xml:space="preserve"> </w:t>
      </w:r>
      <w:r>
        <w:rPr>
          <w:w w:val="115"/>
        </w:rPr>
        <w:t>values:</w:t>
      </w:r>
    </w:p>
    <w:p w:rsidR="00092B85" w:rsidRDefault="00092B85">
      <w:pPr>
        <w:spacing w:before="4"/>
        <w:rPr>
          <w:rFonts w:ascii="Calibri" w:eastAsia="Calibri" w:hAnsi="Calibri" w:cs="Calibri"/>
          <w:sz w:val="4"/>
          <w:szCs w:val="4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0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2"/>
        </w:trPr>
        <w:tc>
          <w:tcPr>
            <w:tcW w:w="8241" w:type="dxa"/>
            <w:gridSpan w:val="2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Control</w:t>
            </w:r>
            <w:r>
              <w:rPr>
                <w:rFonts w:ascii="Calibri"/>
                <w:i/>
                <w:spacing w:val="-12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Data</w:t>
            </w:r>
            <w:r>
              <w:rPr>
                <w:rFonts w:ascii="Calibri"/>
                <w:i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tab</w:t>
            </w:r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right="108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Solution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3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Create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Primary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Cost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2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Currency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USD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Tax</w:t>
            </w:r>
            <w:r>
              <w:rPr>
                <w:rFonts w:ascii="Calibri"/>
                <w:i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w w:val="110"/>
                <w:sz w:val="20"/>
              </w:rPr>
              <w:t>XI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Posting</w:t>
            </w:r>
            <w:r>
              <w:rPr>
                <w:rFonts w:ascii="Calibri"/>
                <w:i/>
                <w:spacing w:val="-14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without</w:t>
            </w:r>
            <w:r>
              <w:rPr>
                <w:rFonts w:ascii="Calibri"/>
                <w:i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tax</w:t>
            </w:r>
            <w:r>
              <w:rPr>
                <w:rFonts w:ascii="Calibri"/>
                <w:i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allowed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mark</w:t>
            </w:r>
          </w:p>
        </w:tc>
      </w:tr>
      <w:tr w:rsidR="00092B85">
        <w:trPr>
          <w:trHeight w:hRule="exact" w:val="396"/>
        </w:trPr>
        <w:tc>
          <w:tcPr>
            <w:tcW w:w="824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 xml:space="preserve">Create/Bank/Interest </w:t>
            </w:r>
            <w:r>
              <w:rPr>
                <w:rFonts w:ascii="Calibri"/>
                <w:i/>
                <w:spacing w:val="18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tab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Field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Status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Group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ZEXP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Controlling</w:t>
            </w:r>
            <w:r>
              <w:rPr>
                <w:rFonts w:ascii="Calibri"/>
                <w:i/>
                <w:spacing w:val="-24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Data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67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Element</w:t>
            </w:r>
            <w:r>
              <w:rPr>
                <w:rFonts w:ascii="Calibri"/>
                <w:i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 w:line="277" w:lineRule="auto"/>
              <w:ind w:left="66" w:right="314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01</w:t>
            </w:r>
            <w:r>
              <w:rPr>
                <w:rFonts w:ascii="Courier New"/>
                <w:b/>
                <w:spacing w:val="-1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(Primary</w:t>
            </w:r>
            <w:r>
              <w:rPr>
                <w:rFonts w:ascii="Courier New"/>
                <w:b/>
                <w:spacing w:val="-1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costs/cost-reducing</w:t>
            </w:r>
            <w:r>
              <w:rPr>
                <w:rFonts w:ascii="Courier New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revenues)</w:t>
            </w:r>
          </w:p>
        </w:tc>
      </w:tr>
    </w:tbl>
    <w:p w:rsidR="00092B85" w:rsidRDefault="00092B85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On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G/L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Master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Data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screen,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Company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Code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Data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tab.</w:t>
      </w: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Edit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176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5"/>
          <w:sz w:val="20"/>
          <w:szCs w:val="20"/>
        </w:rPr>
        <w:t>Choose</w:t>
      </w:r>
      <w:r>
        <w:rPr>
          <w:rFonts w:ascii="Calibri" w:eastAsia="Calibri" w:hAnsi="Calibri" w:cs="Calibri"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Add</w:t>
      </w:r>
      <w:r>
        <w:rPr>
          <w:rFonts w:ascii="Calibri" w:eastAsia="Calibri" w:hAnsi="Calibri" w:cs="Calibri"/>
          <w:i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5"/>
          <w:sz w:val="20"/>
          <w:szCs w:val="20"/>
        </w:rPr>
        <w:t>(=</w:t>
      </w:r>
      <w:r>
        <w:rPr>
          <w:rFonts w:ascii="Calibri" w:eastAsia="Calibri" w:hAnsi="Calibri" w:cs="Calibri"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“+”</w:t>
      </w:r>
      <w:r>
        <w:rPr>
          <w:rFonts w:ascii="Calibri" w:eastAsia="Calibri" w:hAnsi="Calibri" w:cs="Calibri"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Icon)</w:t>
      </w:r>
      <w:r>
        <w:rPr>
          <w:rFonts w:ascii="Calibri" w:eastAsia="Calibri" w:hAnsi="Calibri" w:cs="Calibri"/>
          <w:spacing w:val="-1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5"/>
          <w:sz w:val="20"/>
          <w:szCs w:val="20"/>
        </w:rPr>
        <w:t>on</w:t>
      </w:r>
      <w:r>
        <w:rPr>
          <w:rFonts w:ascii="Calibri" w:eastAsia="Calibri" w:hAnsi="Calibri" w:cs="Calibri"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14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Company</w:t>
      </w:r>
      <w:r>
        <w:rPr>
          <w:rFonts w:ascii="Calibri" w:eastAsia="Calibri" w:hAnsi="Calibri" w:cs="Calibri"/>
          <w:i/>
          <w:spacing w:val="-1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Code</w:t>
      </w:r>
      <w:r>
        <w:rPr>
          <w:rFonts w:ascii="Calibri" w:eastAsia="Calibri" w:hAnsi="Calibri" w:cs="Calibri"/>
          <w:i/>
          <w:spacing w:val="-1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Data</w:t>
      </w:r>
      <w:r>
        <w:rPr>
          <w:rFonts w:ascii="Calibri" w:eastAsia="Calibri" w:hAnsi="Calibri" w:cs="Calibri"/>
          <w:i/>
          <w:spacing w:val="-14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tab.</w:t>
      </w: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company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code</w:t>
      </w:r>
      <w:r>
        <w:rPr>
          <w:rFonts w:ascii="Calibri"/>
          <w:spacing w:val="-7"/>
          <w:w w:val="110"/>
          <w:sz w:val="20"/>
        </w:rPr>
        <w:t xml:space="preserve"> </w:t>
      </w:r>
      <w:del w:id="41" w:author="Wilder, Tom" w:date="2019-05-11T11:02:00Z">
        <w:r w:rsidDel="003561DB">
          <w:rPr>
            <w:rFonts w:ascii="Calibri"/>
            <w:i/>
            <w:w w:val="110"/>
            <w:sz w:val="20"/>
          </w:rPr>
          <w:delText>US###</w:delText>
        </w:r>
      </w:del>
      <w:ins w:id="42" w:author="Wilder, Tom" w:date="2019-05-11T11:02:00Z">
        <w:r>
          <w:rPr>
            <w:rFonts w:ascii="Calibri"/>
            <w:i/>
            <w:w w:val="110"/>
            <w:sz w:val="20"/>
          </w:rPr>
          <w:t>US00</w:t>
        </w:r>
      </w:ins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in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New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Company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Code</w:t>
      </w:r>
      <w:r>
        <w:rPr>
          <w:rFonts w:ascii="Calibri"/>
          <w:i/>
          <w:spacing w:val="-3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Assignment</w:t>
      </w:r>
      <w:r>
        <w:rPr>
          <w:rFonts w:ascii="Calibri"/>
          <w:w w:val="110"/>
          <w:sz w:val="20"/>
        </w:rPr>
        <w:t>.</w:t>
      </w: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176" w:line="254" w:lineRule="auto"/>
        <w:ind w:right="100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On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6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Control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Data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tab,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values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provided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in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table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for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Account</w:t>
      </w:r>
      <w:r>
        <w:rPr>
          <w:rFonts w:ascii="Calibri"/>
          <w:i/>
          <w:spacing w:val="38"/>
          <w:w w:val="108"/>
          <w:sz w:val="20"/>
        </w:rPr>
        <w:t xml:space="preserve"> </w:t>
      </w:r>
      <w:r>
        <w:rPr>
          <w:rFonts w:ascii="Calibri"/>
          <w:i/>
          <w:w w:val="110"/>
          <w:sz w:val="20"/>
        </w:rPr>
        <w:t>Currency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Tax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Category</w:t>
      </w:r>
      <w:r>
        <w:rPr>
          <w:rFonts w:ascii="Calibri"/>
          <w:i/>
          <w:spacing w:val="-2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fields.</w:t>
      </w: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158"/>
        <w:ind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On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Create/Bank/Interest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tab,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Field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Status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Group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field,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ZEXP</w:t>
      </w:r>
      <w:r>
        <w:rPr>
          <w:rFonts w:ascii="Calibri"/>
          <w:w w:val="115"/>
          <w:sz w:val="20"/>
        </w:rPr>
        <w:t>.</w:t>
      </w:r>
    </w:p>
    <w:p w:rsidR="00092B85" w:rsidRDefault="00092B85">
      <w:pPr>
        <w:spacing w:before="3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pStyle w:val="BodyText"/>
        <w:numPr>
          <w:ilvl w:val="1"/>
          <w:numId w:val="188"/>
        </w:numPr>
        <w:tabs>
          <w:tab w:val="left" w:pos="1722"/>
        </w:tabs>
        <w:ind w:hanging="288"/>
      </w:pP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OK</w:t>
      </w:r>
      <w:r>
        <w:rPr>
          <w:w w:val="115"/>
        </w:rPr>
        <w:t>.</w:t>
      </w: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176"/>
        <w:ind w:hanging="29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1"/>
          <w:w w:val="110"/>
          <w:sz w:val="20"/>
        </w:rPr>
        <w:t>On</w:t>
      </w:r>
      <w:r>
        <w:rPr>
          <w:rFonts w:ascii="Calibri"/>
          <w:spacing w:val="-1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Controlling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Area</w:t>
      </w:r>
      <w:r>
        <w:rPr>
          <w:rFonts w:ascii="Calibri"/>
          <w:i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tab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Cost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Element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Category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01</w:t>
      </w:r>
      <w:r>
        <w:rPr>
          <w:rFonts w:ascii="Calibri"/>
          <w:w w:val="110"/>
          <w:sz w:val="20"/>
        </w:rPr>
        <w:t>.</w:t>
      </w:r>
    </w:p>
    <w:p w:rsidR="00092B85" w:rsidRDefault="003561DB">
      <w:pPr>
        <w:numPr>
          <w:ilvl w:val="1"/>
          <w:numId w:val="188"/>
        </w:numPr>
        <w:tabs>
          <w:tab w:val="left" w:pos="1722"/>
        </w:tabs>
        <w:spacing w:before="176"/>
        <w:ind w:hanging="22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Save</w:t>
      </w:r>
      <w:r>
        <w:rPr>
          <w:rFonts w:ascii="Calibri"/>
          <w:w w:val="115"/>
          <w:sz w:val="20"/>
        </w:rPr>
        <w:t>.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580" w:right="106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97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43" w:name="_bookmark5"/>
                  <w:bookmarkEnd w:id="43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0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20"/>
                      <w:sz w:val="40"/>
                    </w:rPr>
                    <w:t>Exercise</w:t>
                  </w:r>
                  <w:r>
                    <w:rPr>
                      <w:rFonts w:ascii="Calibri"/>
                      <w:spacing w:val="-80"/>
                      <w:w w:val="12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20"/>
                      <w:sz w:val="40"/>
                    </w:rPr>
                    <w:t>6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94" style="width:234.6pt;height:.75pt;mso-position-horizontal-relative:char;mso-position-vertical-relative:line" coordsize="4692,15">
            <v:group id="_x0000_s1995" style="position:absolute;left:8;top:8;width:4677;height:2" coordorigin="8,8" coordsize="4677,2">
              <v:shape id="_x0000_s1996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Create</w:t>
      </w:r>
      <w:r>
        <w:rPr>
          <w:spacing w:val="-10"/>
          <w:w w:val="120"/>
        </w:rPr>
        <w:t xml:space="preserve"> </w:t>
      </w:r>
      <w:r>
        <w:rPr>
          <w:w w:val="120"/>
        </w:rPr>
        <w:t>and</w:t>
      </w:r>
      <w:r>
        <w:rPr>
          <w:spacing w:val="-11"/>
          <w:w w:val="120"/>
        </w:rPr>
        <w:t xml:space="preserve"> </w:t>
      </w:r>
      <w:r>
        <w:rPr>
          <w:w w:val="120"/>
        </w:rPr>
        <w:t>Display</w:t>
      </w:r>
      <w:r>
        <w:rPr>
          <w:spacing w:val="-10"/>
          <w:w w:val="120"/>
        </w:rPr>
        <w:t xml:space="preserve"> </w:t>
      </w:r>
      <w:r>
        <w:rPr>
          <w:w w:val="120"/>
        </w:rPr>
        <w:t>Cost</w:t>
      </w:r>
      <w:r>
        <w:rPr>
          <w:spacing w:val="-11"/>
          <w:w w:val="120"/>
        </w:rPr>
        <w:t xml:space="preserve"> </w:t>
      </w:r>
      <w:r>
        <w:rPr>
          <w:w w:val="120"/>
        </w:rPr>
        <w:t>Centers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spacing w:before="12"/>
        <w:rPr>
          <w:rFonts w:ascii="Calibri" w:eastAsia="Calibri" w:hAnsi="Calibri" w:cs="Calibri"/>
          <w:sz w:val="46"/>
          <w:szCs w:val="46"/>
        </w:rPr>
      </w:pPr>
    </w:p>
    <w:p w:rsidR="00092B85" w:rsidRDefault="00DA5CB6">
      <w:pPr>
        <w:pStyle w:val="BodyText"/>
        <w:spacing w:line="254" w:lineRule="auto"/>
        <w:ind w:right="327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numPr>
          <w:ilvl w:val="0"/>
          <w:numId w:val="187"/>
        </w:numPr>
        <w:tabs>
          <w:tab w:val="left" w:pos="1398"/>
        </w:tabs>
        <w:spacing w:before="158" w:line="259" w:lineRule="auto"/>
        <w:ind w:right="462" w:hanging="235"/>
      </w:pP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Cost</w:t>
      </w:r>
      <w:r>
        <w:rPr>
          <w:spacing w:val="-11"/>
          <w:w w:val="110"/>
        </w:rPr>
        <w:t xml:space="preserve"> </w:t>
      </w:r>
      <w:r>
        <w:rPr>
          <w:w w:val="110"/>
        </w:rPr>
        <w:t>Center</w:t>
      </w:r>
      <w:r>
        <w:rPr>
          <w:spacing w:val="-8"/>
          <w:w w:val="110"/>
        </w:rPr>
        <w:t xml:space="preserve"> </w:t>
      </w:r>
      <w:r>
        <w:rPr>
          <w:rFonts w:cs="Calibri"/>
          <w:i/>
          <w:w w:val="110"/>
        </w:rPr>
        <w:t>SERV-###</w:t>
      </w:r>
      <w:r>
        <w:rPr>
          <w:rFonts w:cs="Calibri"/>
          <w:i/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10"/>
          <w:w w:val="110"/>
        </w:rPr>
        <w:t xml:space="preserve"> </w:t>
      </w:r>
      <w:r w:rsidR="00644AB7">
        <w:rPr>
          <w:w w:val="110"/>
        </w:rPr>
        <w:t>transactional</w:t>
      </w:r>
      <w:r>
        <w:rPr>
          <w:spacing w:val="-8"/>
          <w:w w:val="110"/>
        </w:rPr>
        <w:t xml:space="preserve"> </w:t>
      </w:r>
      <w:r>
        <w:rPr>
          <w:w w:val="110"/>
        </w:rPr>
        <w:t>app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SAP</w:t>
      </w:r>
      <w:r>
        <w:rPr>
          <w:spacing w:val="-10"/>
          <w:w w:val="110"/>
        </w:rPr>
        <w:t xml:space="preserve"> </w:t>
      </w:r>
      <w:r>
        <w:rPr>
          <w:w w:val="110"/>
        </w:rPr>
        <w:t>Fiori</w:t>
      </w:r>
      <w:r>
        <w:rPr>
          <w:spacing w:val="34"/>
          <w:w w:val="109"/>
        </w:rPr>
        <w:t xml:space="preserve"> </w:t>
      </w:r>
      <w:r w:rsidR="00DA5CB6">
        <w:rPr>
          <w:w w:val="110"/>
        </w:rPr>
        <w:t>Launchpad</w:t>
      </w:r>
      <w:r>
        <w:rPr>
          <w:w w:val="110"/>
        </w:rPr>
        <w:t>.</w:t>
      </w:r>
      <w:r>
        <w:rPr>
          <w:spacing w:val="-14"/>
          <w:w w:val="110"/>
        </w:rPr>
        <w:t xml:space="preserve"> </w:t>
      </w:r>
      <w:r>
        <w:rPr>
          <w:w w:val="110"/>
        </w:rPr>
        <w:t>Search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search</w:t>
      </w:r>
      <w:r>
        <w:rPr>
          <w:spacing w:val="-18"/>
          <w:w w:val="110"/>
        </w:rPr>
        <w:t xml:space="preserve"> </w:t>
      </w:r>
      <w:r>
        <w:rPr>
          <w:w w:val="110"/>
        </w:rPr>
        <w:t>tool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9"/>
          <w:w w:val="110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</w:rPr>
        <w:t>manage</w:t>
      </w:r>
      <w:r>
        <w:rPr>
          <w:rFonts w:ascii="Courier New" w:eastAsia="Courier New" w:hAnsi="Courier New" w:cs="Courier New"/>
          <w:b/>
          <w:bCs/>
          <w:spacing w:val="-44"/>
          <w:w w:val="110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</w:rPr>
        <w:t>Cost</w:t>
      </w:r>
      <w:r>
        <w:rPr>
          <w:rFonts w:ascii="Courier New" w:eastAsia="Courier New" w:hAnsi="Courier New" w:cs="Courier New"/>
          <w:b/>
          <w:bCs/>
          <w:spacing w:val="-45"/>
          <w:w w:val="110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</w:rPr>
        <w:t>centers</w:t>
      </w:r>
      <w:r>
        <w:rPr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rFonts w:cs="Calibri"/>
          <w:w w:val="110"/>
        </w:rPr>
        <w:t>Don’t</w:t>
      </w:r>
      <w:r>
        <w:rPr>
          <w:rFonts w:cs="Calibri"/>
          <w:spacing w:val="-16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rFonts w:cs="Calibri"/>
          <w:i/>
          <w:w w:val="110"/>
        </w:rPr>
        <w:t>Cost</w:t>
      </w:r>
      <w:r>
        <w:rPr>
          <w:rFonts w:cs="Calibri"/>
          <w:i/>
          <w:spacing w:val="38"/>
          <w:w w:val="108"/>
        </w:rPr>
        <w:t xml:space="preserve"> </w:t>
      </w:r>
      <w:r>
        <w:rPr>
          <w:rFonts w:cs="Calibri"/>
          <w:i/>
          <w:w w:val="110"/>
        </w:rPr>
        <w:t>Center</w:t>
      </w:r>
      <w:r>
        <w:rPr>
          <w:rFonts w:cs="Calibri"/>
          <w:i/>
          <w:spacing w:val="-8"/>
          <w:w w:val="110"/>
        </w:rPr>
        <w:t xml:space="preserve"> </w:t>
      </w:r>
      <w:r>
        <w:rPr>
          <w:spacing w:val="-1"/>
          <w:w w:val="110"/>
        </w:rPr>
        <w:t>app,</w:t>
      </w:r>
      <w:r>
        <w:rPr>
          <w:spacing w:val="-6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factsheet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cost</w:t>
      </w:r>
      <w:r>
        <w:rPr>
          <w:spacing w:val="-25"/>
          <w:w w:val="110"/>
        </w:rPr>
        <w:t xml:space="preserve"> </w:t>
      </w:r>
      <w:r>
        <w:rPr>
          <w:w w:val="110"/>
        </w:rPr>
        <w:t>center.</w:t>
      </w:r>
    </w:p>
    <w:p w:rsidR="00092B85" w:rsidRDefault="00092B85">
      <w:pPr>
        <w:spacing w:before="5"/>
        <w:rPr>
          <w:rFonts w:ascii="Calibri" w:eastAsia="Calibri" w:hAnsi="Calibri" w:cs="Calibri"/>
          <w:sz w:val="24"/>
          <w:szCs w:val="24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991" style="width:412.7pt;height:84.6pt;mso-position-horizontal-relative:char;mso-position-vertical-relative:line" coordsize="8254,16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93" type="#_x0000_t75" style="position:absolute;left:239;top:151;width:481;height:450">
              <v:imagedata r:id="rId8" o:title=""/>
            </v:shape>
            <v:shape id="_x0000_s1992" type="#_x0000_t202" style="position:absolute;width:8254;height:1692" filled="f" strokeweight=".82pt">
              <v:textbox inset="0,0,0,0">
                <w:txbxContent>
                  <w:p w:rsidR="003561DB" w:rsidRDefault="003561DB">
                    <w:pPr>
                      <w:spacing w:before="120"/>
                      <w:ind w:left="94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Note:</w:t>
                    </w:r>
                  </w:p>
                  <w:p w:rsidR="003561DB" w:rsidRDefault="003561DB">
                    <w:pPr>
                      <w:spacing w:before="29" w:line="262" w:lineRule="auto"/>
                      <w:ind w:left="940" w:right="1208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training</w:t>
                    </w:r>
                    <w:r>
                      <w:rPr>
                        <w:rFonts w:ascii="Calibri"/>
                        <w:spacing w:val="-2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system</w:t>
                    </w:r>
                    <w:r>
                      <w:rPr>
                        <w:rFonts w:ascii="Calibri"/>
                        <w:spacing w:val="-2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you</w:t>
                    </w:r>
                    <w:r>
                      <w:rPr>
                        <w:rFonts w:ascii="Calibri"/>
                        <w:spacing w:val="-2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can</w:t>
                    </w:r>
                    <w:r>
                      <w:rPr>
                        <w:rFonts w:ascii="Calibri"/>
                        <w:spacing w:val="-2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still</w:t>
                    </w:r>
                    <w:r>
                      <w:rPr>
                        <w:rFonts w:ascii="Calibri"/>
                        <w:spacing w:val="-2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use</w:t>
                    </w:r>
                    <w:r>
                      <w:rPr>
                        <w:rFonts w:ascii="Calibri"/>
                        <w:spacing w:val="-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2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</w:t>
                    </w:r>
                    <w:r>
                      <w:rPr>
                        <w:rFonts w:ascii="Calibri"/>
                        <w:spacing w:val="-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1"/>
                        <w:w w:val="115"/>
                        <w:sz w:val="20"/>
                      </w:rPr>
                      <w:t>KS01</w:t>
                    </w:r>
                    <w:r>
                      <w:rPr>
                        <w:rFonts w:ascii="Courier New"/>
                        <w:spacing w:val="-1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as</w:t>
                    </w:r>
                    <w:r>
                      <w:rPr>
                        <w:rFonts w:ascii="Calibri"/>
                        <w:spacing w:val="-2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an</w:t>
                    </w:r>
                    <w:r>
                      <w:rPr>
                        <w:rFonts w:ascii="Calibri"/>
                        <w:spacing w:val="50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alternative.</w:t>
                    </w:r>
                  </w:p>
                  <w:p w:rsidR="003561DB" w:rsidRDefault="003561DB">
                    <w:pPr>
                      <w:spacing w:before="105" w:line="254" w:lineRule="auto"/>
                      <w:ind w:left="940" w:right="408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SAP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Note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1946054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describes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which</w:t>
                    </w:r>
                    <w:r>
                      <w:rPr>
                        <w:rFonts w:ascii="Calibri"/>
                        <w:spacing w:val="-1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1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codes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are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substituted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by</w:t>
                    </w:r>
                    <w:r>
                      <w:rPr>
                        <w:rFonts w:ascii="Calibri"/>
                        <w:spacing w:val="62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apps.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SAP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Note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2084604</w:t>
                    </w:r>
                    <w:r>
                      <w:rPr>
                        <w:rFonts w:ascii="Calibri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describes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how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codes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back.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spacing w:before="12"/>
        <w:rPr>
          <w:rFonts w:ascii="Calibri" w:eastAsia="Calibri" w:hAnsi="Calibri" w:cs="Calibri"/>
          <w:sz w:val="12"/>
          <w:szCs w:val="12"/>
        </w:rPr>
      </w:pPr>
    </w:p>
    <w:p w:rsidR="00092B85" w:rsidRDefault="003561DB">
      <w:pPr>
        <w:pStyle w:val="BodyText"/>
        <w:spacing w:before="59"/>
        <w:ind w:left="1397"/>
      </w:pPr>
      <w:r>
        <w:rPr>
          <w:w w:val="110"/>
        </w:rPr>
        <w:t>Enter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1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Controlling</w:t>
            </w:r>
            <w:r>
              <w:rPr>
                <w:rFonts w:ascii="Calibri"/>
                <w:spacing w:val="-2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Area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1D6F14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NA00</w:t>
            </w:r>
            <w:del w:id="44" w:author="Wilder, Tom" w:date="2019-05-11T11:38:00Z">
              <w:r w:rsidDel="001D6F14">
                <w:rPr>
                  <w:rFonts w:ascii="Calibri"/>
                  <w:w w:val="120"/>
                  <w:sz w:val="20"/>
                </w:rPr>
                <w:delText>0</w:delText>
              </w:r>
            </w:del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SERV-###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Valid</w:t>
            </w:r>
            <w:r>
              <w:rPr>
                <w:rFonts w:ascii="Calibri"/>
                <w:spacing w:val="-1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from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1.1.actual</w:t>
            </w:r>
            <w:r>
              <w:rPr>
                <w:rFonts w:ascii="Calibri"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year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Valid</w:t>
            </w:r>
            <w:r>
              <w:rPr>
                <w:rFonts w:ascii="Calibri"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to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31.12.9999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15"/>
                <w:sz w:val="20"/>
              </w:rPr>
              <w:t>Person</w:t>
            </w:r>
            <w:r>
              <w:rPr>
                <w:rFonts w:ascii="Calibri"/>
                <w:spacing w:val="-3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Responsible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your</w:t>
            </w:r>
            <w:r>
              <w:rPr>
                <w:rFonts w:ascii="Calibri"/>
                <w:spacing w:val="-17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20"/>
              </w:rPr>
              <w:t>name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Service</w:t>
            </w:r>
            <w:r>
              <w:rPr>
                <w:rFonts w:ascii="Calibri"/>
                <w:spacing w:val="21"/>
                <w:w w:val="12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25"/>
                <w:sz w:val="20"/>
              </w:rPr>
              <w:t>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Description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Service</w:t>
            </w:r>
            <w:r>
              <w:rPr>
                <w:rFonts w:ascii="Calibri"/>
                <w:spacing w:val="23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TS410</w:t>
            </w:r>
            <w:r>
              <w:rPr>
                <w:rFonts w:ascii="Calibri"/>
                <w:spacing w:val="27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###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H</w:t>
            </w:r>
            <w:r>
              <w:rPr>
                <w:rFonts w:ascii="Calibri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Service</w:t>
            </w:r>
            <w:r>
              <w:rPr>
                <w:rFonts w:ascii="Calibri"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Cost</w:t>
            </w:r>
            <w:r>
              <w:rPr>
                <w:rFonts w:ascii="Calibri"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Hierarchy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area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N3200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Company</w:t>
            </w:r>
            <w:r>
              <w:rPr>
                <w:rFonts w:ascii="Calibri"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45" w:author="Wilder, Tom" w:date="2019-05-11T11:02:00Z">
              <w:r w:rsidDel="003561DB">
                <w:rPr>
                  <w:rFonts w:ascii="Calibri"/>
                  <w:w w:val="105"/>
                  <w:sz w:val="20"/>
                </w:rPr>
                <w:delText>US###</w:delText>
              </w:r>
            </w:del>
            <w:ins w:id="46" w:author="Wilder, Tom" w:date="2019-05-11T11:02:00Z">
              <w:r>
                <w:rPr>
                  <w:rFonts w:ascii="Calibri"/>
                  <w:w w:val="105"/>
                  <w:sz w:val="20"/>
                </w:rPr>
                <w:t>US00</w:t>
              </w:r>
            </w:ins>
          </w:p>
        </w:tc>
      </w:tr>
    </w:tbl>
    <w:p w:rsidR="00092B85" w:rsidRDefault="00092B85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092B85" w:rsidRDefault="003561DB">
      <w:pPr>
        <w:pStyle w:val="BodyText"/>
        <w:numPr>
          <w:ilvl w:val="0"/>
          <w:numId w:val="187"/>
        </w:numPr>
        <w:tabs>
          <w:tab w:val="left" w:pos="1398"/>
        </w:tabs>
        <w:spacing w:before="59"/>
        <w:ind w:hanging="267"/>
      </w:pPr>
      <w:r>
        <w:rPr>
          <w:w w:val="115"/>
        </w:rPr>
        <w:t>Search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your</w:t>
      </w:r>
      <w:r>
        <w:rPr>
          <w:spacing w:val="-12"/>
          <w:w w:val="115"/>
        </w:rPr>
        <w:t xml:space="preserve"> </w:t>
      </w:r>
      <w:r>
        <w:rPr>
          <w:w w:val="115"/>
        </w:rPr>
        <w:t>cost</w:t>
      </w:r>
      <w:r>
        <w:rPr>
          <w:spacing w:val="-36"/>
          <w:w w:val="115"/>
        </w:rPr>
        <w:t xml:space="preserve"> </w:t>
      </w:r>
      <w:r>
        <w:rPr>
          <w:w w:val="115"/>
        </w:rPr>
        <w:t>center.</w:t>
      </w:r>
    </w:p>
    <w:p w:rsidR="00092B85" w:rsidRDefault="003561DB">
      <w:pPr>
        <w:pStyle w:val="BodyText"/>
        <w:numPr>
          <w:ilvl w:val="0"/>
          <w:numId w:val="187"/>
        </w:numPr>
        <w:tabs>
          <w:tab w:val="left" w:pos="1398"/>
        </w:tabs>
        <w:spacing w:before="176" w:line="259" w:lineRule="auto"/>
        <w:ind w:right="365" w:hanging="269"/>
      </w:pP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Cost</w:t>
      </w:r>
      <w:r>
        <w:rPr>
          <w:spacing w:val="-11"/>
          <w:w w:val="110"/>
        </w:rPr>
        <w:t xml:space="preserve"> </w:t>
      </w:r>
      <w:r>
        <w:rPr>
          <w:w w:val="110"/>
        </w:rPr>
        <w:t>Center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ENGR-###</w:t>
      </w:r>
      <w:r>
        <w:rPr>
          <w:i/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11"/>
          <w:w w:val="110"/>
        </w:rPr>
        <w:t xml:space="preserve"> </w:t>
      </w:r>
      <w:r>
        <w:rPr>
          <w:w w:val="110"/>
        </w:rPr>
        <w:t>transactual</w:t>
      </w:r>
      <w:r>
        <w:rPr>
          <w:spacing w:val="-8"/>
          <w:w w:val="110"/>
        </w:rPr>
        <w:t xml:space="preserve"> </w:t>
      </w:r>
      <w:r>
        <w:rPr>
          <w:w w:val="110"/>
        </w:rPr>
        <w:t>app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SAP</w:t>
      </w:r>
      <w:r>
        <w:rPr>
          <w:spacing w:val="-10"/>
          <w:w w:val="110"/>
        </w:rPr>
        <w:t xml:space="preserve"> </w:t>
      </w:r>
      <w:r>
        <w:rPr>
          <w:w w:val="110"/>
        </w:rPr>
        <w:t>Fiori</w:t>
      </w:r>
      <w:r>
        <w:rPr>
          <w:spacing w:val="28"/>
          <w:w w:val="109"/>
        </w:rPr>
        <w:t xml:space="preserve"> </w:t>
      </w:r>
      <w:r w:rsidR="00DA5CB6">
        <w:rPr>
          <w:w w:val="110"/>
        </w:rPr>
        <w:t>Launchpad</w:t>
      </w:r>
      <w:r>
        <w:rPr>
          <w:w w:val="110"/>
        </w:rPr>
        <w:t>.</w:t>
      </w:r>
      <w:r>
        <w:rPr>
          <w:spacing w:val="-14"/>
          <w:w w:val="110"/>
        </w:rPr>
        <w:t xml:space="preserve"> </w:t>
      </w:r>
      <w:r>
        <w:rPr>
          <w:w w:val="110"/>
        </w:rPr>
        <w:t>Search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search</w:t>
      </w:r>
      <w:r>
        <w:rPr>
          <w:spacing w:val="-18"/>
          <w:w w:val="110"/>
        </w:rPr>
        <w:t xml:space="preserve"> </w:t>
      </w:r>
      <w:r>
        <w:rPr>
          <w:w w:val="110"/>
        </w:rPr>
        <w:t>tool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rFonts w:ascii="Courier New"/>
          <w:b/>
          <w:w w:val="110"/>
        </w:rPr>
        <w:t>manage</w:t>
      </w:r>
      <w:r>
        <w:rPr>
          <w:rFonts w:ascii="Courier New"/>
          <w:b/>
          <w:spacing w:val="-44"/>
          <w:w w:val="110"/>
        </w:rPr>
        <w:t xml:space="preserve"> </w:t>
      </w:r>
      <w:r>
        <w:rPr>
          <w:rFonts w:ascii="Courier New"/>
          <w:b/>
          <w:w w:val="110"/>
        </w:rPr>
        <w:t>Cost</w:t>
      </w:r>
      <w:r>
        <w:rPr>
          <w:rFonts w:ascii="Courier New"/>
          <w:b/>
          <w:spacing w:val="-45"/>
          <w:w w:val="110"/>
        </w:rPr>
        <w:t xml:space="preserve"> </w:t>
      </w:r>
      <w:r>
        <w:rPr>
          <w:rFonts w:ascii="Courier New"/>
          <w:b/>
          <w:w w:val="110"/>
        </w:rPr>
        <w:t>centers</w:t>
      </w:r>
      <w:r>
        <w:rPr>
          <w:w w:val="110"/>
        </w:rPr>
        <w:t>.</w:t>
      </w:r>
      <w:r>
        <w:rPr>
          <w:spacing w:val="-18"/>
          <w:w w:val="110"/>
        </w:rPr>
        <w:t xml:space="preserve"> </w:t>
      </w:r>
      <w:r>
        <w:rPr>
          <w:w w:val="110"/>
        </w:rPr>
        <w:t>Use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cost</w:t>
      </w:r>
      <w:r>
        <w:rPr>
          <w:spacing w:val="-16"/>
          <w:w w:val="110"/>
        </w:rPr>
        <w:t xml:space="preserve"> </w:t>
      </w:r>
      <w:r>
        <w:rPr>
          <w:w w:val="110"/>
        </w:rPr>
        <w:t>center</w:t>
      </w:r>
      <w:r>
        <w:rPr>
          <w:spacing w:val="36"/>
          <w:w w:val="108"/>
        </w:rPr>
        <w:t xml:space="preserve"> </w:t>
      </w:r>
      <w:r>
        <w:rPr>
          <w:i/>
          <w:w w:val="110"/>
        </w:rPr>
        <w:t>SERV-###</w:t>
      </w:r>
      <w:r>
        <w:rPr>
          <w:i/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-22"/>
          <w:w w:val="110"/>
        </w:rPr>
        <w:t xml:space="preserve"> </w:t>
      </w:r>
      <w:r>
        <w:rPr>
          <w:w w:val="110"/>
        </w:rPr>
        <w:t>reference.</w:t>
      </w:r>
    </w:p>
    <w:p w:rsidR="00092B85" w:rsidRDefault="003561DB">
      <w:pPr>
        <w:pStyle w:val="BodyText"/>
        <w:spacing w:before="55"/>
        <w:ind w:left="1397"/>
      </w:pP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spacing w:val="1"/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change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Controlling</w:t>
            </w:r>
            <w:r>
              <w:rPr>
                <w:rFonts w:ascii="Calibri"/>
                <w:spacing w:val="-2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Area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1D6F14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NA00</w:t>
            </w:r>
            <w:del w:id="47" w:author="Wilder, Tom" w:date="2019-05-11T11:39:00Z">
              <w:r w:rsidDel="001D6F14">
                <w:rPr>
                  <w:rFonts w:ascii="Calibri"/>
                  <w:w w:val="120"/>
                  <w:sz w:val="20"/>
                </w:rPr>
                <w:delText>0</w:delText>
              </w:r>
            </w:del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180" w:right="106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6421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Exercise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6: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Create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Display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Cost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Centers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ENGR-###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Valid</w:t>
            </w:r>
            <w:r>
              <w:rPr>
                <w:rFonts w:ascii="Calibri"/>
                <w:spacing w:val="-1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from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1.1.actual</w:t>
            </w:r>
            <w:r>
              <w:rPr>
                <w:rFonts w:ascii="Calibri"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year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Valid</w:t>
            </w:r>
            <w:r>
              <w:rPr>
                <w:rFonts w:ascii="Calibri"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to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31.12.9999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Reference</w:t>
            </w:r>
            <w:r>
              <w:rPr>
                <w:rFonts w:ascii="Calibri"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Controlling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Area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1D6F14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NA00</w:t>
            </w:r>
            <w:del w:id="48" w:author="Wilder, Tom" w:date="2019-05-11T11:39:00Z">
              <w:r w:rsidDel="001D6F14">
                <w:rPr>
                  <w:rFonts w:ascii="Calibri"/>
                  <w:w w:val="120"/>
                  <w:sz w:val="20"/>
                </w:rPr>
                <w:delText>0</w:delText>
              </w:r>
            </w:del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Reference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SERV-###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Engineering</w:t>
            </w:r>
            <w:r>
              <w:rPr>
                <w:rFonts w:ascii="Calibri"/>
                <w:spacing w:val="44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Description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Engineering</w:t>
            </w:r>
            <w:r>
              <w:rPr>
                <w:rFonts w:ascii="Calibri"/>
                <w:spacing w:val="-14"/>
                <w:w w:val="12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20"/>
                <w:sz w:val="20"/>
              </w:rPr>
              <w:t>TS410</w:t>
            </w:r>
            <w:r>
              <w:rPr>
                <w:rFonts w:ascii="Calibri"/>
                <w:spacing w:val="-16"/>
                <w:w w:val="120"/>
                <w:sz w:val="20"/>
              </w:rPr>
              <w:t xml:space="preserve"> </w:t>
            </w:r>
            <w:r>
              <w:rPr>
                <w:rFonts w:ascii="Calibri"/>
                <w:spacing w:val="2"/>
                <w:w w:val="120"/>
                <w:sz w:val="20"/>
              </w:rPr>
              <w:t>###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15"/>
                <w:sz w:val="20"/>
              </w:rPr>
              <w:t>Person</w:t>
            </w:r>
            <w:r>
              <w:rPr>
                <w:rFonts w:ascii="Calibri"/>
                <w:spacing w:val="-3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Responsible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your</w:t>
            </w:r>
            <w:r>
              <w:rPr>
                <w:rFonts w:ascii="Calibri"/>
                <w:spacing w:val="-17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20"/>
              </w:rPr>
              <w:t>name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E</w:t>
            </w:r>
            <w:r>
              <w:rPr>
                <w:rFonts w:ascii="Calibri"/>
                <w:spacing w:val="-2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Development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Hierarchy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area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N3200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Company</w:t>
            </w:r>
            <w:r>
              <w:rPr>
                <w:rFonts w:ascii="Calibri"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49" w:author="Wilder, Tom" w:date="2019-05-11T11:02:00Z">
              <w:r w:rsidDel="003561DB">
                <w:rPr>
                  <w:rFonts w:ascii="Calibri"/>
                  <w:w w:val="105"/>
                  <w:sz w:val="20"/>
                </w:rPr>
                <w:delText>US###</w:delText>
              </w:r>
            </w:del>
            <w:ins w:id="50" w:author="Wilder, Tom" w:date="2019-05-11T11:02:00Z">
              <w:r>
                <w:rPr>
                  <w:rFonts w:ascii="Calibri"/>
                  <w:w w:val="105"/>
                  <w:sz w:val="20"/>
                </w:rPr>
                <w:t>US00</w:t>
              </w:r>
            </w:ins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90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7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 xml:space="preserve">Solution </w:t>
                  </w:r>
                  <w:r>
                    <w:rPr>
                      <w:rFonts w:ascii="Calibri"/>
                      <w:w w:val="115"/>
                      <w:sz w:val="40"/>
                    </w:rPr>
                    <w:t>6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87" style="width:234.6pt;height:.75pt;mso-position-horizontal-relative:char;mso-position-vertical-relative:line" coordsize="4692,15">
            <v:group id="_x0000_s1988" style="position:absolute;left:8;top:8;width:4677;height:2" coordorigin="8,8" coordsize="4677,2">
              <v:shape id="_x0000_s1989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Create</w:t>
      </w:r>
      <w:r>
        <w:rPr>
          <w:spacing w:val="-10"/>
          <w:w w:val="120"/>
        </w:rPr>
        <w:t xml:space="preserve"> </w:t>
      </w:r>
      <w:r>
        <w:rPr>
          <w:w w:val="120"/>
        </w:rPr>
        <w:t>and</w:t>
      </w:r>
      <w:r>
        <w:rPr>
          <w:spacing w:val="-11"/>
          <w:w w:val="120"/>
        </w:rPr>
        <w:t xml:space="preserve"> </w:t>
      </w:r>
      <w:r>
        <w:rPr>
          <w:w w:val="120"/>
        </w:rPr>
        <w:t>Display</w:t>
      </w:r>
      <w:r>
        <w:rPr>
          <w:spacing w:val="-10"/>
          <w:w w:val="120"/>
        </w:rPr>
        <w:t xml:space="preserve"> </w:t>
      </w:r>
      <w:r>
        <w:rPr>
          <w:w w:val="120"/>
        </w:rPr>
        <w:t>Cost</w:t>
      </w:r>
      <w:r>
        <w:rPr>
          <w:spacing w:val="-11"/>
          <w:w w:val="120"/>
        </w:rPr>
        <w:t xml:space="preserve"> </w:t>
      </w:r>
      <w:r>
        <w:rPr>
          <w:w w:val="120"/>
        </w:rPr>
        <w:t>Centers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spacing w:before="12"/>
        <w:rPr>
          <w:rFonts w:ascii="Calibri" w:eastAsia="Calibri" w:hAnsi="Calibri" w:cs="Calibri"/>
          <w:sz w:val="46"/>
          <w:szCs w:val="46"/>
        </w:rPr>
      </w:pPr>
    </w:p>
    <w:p w:rsidR="00092B85" w:rsidRDefault="00DA5CB6">
      <w:pPr>
        <w:pStyle w:val="BodyText"/>
        <w:spacing w:line="254" w:lineRule="auto"/>
        <w:ind w:right="327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numPr>
          <w:ilvl w:val="0"/>
          <w:numId w:val="186"/>
        </w:numPr>
        <w:tabs>
          <w:tab w:val="left" w:pos="1398"/>
        </w:tabs>
        <w:spacing w:before="158" w:line="259" w:lineRule="auto"/>
        <w:ind w:right="462" w:hanging="235"/>
      </w:pP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Cost</w:t>
      </w:r>
      <w:r>
        <w:rPr>
          <w:spacing w:val="-11"/>
          <w:w w:val="110"/>
        </w:rPr>
        <w:t xml:space="preserve"> </w:t>
      </w:r>
      <w:r>
        <w:rPr>
          <w:w w:val="110"/>
        </w:rPr>
        <w:t>Center</w:t>
      </w:r>
      <w:r>
        <w:rPr>
          <w:spacing w:val="-8"/>
          <w:w w:val="110"/>
        </w:rPr>
        <w:t xml:space="preserve"> </w:t>
      </w:r>
      <w:r>
        <w:rPr>
          <w:rFonts w:cs="Calibri"/>
          <w:i/>
          <w:w w:val="110"/>
        </w:rPr>
        <w:t>SERV-###</w:t>
      </w:r>
      <w:r>
        <w:rPr>
          <w:rFonts w:cs="Calibri"/>
          <w:i/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10"/>
          <w:w w:val="110"/>
        </w:rPr>
        <w:t xml:space="preserve"> </w:t>
      </w:r>
      <w:r>
        <w:rPr>
          <w:w w:val="110"/>
        </w:rPr>
        <w:t>transactual</w:t>
      </w:r>
      <w:r>
        <w:rPr>
          <w:spacing w:val="-8"/>
          <w:w w:val="110"/>
        </w:rPr>
        <w:t xml:space="preserve"> </w:t>
      </w:r>
      <w:r>
        <w:rPr>
          <w:w w:val="110"/>
        </w:rPr>
        <w:t>app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SAP</w:t>
      </w:r>
      <w:r>
        <w:rPr>
          <w:spacing w:val="-10"/>
          <w:w w:val="110"/>
        </w:rPr>
        <w:t xml:space="preserve"> </w:t>
      </w:r>
      <w:r>
        <w:rPr>
          <w:w w:val="110"/>
        </w:rPr>
        <w:t>Fiori</w:t>
      </w:r>
      <w:r>
        <w:rPr>
          <w:spacing w:val="34"/>
          <w:w w:val="109"/>
        </w:rPr>
        <w:t xml:space="preserve"> </w:t>
      </w:r>
      <w:r w:rsidR="00DA5CB6">
        <w:rPr>
          <w:w w:val="110"/>
        </w:rPr>
        <w:t>Launchpad</w:t>
      </w:r>
      <w:r>
        <w:rPr>
          <w:w w:val="110"/>
        </w:rPr>
        <w:t>.</w:t>
      </w:r>
      <w:r>
        <w:rPr>
          <w:spacing w:val="-14"/>
          <w:w w:val="110"/>
        </w:rPr>
        <w:t xml:space="preserve"> </w:t>
      </w:r>
      <w:r>
        <w:rPr>
          <w:w w:val="110"/>
        </w:rPr>
        <w:t>Search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search</w:t>
      </w:r>
      <w:r>
        <w:rPr>
          <w:spacing w:val="-18"/>
          <w:w w:val="110"/>
        </w:rPr>
        <w:t xml:space="preserve"> </w:t>
      </w:r>
      <w:r>
        <w:rPr>
          <w:w w:val="110"/>
        </w:rPr>
        <w:t>tool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9"/>
          <w:w w:val="110"/>
        </w:rPr>
        <w:t xml:space="preserve"> </w:t>
      </w:r>
      <w:del w:id="51" w:author="Wilder, Tom" w:date="2019-05-11T11:40:00Z">
        <w:r w:rsidDel="001D6F14">
          <w:rPr>
            <w:rFonts w:ascii="Courier New" w:eastAsia="Courier New" w:hAnsi="Courier New" w:cs="Courier New"/>
            <w:b/>
            <w:bCs/>
            <w:w w:val="110"/>
          </w:rPr>
          <w:delText>manage</w:delText>
        </w:r>
        <w:r w:rsidDel="001D6F14">
          <w:rPr>
            <w:rFonts w:ascii="Courier New" w:eastAsia="Courier New" w:hAnsi="Courier New" w:cs="Courier New"/>
            <w:b/>
            <w:bCs/>
            <w:spacing w:val="-44"/>
            <w:w w:val="110"/>
          </w:rPr>
          <w:delText xml:space="preserve"> </w:delText>
        </w:r>
      </w:del>
      <w:ins w:id="52" w:author="Wilder, Tom" w:date="2019-05-11T11:40:00Z">
        <w:r w:rsidR="001D6F14">
          <w:rPr>
            <w:rFonts w:ascii="Courier New" w:eastAsia="Courier New" w:hAnsi="Courier New" w:cs="Courier New"/>
            <w:b/>
            <w:bCs/>
            <w:w w:val="110"/>
          </w:rPr>
          <w:t>M</w:t>
        </w:r>
        <w:r w:rsidR="001D6F14">
          <w:rPr>
            <w:rFonts w:ascii="Courier New" w:eastAsia="Courier New" w:hAnsi="Courier New" w:cs="Courier New"/>
            <w:b/>
            <w:bCs/>
            <w:w w:val="110"/>
          </w:rPr>
          <w:t>anage</w:t>
        </w:r>
        <w:r w:rsidR="001D6F14">
          <w:rPr>
            <w:rFonts w:ascii="Courier New" w:eastAsia="Courier New" w:hAnsi="Courier New" w:cs="Courier New"/>
            <w:b/>
            <w:bCs/>
            <w:spacing w:val="-44"/>
            <w:w w:val="110"/>
          </w:rPr>
          <w:t xml:space="preserve"> </w:t>
        </w:r>
      </w:ins>
      <w:r>
        <w:rPr>
          <w:rFonts w:ascii="Courier New" w:eastAsia="Courier New" w:hAnsi="Courier New" w:cs="Courier New"/>
          <w:b/>
          <w:bCs/>
          <w:w w:val="110"/>
        </w:rPr>
        <w:t>Cost</w:t>
      </w:r>
      <w:r>
        <w:rPr>
          <w:rFonts w:ascii="Courier New" w:eastAsia="Courier New" w:hAnsi="Courier New" w:cs="Courier New"/>
          <w:b/>
          <w:bCs/>
          <w:spacing w:val="-45"/>
          <w:w w:val="110"/>
        </w:rPr>
        <w:t xml:space="preserve"> </w:t>
      </w:r>
      <w:del w:id="53" w:author="Wilder, Tom" w:date="2019-05-11T11:40:00Z">
        <w:r w:rsidDel="001D6F14">
          <w:rPr>
            <w:rFonts w:ascii="Courier New" w:eastAsia="Courier New" w:hAnsi="Courier New" w:cs="Courier New"/>
            <w:b/>
            <w:bCs/>
            <w:w w:val="110"/>
          </w:rPr>
          <w:delText>centers</w:delText>
        </w:r>
      </w:del>
      <w:ins w:id="54" w:author="Wilder, Tom" w:date="2019-05-11T11:40:00Z">
        <w:r w:rsidR="001D6F14">
          <w:rPr>
            <w:rFonts w:ascii="Courier New" w:eastAsia="Courier New" w:hAnsi="Courier New" w:cs="Courier New"/>
            <w:b/>
            <w:bCs/>
            <w:w w:val="110"/>
          </w:rPr>
          <w:t>C</w:t>
        </w:r>
        <w:r w:rsidR="001D6F14">
          <w:rPr>
            <w:rFonts w:ascii="Courier New" w:eastAsia="Courier New" w:hAnsi="Courier New" w:cs="Courier New"/>
            <w:b/>
            <w:bCs/>
            <w:w w:val="110"/>
          </w:rPr>
          <w:t>enters</w:t>
        </w:r>
      </w:ins>
      <w:r>
        <w:rPr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rFonts w:cs="Calibri"/>
          <w:w w:val="110"/>
        </w:rPr>
        <w:t>Don’t</w:t>
      </w:r>
      <w:r>
        <w:rPr>
          <w:rFonts w:cs="Calibri"/>
          <w:spacing w:val="-16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rFonts w:cs="Calibri"/>
          <w:i/>
          <w:w w:val="110"/>
        </w:rPr>
        <w:t>Cost</w:t>
      </w:r>
      <w:r>
        <w:rPr>
          <w:rFonts w:cs="Calibri"/>
          <w:i/>
          <w:spacing w:val="38"/>
          <w:w w:val="108"/>
        </w:rPr>
        <w:t xml:space="preserve"> </w:t>
      </w:r>
      <w:r>
        <w:rPr>
          <w:rFonts w:cs="Calibri"/>
          <w:i/>
          <w:w w:val="110"/>
        </w:rPr>
        <w:t>Center</w:t>
      </w:r>
      <w:r>
        <w:rPr>
          <w:rFonts w:cs="Calibri"/>
          <w:i/>
          <w:spacing w:val="-8"/>
          <w:w w:val="110"/>
        </w:rPr>
        <w:t xml:space="preserve"> </w:t>
      </w:r>
      <w:r>
        <w:rPr>
          <w:spacing w:val="-1"/>
          <w:w w:val="110"/>
        </w:rPr>
        <w:t>app,</w:t>
      </w:r>
      <w:r>
        <w:rPr>
          <w:spacing w:val="-6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factsheet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cost</w:t>
      </w:r>
      <w:r>
        <w:rPr>
          <w:spacing w:val="-25"/>
          <w:w w:val="110"/>
        </w:rPr>
        <w:t xml:space="preserve"> </w:t>
      </w:r>
      <w:r>
        <w:rPr>
          <w:w w:val="110"/>
        </w:rPr>
        <w:t>center.</w:t>
      </w:r>
    </w:p>
    <w:p w:rsidR="00092B85" w:rsidRDefault="00092B85">
      <w:pPr>
        <w:spacing w:before="5"/>
        <w:rPr>
          <w:rFonts w:ascii="Calibri" w:eastAsia="Calibri" w:hAnsi="Calibri" w:cs="Calibri"/>
          <w:sz w:val="24"/>
          <w:szCs w:val="24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984" style="width:412.7pt;height:84.6pt;mso-position-horizontal-relative:char;mso-position-vertical-relative:line" coordsize="8254,1692">
            <v:shape id="_x0000_s1986" type="#_x0000_t75" style="position:absolute;left:239;top:151;width:481;height:450">
              <v:imagedata r:id="rId8" o:title=""/>
            </v:shape>
            <v:shape id="_x0000_s1985" type="#_x0000_t202" style="position:absolute;width:8254;height:1692" filled="f" strokeweight=".82pt">
              <v:textbox inset="0,0,0,0">
                <w:txbxContent>
                  <w:p w:rsidR="003561DB" w:rsidRDefault="003561DB">
                    <w:pPr>
                      <w:spacing w:before="120"/>
                      <w:ind w:left="94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Note:</w:t>
                    </w:r>
                  </w:p>
                  <w:p w:rsidR="003561DB" w:rsidRDefault="003561DB">
                    <w:pPr>
                      <w:spacing w:before="29" w:line="262" w:lineRule="auto"/>
                      <w:ind w:left="940" w:right="1208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training</w:t>
                    </w:r>
                    <w:r>
                      <w:rPr>
                        <w:rFonts w:ascii="Calibri"/>
                        <w:spacing w:val="-2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system</w:t>
                    </w:r>
                    <w:r>
                      <w:rPr>
                        <w:rFonts w:ascii="Calibri"/>
                        <w:spacing w:val="-2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you</w:t>
                    </w:r>
                    <w:r>
                      <w:rPr>
                        <w:rFonts w:ascii="Calibri"/>
                        <w:spacing w:val="-2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can</w:t>
                    </w:r>
                    <w:r>
                      <w:rPr>
                        <w:rFonts w:ascii="Calibri"/>
                        <w:spacing w:val="-2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still</w:t>
                    </w:r>
                    <w:r>
                      <w:rPr>
                        <w:rFonts w:ascii="Calibri"/>
                        <w:spacing w:val="-2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use</w:t>
                    </w:r>
                    <w:r>
                      <w:rPr>
                        <w:rFonts w:ascii="Calibri"/>
                        <w:spacing w:val="-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2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</w:t>
                    </w:r>
                    <w:r>
                      <w:rPr>
                        <w:rFonts w:ascii="Calibri"/>
                        <w:spacing w:val="-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1"/>
                        <w:w w:val="115"/>
                        <w:sz w:val="20"/>
                      </w:rPr>
                      <w:t>KS01</w:t>
                    </w:r>
                    <w:r>
                      <w:rPr>
                        <w:rFonts w:ascii="Courier New"/>
                        <w:spacing w:val="-1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as</w:t>
                    </w:r>
                    <w:r>
                      <w:rPr>
                        <w:rFonts w:ascii="Calibri"/>
                        <w:spacing w:val="-2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an</w:t>
                    </w:r>
                    <w:r>
                      <w:rPr>
                        <w:rFonts w:ascii="Calibri"/>
                        <w:spacing w:val="50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alternative.</w:t>
                    </w:r>
                  </w:p>
                  <w:p w:rsidR="003561DB" w:rsidRDefault="003561DB">
                    <w:pPr>
                      <w:spacing w:before="105" w:line="254" w:lineRule="auto"/>
                      <w:ind w:left="940" w:right="411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SAP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Note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1946054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describes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which</w:t>
                    </w:r>
                    <w:r>
                      <w:rPr>
                        <w:rFonts w:ascii="Calibri"/>
                        <w:spacing w:val="-1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1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codes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are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substituted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by</w:t>
                    </w:r>
                    <w:r>
                      <w:rPr>
                        <w:rFonts w:ascii="Calibri"/>
                        <w:spacing w:val="62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apps.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SAP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Note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2084604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describes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how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codes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back.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spacing w:before="12"/>
        <w:rPr>
          <w:rFonts w:ascii="Calibri" w:eastAsia="Calibri" w:hAnsi="Calibri" w:cs="Calibri"/>
          <w:sz w:val="12"/>
          <w:szCs w:val="12"/>
        </w:rPr>
      </w:pPr>
    </w:p>
    <w:p w:rsidR="00092B85" w:rsidRDefault="003561DB">
      <w:pPr>
        <w:pStyle w:val="BodyText"/>
        <w:spacing w:before="59"/>
        <w:ind w:left="1397"/>
      </w:pPr>
      <w:r>
        <w:rPr>
          <w:w w:val="110"/>
        </w:rPr>
        <w:t>Enter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1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Controlling</w:t>
            </w:r>
            <w:r>
              <w:rPr>
                <w:rFonts w:ascii="Calibri"/>
                <w:spacing w:val="-2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Area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1D6F14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NA00</w:t>
            </w:r>
            <w:del w:id="55" w:author="Wilder, Tom" w:date="2019-05-11T11:39:00Z">
              <w:r w:rsidDel="001D6F14">
                <w:rPr>
                  <w:rFonts w:ascii="Calibri"/>
                  <w:w w:val="120"/>
                  <w:sz w:val="20"/>
                </w:rPr>
                <w:delText>0</w:delText>
              </w:r>
            </w:del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SERV-###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Valid</w:t>
            </w:r>
            <w:r>
              <w:rPr>
                <w:rFonts w:ascii="Calibri"/>
                <w:spacing w:val="-1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from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1.1.actual</w:t>
            </w:r>
            <w:r>
              <w:rPr>
                <w:rFonts w:ascii="Calibri"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year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Valid</w:t>
            </w:r>
            <w:r>
              <w:rPr>
                <w:rFonts w:ascii="Calibri"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to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31.12.9999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15"/>
                <w:sz w:val="20"/>
              </w:rPr>
              <w:t>Person</w:t>
            </w:r>
            <w:r>
              <w:rPr>
                <w:rFonts w:ascii="Calibri"/>
                <w:spacing w:val="-3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Responsible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your</w:t>
            </w:r>
            <w:r>
              <w:rPr>
                <w:rFonts w:ascii="Calibri"/>
                <w:spacing w:val="-17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20"/>
              </w:rPr>
              <w:t>name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Service</w:t>
            </w:r>
            <w:r>
              <w:rPr>
                <w:rFonts w:ascii="Calibri"/>
                <w:spacing w:val="21"/>
                <w:w w:val="12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25"/>
                <w:sz w:val="20"/>
              </w:rPr>
              <w:t>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Description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Service</w:t>
            </w:r>
            <w:r>
              <w:rPr>
                <w:rFonts w:ascii="Calibri"/>
                <w:spacing w:val="23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TS410</w:t>
            </w:r>
            <w:r>
              <w:rPr>
                <w:rFonts w:ascii="Calibri"/>
                <w:spacing w:val="27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###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H</w:t>
            </w:r>
            <w:r>
              <w:rPr>
                <w:rFonts w:ascii="Calibri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Service</w:t>
            </w:r>
            <w:r>
              <w:rPr>
                <w:rFonts w:ascii="Calibri"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Cost</w:t>
            </w:r>
            <w:r>
              <w:rPr>
                <w:rFonts w:ascii="Calibri"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Hierarchy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area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N3200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Company</w:t>
            </w:r>
            <w:r>
              <w:rPr>
                <w:rFonts w:ascii="Calibri"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56" w:author="Wilder, Tom" w:date="2019-05-11T11:02:00Z">
              <w:r w:rsidDel="003561DB">
                <w:rPr>
                  <w:rFonts w:ascii="Calibri"/>
                  <w:w w:val="105"/>
                  <w:sz w:val="20"/>
                </w:rPr>
                <w:delText>US###</w:delText>
              </w:r>
            </w:del>
            <w:ins w:id="57" w:author="Wilder, Tom" w:date="2019-05-11T11:02:00Z">
              <w:r>
                <w:rPr>
                  <w:rFonts w:ascii="Calibri"/>
                  <w:w w:val="105"/>
                  <w:sz w:val="20"/>
                </w:rPr>
                <w:t>US00</w:t>
              </w:r>
            </w:ins>
          </w:p>
        </w:tc>
      </w:tr>
      <w:tr w:rsidR="00902D2F">
        <w:trPr>
          <w:trHeight w:hRule="exact" w:val="396"/>
          <w:ins w:id="58" w:author="Wilder, Tom" w:date="2019-05-11T11:49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2D2F" w:rsidRDefault="00902D2F">
            <w:pPr>
              <w:pStyle w:val="TableParagraph"/>
              <w:spacing w:before="55"/>
              <w:ind w:left="66"/>
              <w:rPr>
                <w:ins w:id="59" w:author="Wilder, Tom" w:date="2019-05-11T11:49:00Z"/>
                <w:rFonts w:ascii="Calibri"/>
                <w:w w:val="115"/>
                <w:sz w:val="20"/>
              </w:rPr>
            </w:pPr>
            <w:ins w:id="60" w:author="Wilder, Tom" w:date="2019-05-11T11:49:00Z">
              <w:r>
                <w:rPr>
                  <w:rFonts w:ascii="Calibri"/>
                  <w:w w:val="115"/>
                  <w:sz w:val="20"/>
                </w:rPr>
                <w:t>Currency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2D2F" w:rsidDel="003561DB" w:rsidRDefault="00902D2F">
            <w:pPr>
              <w:pStyle w:val="TableParagraph"/>
              <w:spacing w:before="55"/>
              <w:ind w:left="66"/>
              <w:rPr>
                <w:ins w:id="61" w:author="Wilder, Tom" w:date="2019-05-11T11:49:00Z"/>
                <w:rFonts w:ascii="Calibri"/>
                <w:w w:val="105"/>
                <w:sz w:val="20"/>
              </w:rPr>
            </w:pPr>
            <w:ins w:id="62" w:author="Wilder, Tom" w:date="2019-05-11T11:49:00Z">
              <w:r>
                <w:rPr>
                  <w:rFonts w:ascii="Calibri"/>
                  <w:w w:val="105"/>
                  <w:sz w:val="20"/>
                </w:rPr>
                <w:t>USD</w:t>
              </w:r>
            </w:ins>
          </w:p>
        </w:tc>
      </w:tr>
    </w:tbl>
    <w:p w:rsidR="00092B85" w:rsidRDefault="00092B85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092B85" w:rsidRDefault="003561DB">
      <w:pPr>
        <w:pStyle w:val="BodyText"/>
        <w:numPr>
          <w:ilvl w:val="1"/>
          <w:numId w:val="186"/>
        </w:numPr>
        <w:tabs>
          <w:tab w:val="left" w:pos="1722"/>
        </w:tabs>
        <w:spacing w:before="59" w:line="264" w:lineRule="auto"/>
        <w:ind w:right="372"/>
      </w:pPr>
      <w:r>
        <w:rPr>
          <w:w w:val="115"/>
        </w:rPr>
        <w:t>Navigate</w:t>
      </w:r>
      <w:r>
        <w:rPr>
          <w:spacing w:val="-33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33"/>
          <w:w w:val="115"/>
        </w:rPr>
        <w:t xml:space="preserve"> </w:t>
      </w:r>
      <w:r>
        <w:rPr>
          <w:w w:val="115"/>
        </w:rPr>
        <w:t>the</w:t>
      </w:r>
      <w:r>
        <w:rPr>
          <w:spacing w:val="-32"/>
          <w:w w:val="115"/>
        </w:rPr>
        <w:t xml:space="preserve"> </w:t>
      </w:r>
      <w:r>
        <w:rPr>
          <w:w w:val="115"/>
        </w:rPr>
        <w:t>SAP</w:t>
      </w:r>
      <w:r>
        <w:rPr>
          <w:spacing w:val="-29"/>
          <w:w w:val="115"/>
        </w:rPr>
        <w:t xml:space="preserve"> </w:t>
      </w:r>
      <w:r>
        <w:rPr>
          <w:spacing w:val="-1"/>
          <w:w w:val="115"/>
        </w:rPr>
        <w:t>Fiori</w:t>
      </w:r>
      <w:r>
        <w:rPr>
          <w:spacing w:val="-30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w w:val="115"/>
        </w:rPr>
        <w:t>.</w:t>
      </w:r>
      <w:r>
        <w:rPr>
          <w:spacing w:val="-28"/>
          <w:w w:val="115"/>
        </w:rPr>
        <w:t xml:space="preserve"> </w:t>
      </w:r>
      <w:r>
        <w:rPr>
          <w:w w:val="115"/>
        </w:rPr>
        <w:t>Use</w:t>
      </w:r>
      <w:r>
        <w:rPr>
          <w:spacing w:val="-32"/>
          <w:w w:val="115"/>
        </w:rPr>
        <w:t xml:space="preserve"> </w:t>
      </w:r>
      <w:r>
        <w:rPr>
          <w:w w:val="115"/>
        </w:rPr>
        <w:t>the</w:t>
      </w:r>
      <w:r>
        <w:rPr>
          <w:spacing w:val="-31"/>
          <w:w w:val="115"/>
        </w:rPr>
        <w:t xml:space="preserve"> </w:t>
      </w:r>
      <w:r>
        <w:rPr>
          <w:w w:val="115"/>
        </w:rPr>
        <w:t>search</w:t>
      </w:r>
      <w:r>
        <w:rPr>
          <w:spacing w:val="-33"/>
          <w:w w:val="115"/>
        </w:rPr>
        <w:t xml:space="preserve"> </w:t>
      </w:r>
      <w:r>
        <w:rPr>
          <w:w w:val="115"/>
        </w:rPr>
        <w:t>tool</w:t>
      </w:r>
      <w:r>
        <w:rPr>
          <w:spacing w:val="-32"/>
          <w:w w:val="115"/>
        </w:rPr>
        <w:t xml:space="preserve"> </w:t>
      </w:r>
      <w:r>
        <w:rPr>
          <w:w w:val="115"/>
        </w:rPr>
        <w:t>to</w:t>
      </w:r>
      <w:r>
        <w:rPr>
          <w:spacing w:val="-31"/>
          <w:w w:val="115"/>
        </w:rPr>
        <w:t xml:space="preserve"> </w:t>
      </w:r>
      <w:r>
        <w:rPr>
          <w:spacing w:val="1"/>
          <w:w w:val="115"/>
        </w:rPr>
        <w:t>search</w:t>
      </w:r>
      <w:r>
        <w:rPr>
          <w:spacing w:val="-32"/>
          <w:w w:val="115"/>
        </w:rPr>
        <w:t xml:space="preserve"> </w:t>
      </w:r>
      <w:r>
        <w:rPr>
          <w:w w:val="115"/>
        </w:rPr>
        <w:t>for</w:t>
      </w:r>
      <w:r>
        <w:rPr>
          <w:spacing w:val="-31"/>
          <w:w w:val="115"/>
        </w:rPr>
        <w:t xml:space="preserve"> </w:t>
      </w:r>
      <w:r>
        <w:rPr>
          <w:rFonts w:ascii="Courier New"/>
          <w:b/>
          <w:w w:val="115"/>
        </w:rPr>
        <w:t>manage</w:t>
      </w:r>
      <w:r>
        <w:rPr>
          <w:rFonts w:ascii="Courier New"/>
          <w:b/>
          <w:spacing w:val="-84"/>
          <w:w w:val="115"/>
        </w:rPr>
        <w:t xml:space="preserve"> </w:t>
      </w:r>
      <w:r>
        <w:rPr>
          <w:rFonts w:ascii="Courier New"/>
          <w:b/>
          <w:w w:val="115"/>
        </w:rPr>
        <w:t>Cost</w:t>
      </w:r>
      <w:r>
        <w:rPr>
          <w:rFonts w:ascii="Courier New"/>
          <w:b/>
          <w:spacing w:val="62"/>
          <w:w w:val="113"/>
        </w:rPr>
        <w:t xml:space="preserve"> </w:t>
      </w:r>
      <w:r>
        <w:rPr>
          <w:rFonts w:ascii="Courier New"/>
          <w:b/>
          <w:w w:val="115"/>
        </w:rPr>
        <w:t>Centers</w:t>
      </w:r>
      <w:r>
        <w:rPr>
          <w:rFonts w:ascii="Courier New"/>
          <w:b/>
          <w:spacing w:val="-123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open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app.</w:t>
      </w:r>
    </w:p>
    <w:p w:rsidR="00092B85" w:rsidRDefault="003561DB">
      <w:pPr>
        <w:numPr>
          <w:ilvl w:val="1"/>
          <w:numId w:val="186"/>
        </w:numPr>
        <w:tabs>
          <w:tab w:val="left" w:pos="1722"/>
        </w:tabs>
        <w:spacing w:before="158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Add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86"/>
        </w:numPr>
        <w:tabs>
          <w:tab w:val="left" w:pos="1722"/>
        </w:tabs>
        <w:spacing w:before="176"/>
        <w:ind w:hanging="283"/>
      </w:pPr>
      <w:r>
        <w:rPr>
          <w:w w:val="110"/>
        </w:rPr>
        <w:t>Enter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required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spacing w:val="1"/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cost</w:t>
      </w:r>
      <w:r>
        <w:rPr>
          <w:spacing w:val="-13"/>
          <w:w w:val="110"/>
        </w:rPr>
        <w:t xml:space="preserve"> </w:t>
      </w:r>
      <w:r>
        <w:rPr>
          <w:w w:val="110"/>
        </w:rPr>
        <w:t>center</w:t>
      </w:r>
      <w:r>
        <w:rPr>
          <w:spacing w:val="-12"/>
          <w:w w:val="110"/>
        </w:rPr>
        <w:t xml:space="preserve"> </w:t>
      </w:r>
      <w:r>
        <w:rPr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record.</w:t>
      </w:r>
    </w:p>
    <w:p w:rsidR="00092B85" w:rsidRDefault="003561DB">
      <w:pPr>
        <w:numPr>
          <w:ilvl w:val="1"/>
          <w:numId w:val="186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3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Continue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86"/>
        </w:numPr>
        <w:tabs>
          <w:tab w:val="left" w:pos="1722"/>
        </w:tabs>
        <w:spacing w:before="176"/>
      </w:pP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required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cost</w:t>
      </w:r>
      <w:r>
        <w:rPr>
          <w:spacing w:val="-8"/>
          <w:w w:val="110"/>
        </w:rPr>
        <w:t xml:space="preserve"> </w:t>
      </w:r>
      <w:r>
        <w:rPr>
          <w:w w:val="110"/>
        </w:rPr>
        <w:t>center</w:t>
      </w:r>
      <w:r>
        <w:rPr>
          <w:spacing w:val="-10"/>
          <w:w w:val="110"/>
        </w:rPr>
        <w:t xml:space="preserve"> </w:t>
      </w:r>
      <w:r>
        <w:rPr>
          <w:w w:val="110"/>
        </w:rPr>
        <w:t>master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record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choose</w:t>
      </w:r>
      <w:r>
        <w:rPr>
          <w:spacing w:val="-24"/>
          <w:w w:val="110"/>
        </w:rPr>
        <w:t xml:space="preserve"> </w:t>
      </w:r>
      <w:r>
        <w:rPr>
          <w:i/>
          <w:w w:val="110"/>
        </w:rPr>
        <w:t>Save</w:t>
      </w:r>
      <w:r>
        <w:rPr>
          <w:w w:val="110"/>
        </w:rPr>
        <w:t>.</w:t>
      </w:r>
    </w:p>
    <w:p w:rsidR="00092B85" w:rsidRDefault="00092B85">
      <w:pPr>
        <w:sectPr w:rsidR="00092B85">
          <w:pgSz w:w="11920" w:h="16850"/>
          <w:pgMar w:top="180" w:right="106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6433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Solution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6: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Create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Display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Cost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Centers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pStyle w:val="BodyText"/>
        <w:spacing w:before="59"/>
        <w:ind w:left="1721"/>
      </w:pPr>
      <w:r>
        <w:rPr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w w:val="115"/>
        </w:rPr>
        <w:t>receive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message,</w:t>
      </w:r>
      <w:r>
        <w:rPr>
          <w:spacing w:val="-12"/>
          <w:w w:val="115"/>
        </w:rPr>
        <w:t xml:space="preserve"> </w:t>
      </w:r>
      <w:r>
        <w:rPr>
          <w:w w:val="115"/>
        </w:rPr>
        <w:t>Data</w:t>
      </w:r>
      <w:r>
        <w:rPr>
          <w:spacing w:val="-12"/>
          <w:w w:val="115"/>
        </w:rPr>
        <w:t xml:space="preserve"> </w:t>
      </w:r>
      <w:r>
        <w:rPr>
          <w:w w:val="115"/>
        </w:rPr>
        <w:t>saved.</w:t>
      </w:r>
    </w:p>
    <w:p w:rsidR="00092B85" w:rsidRDefault="003561DB">
      <w:pPr>
        <w:pStyle w:val="BodyText"/>
        <w:numPr>
          <w:ilvl w:val="1"/>
          <w:numId w:val="186"/>
        </w:numPr>
        <w:tabs>
          <w:tab w:val="left" w:pos="1722"/>
        </w:tabs>
        <w:spacing w:before="176"/>
        <w:ind w:hanging="243"/>
      </w:pPr>
      <w:r>
        <w:rPr>
          <w:spacing w:val="-1"/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leave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screen,</w:t>
      </w:r>
      <w:r>
        <w:rPr>
          <w:spacing w:val="-12"/>
          <w:w w:val="115"/>
        </w:rPr>
        <w:t xml:space="preserve"> </w:t>
      </w:r>
      <w:r>
        <w:rPr>
          <w:w w:val="115"/>
        </w:rPr>
        <w:t>choose</w:t>
      </w:r>
      <w:r>
        <w:rPr>
          <w:spacing w:val="-36"/>
          <w:w w:val="115"/>
        </w:rPr>
        <w:t xml:space="preserve"> </w:t>
      </w:r>
      <w:r>
        <w:rPr>
          <w:i/>
          <w:w w:val="115"/>
        </w:rPr>
        <w:t>Back</w:t>
      </w:r>
      <w:r>
        <w:rPr>
          <w:w w:val="115"/>
        </w:rPr>
        <w:t>.</w:t>
      </w:r>
    </w:p>
    <w:p w:rsidR="00092B85" w:rsidRDefault="003561DB">
      <w:pPr>
        <w:pStyle w:val="BodyText"/>
        <w:numPr>
          <w:ilvl w:val="0"/>
          <w:numId w:val="186"/>
        </w:numPr>
        <w:tabs>
          <w:tab w:val="left" w:pos="1398"/>
        </w:tabs>
        <w:spacing w:before="176"/>
        <w:ind w:hanging="267"/>
      </w:pPr>
      <w:r>
        <w:rPr>
          <w:w w:val="115"/>
        </w:rPr>
        <w:t>Search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your</w:t>
      </w:r>
      <w:r>
        <w:rPr>
          <w:spacing w:val="-12"/>
          <w:w w:val="115"/>
        </w:rPr>
        <w:t xml:space="preserve"> </w:t>
      </w:r>
      <w:r>
        <w:rPr>
          <w:w w:val="115"/>
        </w:rPr>
        <w:t>cost</w:t>
      </w:r>
      <w:r>
        <w:rPr>
          <w:spacing w:val="-30"/>
          <w:w w:val="115"/>
        </w:rPr>
        <w:t xml:space="preserve"> </w:t>
      </w:r>
      <w:r>
        <w:rPr>
          <w:w w:val="115"/>
        </w:rPr>
        <w:t>center.</w:t>
      </w:r>
    </w:p>
    <w:p w:rsidR="00092B85" w:rsidRDefault="003561DB">
      <w:pPr>
        <w:numPr>
          <w:ilvl w:val="1"/>
          <w:numId w:val="186"/>
        </w:numPr>
        <w:tabs>
          <w:tab w:val="left" w:pos="1722"/>
        </w:tabs>
        <w:spacing w:before="7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Cost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Center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enter</w:t>
      </w:r>
      <w:r w:rsidR="00DA5CB6">
        <w:rPr>
          <w:rFonts w:ascii="Calibri"/>
          <w:spacing w:val="1"/>
          <w:w w:val="110"/>
          <w:sz w:val="20"/>
        </w:rPr>
        <w:t xml:space="preserve"> </w:t>
      </w:r>
      <w:r>
        <w:rPr>
          <w:rFonts w:ascii="Courier New"/>
          <w:b/>
          <w:spacing w:val="1"/>
          <w:w w:val="110"/>
          <w:sz w:val="20"/>
        </w:rPr>
        <w:t>SERV-###</w:t>
      </w:r>
      <w:r>
        <w:rPr>
          <w:rFonts w:ascii="Calibri"/>
          <w:spacing w:val="1"/>
          <w:w w:val="110"/>
          <w:sz w:val="20"/>
        </w:rPr>
        <w:t>.</w:t>
      </w:r>
    </w:p>
    <w:p w:rsidR="00092B85" w:rsidRDefault="003561DB">
      <w:pPr>
        <w:pStyle w:val="BodyText"/>
        <w:spacing w:before="85"/>
        <w:ind w:left="1721"/>
      </w:pP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w w:val="110"/>
        </w:rPr>
        <w:t>letters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write,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less</w:t>
      </w:r>
      <w:r>
        <w:rPr>
          <w:spacing w:val="-8"/>
          <w:w w:val="110"/>
        </w:rPr>
        <w:t xml:space="preserve"> </w:t>
      </w:r>
      <w:r>
        <w:rPr>
          <w:w w:val="110"/>
        </w:rPr>
        <w:t>items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list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search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results.</w:t>
      </w:r>
    </w:p>
    <w:p w:rsidR="00092B85" w:rsidRDefault="003561DB">
      <w:pPr>
        <w:pStyle w:val="BodyText"/>
        <w:numPr>
          <w:ilvl w:val="1"/>
          <w:numId w:val="186"/>
        </w:numPr>
        <w:tabs>
          <w:tab w:val="left" w:pos="1722"/>
        </w:tabs>
        <w:spacing w:before="176"/>
        <w:ind w:hanging="295"/>
      </w:pPr>
      <w:r>
        <w:rPr>
          <w:spacing w:val="-1"/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see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final</w:t>
      </w:r>
      <w:r>
        <w:rPr>
          <w:spacing w:val="-16"/>
          <w:w w:val="115"/>
        </w:rPr>
        <w:t xml:space="preserve"> </w:t>
      </w:r>
      <w:r>
        <w:rPr>
          <w:w w:val="115"/>
        </w:rPr>
        <w:t>list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search</w:t>
      </w:r>
      <w:r>
        <w:rPr>
          <w:spacing w:val="-15"/>
          <w:w w:val="115"/>
        </w:rPr>
        <w:t xml:space="preserve"> </w:t>
      </w:r>
      <w:r>
        <w:rPr>
          <w:w w:val="115"/>
        </w:rPr>
        <w:t>results,</w:t>
      </w:r>
      <w:r>
        <w:rPr>
          <w:spacing w:val="-17"/>
          <w:w w:val="115"/>
        </w:rPr>
        <w:t xml:space="preserve"> </w:t>
      </w:r>
      <w:r>
        <w:rPr>
          <w:w w:val="115"/>
        </w:rPr>
        <w:t>choose</w:t>
      </w:r>
      <w:r>
        <w:rPr>
          <w:spacing w:val="-14"/>
          <w:w w:val="115"/>
        </w:rPr>
        <w:t xml:space="preserve"> </w:t>
      </w:r>
      <w:r>
        <w:rPr>
          <w:i/>
          <w:w w:val="115"/>
        </w:rPr>
        <w:t>Go</w:t>
      </w:r>
      <w:r>
        <w:rPr>
          <w:w w:val="115"/>
        </w:rPr>
        <w:t>.</w:t>
      </w:r>
    </w:p>
    <w:p w:rsidR="00092B85" w:rsidRDefault="003561DB">
      <w:pPr>
        <w:pStyle w:val="BodyText"/>
        <w:numPr>
          <w:ilvl w:val="1"/>
          <w:numId w:val="186"/>
        </w:numPr>
        <w:tabs>
          <w:tab w:val="left" w:pos="1722"/>
        </w:tabs>
        <w:spacing w:before="176"/>
        <w:ind w:hanging="283"/>
      </w:pPr>
      <w:r>
        <w:rPr>
          <w:w w:val="110"/>
        </w:rPr>
        <w:t>Set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cursor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name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cost</w:t>
      </w:r>
      <w:r>
        <w:rPr>
          <w:spacing w:val="-7"/>
          <w:w w:val="110"/>
        </w:rPr>
        <w:t xml:space="preserve"> </w:t>
      </w:r>
      <w:r>
        <w:rPr>
          <w:w w:val="110"/>
        </w:rPr>
        <w:t>center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list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choose</w:t>
      </w:r>
      <w:r>
        <w:rPr>
          <w:spacing w:val="-25"/>
          <w:w w:val="110"/>
        </w:rPr>
        <w:t xml:space="preserve"> </w:t>
      </w:r>
      <w:r>
        <w:rPr>
          <w:i/>
          <w:w w:val="110"/>
        </w:rPr>
        <w:t>Display</w:t>
      </w:r>
      <w:r>
        <w:rPr>
          <w:w w:val="110"/>
        </w:rPr>
        <w:t>.</w:t>
      </w:r>
    </w:p>
    <w:p w:rsidR="00092B85" w:rsidRDefault="003561DB">
      <w:pPr>
        <w:pStyle w:val="BodyText"/>
        <w:numPr>
          <w:ilvl w:val="1"/>
          <w:numId w:val="186"/>
        </w:numPr>
        <w:tabs>
          <w:tab w:val="left" w:pos="1722"/>
        </w:tabs>
        <w:spacing w:before="176"/>
        <w:ind w:hanging="295"/>
      </w:pPr>
      <w:r>
        <w:rPr>
          <w:w w:val="115"/>
        </w:rPr>
        <w:t>Close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active</w:t>
      </w:r>
      <w:r>
        <w:rPr>
          <w:spacing w:val="-15"/>
          <w:w w:val="115"/>
        </w:rPr>
        <w:t xml:space="preserve"> </w:t>
      </w:r>
      <w:r>
        <w:rPr>
          <w:w w:val="115"/>
        </w:rPr>
        <w:t>window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leave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app</w:t>
      </w:r>
      <w:r>
        <w:rPr>
          <w:spacing w:val="-17"/>
          <w:w w:val="115"/>
        </w:rPr>
        <w:t xml:space="preserve"> </w:t>
      </w:r>
      <w:r>
        <w:rPr>
          <w:w w:val="115"/>
        </w:rPr>
        <w:t>by</w:t>
      </w:r>
      <w:r>
        <w:rPr>
          <w:spacing w:val="-15"/>
          <w:w w:val="115"/>
        </w:rPr>
        <w:t xml:space="preserve"> </w:t>
      </w:r>
      <w:r>
        <w:rPr>
          <w:w w:val="115"/>
        </w:rPr>
        <w:t>choosing</w:t>
      </w:r>
      <w:r>
        <w:rPr>
          <w:spacing w:val="-16"/>
          <w:w w:val="115"/>
        </w:rPr>
        <w:t xml:space="preserve"> </w:t>
      </w:r>
      <w:r>
        <w:rPr>
          <w:i/>
          <w:w w:val="115"/>
        </w:rPr>
        <w:t>Back</w:t>
      </w:r>
      <w:r>
        <w:rPr>
          <w:w w:val="115"/>
        </w:rPr>
        <w:t>.</w:t>
      </w:r>
    </w:p>
    <w:p w:rsidR="00092B85" w:rsidRDefault="003561DB">
      <w:pPr>
        <w:pStyle w:val="BodyText"/>
        <w:numPr>
          <w:ilvl w:val="0"/>
          <w:numId w:val="186"/>
        </w:numPr>
        <w:tabs>
          <w:tab w:val="left" w:pos="1398"/>
        </w:tabs>
        <w:spacing w:before="176" w:line="259" w:lineRule="auto"/>
        <w:ind w:right="365" w:hanging="269"/>
      </w:pP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Cost</w:t>
      </w:r>
      <w:r>
        <w:rPr>
          <w:spacing w:val="-11"/>
          <w:w w:val="110"/>
        </w:rPr>
        <w:t xml:space="preserve"> </w:t>
      </w:r>
      <w:r>
        <w:rPr>
          <w:w w:val="110"/>
        </w:rPr>
        <w:t>Center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ENGR-###</w:t>
      </w:r>
      <w:r>
        <w:rPr>
          <w:i/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11"/>
          <w:w w:val="110"/>
        </w:rPr>
        <w:t xml:space="preserve"> </w:t>
      </w:r>
      <w:r>
        <w:rPr>
          <w:w w:val="110"/>
        </w:rPr>
        <w:t>transactual</w:t>
      </w:r>
      <w:r>
        <w:rPr>
          <w:spacing w:val="-8"/>
          <w:w w:val="110"/>
        </w:rPr>
        <w:t xml:space="preserve"> </w:t>
      </w:r>
      <w:r>
        <w:rPr>
          <w:w w:val="110"/>
        </w:rPr>
        <w:t>app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SAP</w:t>
      </w:r>
      <w:r>
        <w:rPr>
          <w:spacing w:val="-10"/>
          <w:w w:val="110"/>
        </w:rPr>
        <w:t xml:space="preserve"> </w:t>
      </w:r>
      <w:r>
        <w:rPr>
          <w:w w:val="110"/>
        </w:rPr>
        <w:t>Fiori</w:t>
      </w:r>
      <w:r>
        <w:rPr>
          <w:spacing w:val="28"/>
          <w:w w:val="109"/>
        </w:rPr>
        <w:t xml:space="preserve"> </w:t>
      </w:r>
      <w:r w:rsidR="00DA5CB6">
        <w:rPr>
          <w:w w:val="110"/>
        </w:rPr>
        <w:t>Launchpad</w:t>
      </w:r>
      <w:r>
        <w:rPr>
          <w:w w:val="110"/>
        </w:rPr>
        <w:t>.</w:t>
      </w:r>
      <w:r>
        <w:rPr>
          <w:spacing w:val="-14"/>
          <w:w w:val="110"/>
        </w:rPr>
        <w:t xml:space="preserve"> </w:t>
      </w:r>
      <w:r>
        <w:rPr>
          <w:w w:val="110"/>
        </w:rPr>
        <w:t>Search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search</w:t>
      </w:r>
      <w:r>
        <w:rPr>
          <w:spacing w:val="-18"/>
          <w:w w:val="110"/>
        </w:rPr>
        <w:t xml:space="preserve"> </w:t>
      </w:r>
      <w:r>
        <w:rPr>
          <w:w w:val="110"/>
        </w:rPr>
        <w:t>tool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rFonts w:ascii="Courier New"/>
          <w:b/>
          <w:w w:val="110"/>
        </w:rPr>
        <w:t>manage</w:t>
      </w:r>
      <w:r>
        <w:rPr>
          <w:rFonts w:ascii="Courier New"/>
          <w:b/>
          <w:spacing w:val="-44"/>
          <w:w w:val="110"/>
        </w:rPr>
        <w:t xml:space="preserve"> </w:t>
      </w:r>
      <w:r>
        <w:rPr>
          <w:rFonts w:ascii="Courier New"/>
          <w:b/>
          <w:w w:val="110"/>
        </w:rPr>
        <w:t>Cost</w:t>
      </w:r>
      <w:r>
        <w:rPr>
          <w:rFonts w:ascii="Courier New"/>
          <w:b/>
          <w:spacing w:val="-45"/>
          <w:w w:val="110"/>
        </w:rPr>
        <w:t xml:space="preserve"> </w:t>
      </w:r>
      <w:r>
        <w:rPr>
          <w:rFonts w:ascii="Courier New"/>
          <w:b/>
          <w:w w:val="110"/>
        </w:rPr>
        <w:t>centers</w:t>
      </w:r>
      <w:r>
        <w:rPr>
          <w:w w:val="110"/>
        </w:rPr>
        <w:t>.</w:t>
      </w:r>
      <w:r>
        <w:rPr>
          <w:spacing w:val="-18"/>
          <w:w w:val="110"/>
        </w:rPr>
        <w:t xml:space="preserve"> </w:t>
      </w:r>
      <w:r>
        <w:rPr>
          <w:w w:val="110"/>
        </w:rPr>
        <w:t>Use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cost</w:t>
      </w:r>
      <w:r>
        <w:rPr>
          <w:spacing w:val="-16"/>
          <w:w w:val="110"/>
        </w:rPr>
        <w:t xml:space="preserve"> </w:t>
      </w:r>
      <w:r>
        <w:rPr>
          <w:w w:val="110"/>
        </w:rPr>
        <w:t>center</w:t>
      </w:r>
      <w:r>
        <w:rPr>
          <w:spacing w:val="36"/>
          <w:w w:val="108"/>
        </w:rPr>
        <w:t xml:space="preserve"> </w:t>
      </w:r>
      <w:r>
        <w:rPr>
          <w:i/>
          <w:w w:val="110"/>
        </w:rPr>
        <w:t>SERV-###</w:t>
      </w:r>
      <w:r>
        <w:rPr>
          <w:i/>
          <w:spacing w:val="-20"/>
          <w:w w:val="110"/>
        </w:rPr>
        <w:t xml:space="preserve"> </w:t>
      </w:r>
      <w:r>
        <w:rPr>
          <w:w w:val="110"/>
        </w:rPr>
        <w:t>as</w:t>
      </w:r>
      <w:r>
        <w:rPr>
          <w:spacing w:val="-22"/>
          <w:w w:val="110"/>
        </w:rPr>
        <w:t xml:space="preserve"> </w:t>
      </w:r>
      <w:r>
        <w:rPr>
          <w:w w:val="110"/>
        </w:rPr>
        <w:t>reference.</w:t>
      </w:r>
    </w:p>
    <w:p w:rsidR="00092B85" w:rsidRDefault="003561DB">
      <w:pPr>
        <w:pStyle w:val="BodyText"/>
        <w:spacing w:before="52"/>
        <w:ind w:left="1397"/>
      </w:pP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spacing w:val="1"/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change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Controlling</w:t>
            </w:r>
            <w:r>
              <w:rPr>
                <w:rFonts w:ascii="Calibri"/>
                <w:spacing w:val="-2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Area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1D6F14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NA00</w:t>
            </w:r>
            <w:del w:id="63" w:author="Wilder, Tom" w:date="2019-05-11T11:40:00Z">
              <w:r w:rsidDel="001D6F14">
                <w:rPr>
                  <w:rFonts w:ascii="Calibri"/>
                  <w:w w:val="120"/>
                  <w:sz w:val="20"/>
                </w:rPr>
                <w:delText>0</w:delText>
              </w:r>
            </w:del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ENGR-###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Valid</w:t>
            </w:r>
            <w:r>
              <w:rPr>
                <w:rFonts w:ascii="Calibri"/>
                <w:spacing w:val="-1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from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1.1.actual</w:t>
            </w:r>
            <w:r>
              <w:rPr>
                <w:rFonts w:ascii="Calibri"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year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Valid</w:t>
            </w:r>
            <w:r>
              <w:rPr>
                <w:rFonts w:ascii="Calibri"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to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31.12.9999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Reference</w:t>
            </w:r>
            <w:r>
              <w:rPr>
                <w:rFonts w:ascii="Calibri"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Controlling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Area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1D6F14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NA00</w:t>
            </w:r>
            <w:del w:id="64" w:author="Wilder, Tom" w:date="2019-05-11T11:40:00Z">
              <w:r w:rsidDel="001D6F14">
                <w:rPr>
                  <w:rFonts w:ascii="Calibri"/>
                  <w:w w:val="120"/>
                  <w:sz w:val="20"/>
                </w:rPr>
                <w:delText>0</w:delText>
              </w:r>
            </w:del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Reference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SERV-###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Engineering</w:t>
            </w:r>
            <w:r>
              <w:rPr>
                <w:rFonts w:ascii="Calibri"/>
                <w:spacing w:val="44"/>
                <w:w w:val="12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20"/>
                <w:sz w:val="20"/>
              </w:rPr>
              <w:t>###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Description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Engineering</w:t>
            </w:r>
            <w:r>
              <w:rPr>
                <w:rFonts w:ascii="Calibri"/>
                <w:spacing w:val="-14"/>
                <w:w w:val="12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20"/>
                <w:sz w:val="20"/>
              </w:rPr>
              <w:t>TS410</w:t>
            </w:r>
            <w:r>
              <w:rPr>
                <w:rFonts w:ascii="Calibri"/>
                <w:spacing w:val="-16"/>
                <w:w w:val="120"/>
                <w:sz w:val="20"/>
              </w:rPr>
              <w:t xml:space="preserve"> </w:t>
            </w:r>
            <w:r>
              <w:rPr>
                <w:rFonts w:ascii="Calibri"/>
                <w:spacing w:val="2"/>
                <w:w w:val="120"/>
                <w:sz w:val="20"/>
              </w:rPr>
              <w:t>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15"/>
                <w:sz w:val="20"/>
              </w:rPr>
              <w:t>Person</w:t>
            </w:r>
            <w:r>
              <w:rPr>
                <w:rFonts w:ascii="Calibri"/>
                <w:spacing w:val="-3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Responsible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your</w:t>
            </w:r>
            <w:r>
              <w:rPr>
                <w:rFonts w:ascii="Calibri"/>
                <w:spacing w:val="-17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20"/>
              </w:rPr>
              <w:t>name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E</w:t>
            </w:r>
            <w:r>
              <w:rPr>
                <w:rFonts w:ascii="Calibri"/>
                <w:spacing w:val="-2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Development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Hierarchy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area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N3200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Company</w:t>
            </w:r>
            <w:r>
              <w:rPr>
                <w:rFonts w:ascii="Calibri"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65" w:author="Wilder, Tom" w:date="2019-05-11T11:02:00Z">
              <w:r w:rsidDel="003561DB">
                <w:rPr>
                  <w:rFonts w:ascii="Calibri"/>
                  <w:w w:val="105"/>
                  <w:sz w:val="20"/>
                </w:rPr>
                <w:delText>US###</w:delText>
              </w:r>
            </w:del>
            <w:ins w:id="66" w:author="Wilder, Tom" w:date="2019-05-11T11:02:00Z">
              <w:r>
                <w:rPr>
                  <w:rFonts w:ascii="Calibri"/>
                  <w:w w:val="105"/>
                  <w:sz w:val="20"/>
                </w:rPr>
                <w:t>US00</w:t>
              </w:r>
            </w:ins>
          </w:p>
        </w:tc>
      </w:tr>
      <w:tr w:rsidR="00902D2F">
        <w:trPr>
          <w:trHeight w:hRule="exact" w:val="396"/>
          <w:ins w:id="67" w:author="Wilder, Tom" w:date="2019-05-11T11:50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2D2F" w:rsidRDefault="00902D2F">
            <w:pPr>
              <w:pStyle w:val="TableParagraph"/>
              <w:spacing w:before="55"/>
              <w:ind w:left="66"/>
              <w:rPr>
                <w:ins w:id="68" w:author="Wilder, Tom" w:date="2019-05-11T11:50:00Z"/>
                <w:rFonts w:ascii="Calibri"/>
                <w:w w:val="115"/>
                <w:sz w:val="20"/>
              </w:rPr>
            </w:pPr>
            <w:ins w:id="69" w:author="Wilder, Tom" w:date="2019-05-11T11:50:00Z">
              <w:r>
                <w:rPr>
                  <w:rFonts w:ascii="Calibri"/>
                  <w:w w:val="115"/>
                  <w:sz w:val="20"/>
                </w:rPr>
                <w:t>Currency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2D2F" w:rsidDel="003561DB" w:rsidRDefault="00902D2F">
            <w:pPr>
              <w:pStyle w:val="TableParagraph"/>
              <w:spacing w:before="55"/>
              <w:ind w:left="66"/>
              <w:rPr>
                <w:ins w:id="70" w:author="Wilder, Tom" w:date="2019-05-11T11:50:00Z"/>
                <w:rFonts w:ascii="Calibri"/>
                <w:w w:val="105"/>
                <w:sz w:val="20"/>
              </w:rPr>
            </w:pPr>
            <w:ins w:id="71" w:author="Wilder, Tom" w:date="2019-05-11T11:50:00Z">
              <w:r>
                <w:rPr>
                  <w:rFonts w:ascii="Calibri"/>
                  <w:w w:val="105"/>
                  <w:sz w:val="20"/>
                </w:rPr>
                <w:t>USD</w:t>
              </w:r>
            </w:ins>
          </w:p>
        </w:tc>
      </w:tr>
    </w:tbl>
    <w:p w:rsidR="00092B85" w:rsidRDefault="00092B85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092B85" w:rsidRDefault="003561DB">
      <w:pPr>
        <w:pStyle w:val="BodyText"/>
        <w:numPr>
          <w:ilvl w:val="1"/>
          <w:numId w:val="186"/>
        </w:numPr>
        <w:tabs>
          <w:tab w:val="left" w:pos="1722"/>
        </w:tabs>
        <w:spacing w:before="59" w:line="264" w:lineRule="auto"/>
        <w:ind w:right="372"/>
      </w:pPr>
      <w:r>
        <w:rPr>
          <w:w w:val="115"/>
        </w:rPr>
        <w:t>Navigate</w:t>
      </w:r>
      <w:r>
        <w:rPr>
          <w:spacing w:val="-33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33"/>
          <w:w w:val="115"/>
        </w:rPr>
        <w:t xml:space="preserve"> </w:t>
      </w:r>
      <w:r>
        <w:rPr>
          <w:w w:val="115"/>
        </w:rPr>
        <w:t>the</w:t>
      </w:r>
      <w:r>
        <w:rPr>
          <w:spacing w:val="-32"/>
          <w:w w:val="115"/>
        </w:rPr>
        <w:t xml:space="preserve"> </w:t>
      </w:r>
      <w:r>
        <w:rPr>
          <w:w w:val="115"/>
        </w:rPr>
        <w:t>SAP</w:t>
      </w:r>
      <w:r>
        <w:rPr>
          <w:spacing w:val="-29"/>
          <w:w w:val="115"/>
        </w:rPr>
        <w:t xml:space="preserve"> </w:t>
      </w:r>
      <w:r>
        <w:rPr>
          <w:spacing w:val="-1"/>
          <w:w w:val="115"/>
        </w:rPr>
        <w:t>Fiori</w:t>
      </w:r>
      <w:r>
        <w:rPr>
          <w:spacing w:val="-30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w w:val="115"/>
        </w:rPr>
        <w:t>.</w:t>
      </w:r>
      <w:r>
        <w:rPr>
          <w:spacing w:val="-28"/>
          <w:w w:val="115"/>
        </w:rPr>
        <w:t xml:space="preserve"> </w:t>
      </w:r>
      <w:r>
        <w:rPr>
          <w:w w:val="115"/>
        </w:rPr>
        <w:t>Use</w:t>
      </w:r>
      <w:r>
        <w:rPr>
          <w:spacing w:val="-32"/>
          <w:w w:val="115"/>
        </w:rPr>
        <w:t xml:space="preserve"> </w:t>
      </w:r>
      <w:r>
        <w:rPr>
          <w:w w:val="115"/>
        </w:rPr>
        <w:t>the</w:t>
      </w:r>
      <w:r>
        <w:rPr>
          <w:spacing w:val="-31"/>
          <w:w w:val="115"/>
        </w:rPr>
        <w:t xml:space="preserve"> </w:t>
      </w:r>
      <w:r>
        <w:rPr>
          <w:w w:val="115"/>
        </w:rPr>
        <w:t>search</w:t>
      </w:r>
      <w:r>
        <w:rPr>
          <w:spacing w:val="-33"/>
          <w:w w:val="115"/>
        </w:rPr>
        <w:t xml:space="preserve"> </w:t>
      </w:r>
      <w:r>
        <w:rPr>
          <w:w w:val="115"/>
        </w:rPr>
        <w:t>tool</w:t>
      </w:r>
      <w:r>
        <w:rPr>
          <w:spacing w:val="-32"/>
          <w:w w:val="115"/>
        </w:rPr>
        <w:t xml:space="preserve"> </w:t>
      </w:r>
      <w:r>
        <w:rPr>
          <w:w w:val="115"/>
        </w:rPr>
        <w:t>to</w:t>
      </w:r>
      <w:r>
        <w:rPr>
          <w:spacing w:val="-31"/>
          <w:w w:val="115"/>
        </w:rPr>
        <w:t xml:space="preserve"> </w:t>
      </w:r>
      <w:r>
        <w:rPr>
          <w:spacing w:val="1"/>
          <w:w w:val="115"/>
        </w:rPr>
        <w:t>search</w:t>
      </w:r>
      <w:r>
        <w:rPr>
          <w:spacing w:val="-32"/>
          <w:w w:val="115"/>
        </w:rPr>
        <w:t xml:space="preserve"> </w:t>
      </w:r>
      <w:r>
        <w:rPr>
          <w:w w:val="115"/>
        </w:rPr>
        <w:t>for</w:t>
      </w:r>
      <w:r>
        <w:rPr>
          <w:spacing w:val="-31"/>
          <w:w w:val="115"/>
        </w:rPr>
        <w:t xml:space="preserve"> </w:t>
      </w:r>
      <w:r>
        <w:rPr>
          <w:rFonts w:ascii="Courier New"/>
          <w:b/>
          <w:w w:val="115"/>
        </w:rPr>
        <w:t>manage</w:t>
      </w:r>
      <w:r>
        <w:rPr>
          <w:rFonts w:ascii="Courier New"/>
          <w:b/>
          <w:spacing w:val="-84"/>
          <w:w w:val="115"/>
        </w:rPr>
        <w:t xml:space="preserve"> </w:t>
      </w:r>
      <w:r>
        <w:rPr>
          <w:rFonts w:ascii="Courier New"/>
          <w:b/>
          <w:w w:val="115"/>
        </w:rPr>
        <w:t>Cost</w:t>
      </w:r>
      <w:r>
        <w:rPr>
          <w:rFonts w:ascii="Courier New"/>
          <w:b/>
          <w:spacing w:val="62"/>
          <w:w w:val="113"/>
        </w:rPr>
        <w:t xml:space="preserve"> </w:t>
      </w:r>
      <w:r>
        <w:rPr>
          <w:rFonts w:ascii="Courier New"/>
          <w:b/>
          <w:w w:val="115"/>
        </w:rPr>
        <w:t>Centers</w:t>
      </w:r>
      <w:r>
        <w:rPr>
          <w:rFonts w:ascii="Courier New"/>
          <w:b/>
          <w:spacing w:val="-123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open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app.</w:t>
      </w:r>
    </w:p>
    <w:p w:rsidR="00092B85" w:rsidRDefault="003561DB">
      <w:pPr>
        <w:numPr>
          <w:ilvl w:val="1"/>
          <w:numId w:val="186"/>
        </w:numPr>
        <w:tabs>
          <w:tab w:val="left" w:pos="1722"/>
        </w:tabs>
        <w:spacing w:before="158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Add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86"/>
        </w:numPr>
        <w:tabs>
          <w:tab w:val="left" w:pos="1722"/>
        </w:tabs>
        <w:spacing w:before="176"/>
        <w:ind w:hanging="283"/>
      </w:pPr>
      <w:r>
        <w:rPr>
          <w:w w:val="110"/>
        </w:rPr>
        <w:t>Enter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required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spacing w:val="1"/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cost</w:t>
      </w:r>
      <w:r>
        <w:rPr>
          <w:spacing w:val="-13"/>
          <w:w w:val="110"/>
        </w:rPr>
        <w:t xml:space="preserve"> </w:t>
      </w:r>
      <w:r>
        <w:rPr>
          <w:w w:val="110"/>
        </w:rPr>
        <w:t>center</w:t>
      </w:r>
      <w:r>
        <w:rPr>
          <w:spacing w:val="-12"/>
          <w:w w:val="110"/>
        </w:rPr>
        <w:t xml:space="preserve"> </w:t>
      </w:r>
      <w:r>
        <w:rPr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record.</w:t>
      </w:r>
    </w:p>
    <w:p w:rsidR="00092B85" w:rsidRDefault="003561DB">
      <w:pPr>
        <w:numPr>
          <w:ilvl w:val="1"/>
          <w:numId w:val="186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3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Continue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86"/>
        </w:numPr>
        <w:tabs>
          <w:tab w:val="left" w:pos="1722"/>
        </w:tabs>
        <w:spacing w:before="176" w:line="313" w:lineRule="auto"/>
        <w:ind w:right="799"/>
      </w:pPr>
      <w:r>
        <w:rPr>
          <w:w w:val="115"/>
        </w:rPr>
        <w:t>Enter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required</w:t>
      </w:r>
      <w:r>
        <w:rPr>
          <w:spacing w:val="-23"/>
          <w:w w:val="115"/>
        </w:rPr>
        <w:t xml:space="preserve"> </w:t>
      </w:r>
      <w:r>
        <w:rPr>
          <w:w w:val="115"/>
        </w:rPr>
        <w:t>data</w:t>
      </w:r>
      <w:r>
        <w:rPr>
          <w:spacing w:val="-27"/>
          <w:w w:val="115"/>
        </w:rPr>
        <w:t xml:space="preserve"> </w:t>
      </w:r>
      <w:r>
        <w:rPr>
          <w:w w:val="115"/>
        </w:rPr>
        <w:t>for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cost</w:t>
      </w:r>
      <w:r>
        <w:rPr>
          <w:spacing w:val="-24"/>
          <w:w w:val="115"/>
        </w:rPr>
        <w:t xml:space="preserve"> </w:t>
      </w:r>
      <w:r>
        <w:rPr>
          <w:w w:val="115"/>
        </w:rPr>
        <w:t>center</w:t>
      </w:r>
      <w:r>
        <w:rPr>
          <w:spacing w:val="-23"/>
          <w:w w:val="115"/>
        </w:rPr>
        <w:t xml:space="preserve"> </w:t>
      </w:r>
      <w:r>
        <w:rPr>
          <w:w w:val="115"/>
        </w:rPr>
        <w:t>master</w:t>
      </w:r>
      <w:r>
        <w:rPr>
          <w:spacing w:val="-23"/>
          <w:w w:val="115"/>
        </w:rPr>
        <w:t xml:space="preserve"> </w:t>
      </w:r>
      <w:r>
        <w:rPr>
          <w:w w:val="115"/>
        </w:rPr>
        <w:t>data</w:t>
      </w:r>
      <w:r>
        <w:rPr>
          <w:spacing w:val="-26"/>
          <w:w w:val="115"/>
        </w:rPr>
        <w:t xml:space="preserve"> </w:t>
      </w:r>
      <w:r>
        <w:rPr>
          <w:w w:val="115"/>
        </w:rPr>
        <w:t>record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4"/>
          <w:w w:val="115"/>
        </w:rPr>
        <w:t xml:space="preserve"> </w:t>
      </w:r>
      <w:r>
        <w:rPr>
          <w:w w:val="115"/>
        </w:rPr>
        <w:t>choose</w:t>
      </w:r>
      <w:r>
        <w:rPr>
          <w:spacing w:val="-25"/>
          <w:w w:val="115"/>
        </w:rPr>
        <w:t xml:space="preserve"> </w:t>
      </w:r>
      <w:r>
        <w:rPr>
          <w:i/>
          <w:w w:val="115"/>
        </w:rPr>
        <w:t>Save</w:t>
      </w:r>
      <w:r>
        <w:rPr>
          <w:w w:val="115"/>
        </w:rPr>
        <w:t>.</w:t>
      </w:r>
      <w:r>
        <w:rPr>
          <w:spacing w:val="62"/>
          <w:w w:val="113"/>
        </w:rPr>
        <w:t xml:space="preserve"> </w:t>
      </w:r>
      <w:r>
        <w:rPr>
          <w:w w:val="115"/>
        </w:rPr>
        <w:t>You</w:t>
      </w:r>
      <w:r>
        <w:rPr>
          <w:spacing w:val="-20"/>
          <w:w w:val="115"/>
        </w:rPr>
        <w:t xml:space="preserve"> </w:t>
      </w:r>
      <w:r>
        <w:rPr>
          <w:w w:val="115"/>
        </w:rPr>
        <w:t>receive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message,</w:t>
      </w:r>
      <w:r>
        <w:rPr>
          <w:spacing w:val="-21"/>
          <w:w w:val="115"/>
        </w:rPr>
        <w:t xml:space="preserve"> </w:t>
      </w:r>
      <w:r>
        <w:rPr>
          <w:w w:val="115"/>
        </w:rPr>
        <w:t>Data</w:t>
      </w:r>
      <w:r>
        <w:rPr>
          <w:spacing w:val="-20"/>
          <w:w w:val="115"/>
        </w:rPr>
        <w:t xml:space="preserve"> </w:t>
      </w:r>
      <w:r>
        <w:rPr>
          <w:w w:val="115"/>
        </w:rPr>
        <w:t>saved.</w:t>
      </w:r>
    </w:p>
    <w:p w:rsidR="00092B85" w:rsidRDefault="003561DB">
      <w:pPr>
        <w:pStyle w:val="BodyText"/>
        <w:numPr>
          <w:ilvl w:val="1"/>
          <w:numId w:val="186"/>
        </w:numPr>
        <w:tabs>
          <w:tab w:val="left" w:pos="1722"/>
        </w:tabs>
        <w:spacing w:before="101"/>
        <w:ind w:hanging="243"/>
      </w:pPr>
      <w:r>
        <w:rPr>
          <w:spacing w:val="-1"/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leave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screen,</w:t>
      </w:r>
      <w:r>
        <w:rPr>
          <w:spacing w:val="-12"/>
          <w:w w:val="115"/>
        </w:rPr>
        <w:t xml:space="preserve"> </w:t>
      </w:r>
      <w:r>
        <w:rPr>
          <w:w w:val="115"/>
        </w:rPr>
        <w:t>choose</w:t>
      </w:r>
      <w:r>
        <w:rPr>
          <w:spacing w:val="-36"/>
          <w:w w:val="115"/>
        </w:rPr>
        <w:t xml:space="preserve"> </w:t>
      </w:r>
      <w:r>
        <w:rPr>
          <w:i/>
          <w:w w:val="115"/>
        </w:rPr>
        <w:t>Back</w:t>
      </w:r>
      <w:r>
        <w:rPr>
          <w:w w:val="115"/>
        </w:rPr>
        <w:t>.</w:t>
      </w:r>
    </w:p>
    <w:p w:rsidR="00092B85" w:rsidRDefault="00092B85">
      <w:pPr>
        <w:sectPr w:rsidR="00092B85">
          <w:pgSz w:w="11920" w:h="16850"/>
          <w:pgMar w:top="580" w:right="106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83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72" w:name="_bookmark6"/>
                  <w:bookmarkEnd w:id="72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8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 xml:space="preserve">Exercise </w:t>
                  </w:r>
                  <w:r>
                    <w:rPr>
                      <w:rFonts w:ascii="Calibri"/>
                      <w:w w:val="115"/>
                      <w:sz w:val="40"/>
                    </w:rPr>
                    <w:t>7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80" style="width:234.6pt;height:.75pt;mso-position-horizontal-relative:char;mso-position-vertical-relative:line" coordsize="4692,15">
            <v:group id="_x0000_s1981" style="position:absolute;left:8;top:8;width:4677;height:2" coordorigin="8,8" coordsize="4677,2">
              <v:shape id="_x0000_s1982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Create</w:t>
      </w:r>
      <w:r>
        <w:rPr>
          <w:spacing w:val="-12"/>
          <w:w w:val="120"/>
        </w:rPr>
        <w:t xml:space="preserve"> </w:t>
      </w:r>
      <w:r>
        <w:rPr>
          <w:w w:val="120"/>
        </w:rPr>
        <w:t>a</w:t>
      </w:r>
      <w:r>
        <w:rPr>
          <w:spacing w:val="-13"/>
          <w:w w:val="120"/>
        </w:rPr>
        <w:t xml:space="preserve"> </w:t>
      </w:r>
      <w:r>
        <w:rPr>
          <w:w w:val="120"/>
        </w:rPr>
        <w:t>Posting</w:t>
      </w:r>
      <w:r>
        <w:rPr>
          <w:spacing w:val="-12"/>
          <w:w w:val="120"/>
        </w:rPr>
        <w:t xml:space="preserve"> </w:t>
      </w:r>
      <w:r>
        <w:rPr>
          <w:w w:val="120"/>
        </w:rPr>
        <w:t>from</w:t>
      </w:r>
      <w:r>
        <w:rPr>
          <w:spacing w:val="-12"/>
          <w:w w:val="120"/>
        </w:rPr>
        <w:t xml:space="preserve"> </w:t>
      </w:r>
      <w:r>
        <w:rPr>
          <w:w w:val="120"/>
        </w:rPr>
        <w:t>Financial</w:t>
      </w:r>
      <w:r>
        <w:rPr>
          <w:spacing w:val="-51"/>
          <w:w w:val="120"/>
        </w:rPr>
        <w:t xml:space="preserve"> </w:t>
      </w:r>
      <w:r>
        <w:rPr>
          <w:w w:val="120"/>
        </w:rPr>
        <w:t>Accounting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67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28" w:line="255" w:lineRule="auto"/>
        <w:ind w:right="600"/>
        <w:jc w:val="both"/>
      </w:pPr>
      <w:r>
        <w:rPr>
          <w:w w:val="115"/>
        </w:rPr>
        <w:t>When</w:t>
      </w:r>
      <w:r>
        <w:rPr>
          <w:spacing w:val="-9"/>
          <w:w w:val="115"/>
        </w:rPr>
        <w:t xml:space="preserve"> </w:t>
      </w:r>
      <w:r>
        <w:rPr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w w:val="115"/>
        </w:rPr>
        <w:t>record</w:t>
      </w:r>
      <w:r>
        <w:rPr>
          <w:spacing w:val="-9"/>
          <w:w w:val="115"/>
        </w:rPr>
        <w:t xml:space="preserve"> </w:t>
      </w:r>
      <w:r>
        <w:rPr>
          <w:w w:val="115"/>
        </w:rPr>
        <w:t>business</w:t>
      </w:r>
      <w:r>
        <w:rPr>
          <w:spacing w:val="-11"/>
          <w:w w:val="115"/>
        </w:rPr>
        <w:t xml:space="preserve"> </w:t>
      </w:r>
      <w:r>
        <w:rPr>
          <w:w w:val="115"/>
        </w:rPr>
        <w:t>transactions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an</w:t>
      </w:r>
      <w:r>
        <w:rPr>
          <w:spacing w:val="-8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11"/>
          <w:w w:val="115"/>
        </w:rPr>
        <w:t xml:space="preserve"> </w:t>
      </w:r>
      <w:r>
        <w:rPr>
          <w:w w:val="115"/>
        </w:rPr>
        <w:t>component</w:t>
      </w:r>
      <w:r>
        <w:rPr>
          <w:spacing w:val="-7"/>
          <w:w w:val="115"/>
        </w:rPr>
        <w:t xml:space="preserve"> </w:t>
      </w:r>
      <w:r>
        <w:rPr>
          <w:w w:val="115"/>
        </w:rPr>
        <w:t>such</w:t>
      </w:r>
      <w:r>
        <w:rPr>
          <w:spacing w:val="-9"/>
          <w:w w:val="115"/>
        </w:rPr>
        <w:t xml:space="preserve"> </w:t>
      </w:r>
      <w:r>
        <w:rPr>
          <w:w w:val="115"/>
        </w:rPr>
        <w:t>as</w:t>
      </w:r>
      <w:r>
        <w:rPr>
          <w:spacing w:val="-9"/>
          <w:w w:val="115"/>
        </w:rPr>
        <w:t xml:space="preserve"> </w:t>
      </w:r>
      <w:r>
        <w:rPr>
          <w:w w:val="115"/>
        </w:rPr>
        <w:t>Financial</w:t>
      </w:r>
      <w:r>
        <w:rPr>
          <w:spacing w:val="80"/>
          <w:w w:val="113"/>
        </w:rPr>
        <w:t xml:space="preserve"> </w:t>
      </w:r>
      <w:r>
        <w:rPr>
          <w:w w:val="115"/>
        </w:rPr>
        <w:t>Accounting</w:t>
      </w:r>
      <w:r>
        <w:rPr>
          <w:spacing w:val="-20"/>
          <w:w w:val="115"/>
        </w:rPr>
        <w:t xml:space="preserve"> </w:t>
      </w:r>
      <w:r>
        <w:rPr>
          <w:w w:val="115"/>
        </w:rPr>
        <w:t>(FI),</w:t>
      </w:r>
      <w:r>
        <w:rPr>
          <w:spacing w:val="-19"/>
          <w:w w:val="115"/>
        </w:rPr>
        <w:t xml:space="preserve"> </w:t>
      </w:r>
      <w:r>
        <w:rPr>
          <w:w w:val="115"/>
        </w:rPr>
        <w:t>your</w:t>
      </w:r>
      <w:r>
        <w:rPr>
          <w:spacing w:val="-17"/>
          <w:w w:val="115"/>
        </w:rPr>
        <w:t xml:space="preserve"> </w:t>
      </w:r>
      <w:r>
        <w:rPr>
          <w:w w:val="115"/>
        </w:rPr>
        <w:t>company</w:t>
      </w:r>
      <w:r>
        <w:rPr>
          <w:spacing w:val="-16"/>
          <w:w w:val="115"/>
        </w:rPr>
        <w:t xml:space="preserve"> </w:t>
      </w:r>
      <w:r>
        <w:rPr>
          <w:w w:val="115"/>
        </w:rPr>
        <w:t>wants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be</w:t>
      </w:r>
      <w:r>
        <w:rPr>
          <w:spacing w:val="-20"/>
          <w:w w:val="115"/>
        </w:rPr>
        <w:t xml:space="preserve"> </w:t>
      </w:r>
      <w:r>
        <w:rPr>
          <w:spacing w:val="1"/>
          <w:w w:val="115"/>
        </w:rPr>
        <w:t>sure</w:t>
      </w:r>
      <w:r>
        <w:rPr>
          <w:spacing w:val="-21"/>
          <w:w w:val="115"/>
        </w:rPr>
        <w:t xml:space="preserve"> </w:t>
      </w:r>
      <w:r>
        <w:rPr>
          <w:w w:val="115"/>
        </w:rPr>
        <w:t>that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-16"/>
          <w:w w:val="115"/>
        </w:rPr>
        <w:t xml:space="preserve"> </w:t>
      </w:r>
      <w:r>
        <w:rPr>
          <w:w w:val="115"/>
        </w:rPr>
        <w:t>cost</w:t>
      </w:r>
      <w:r>
        <w:rPr>
          <w:spacing w:val="-16"/>
          <w:w w:val="115"/>
        </w:rPr>
        <w:t xml:space="preserve"> </w:t>
      </w:r>
      <w:r>
        <w:rPr>
          <w:w w:val="115"/>
        </w:rPr>
        <w:t>data</w:t>
      </w:r>
      <w:r>
        <w:rPr>
          <w:spacing w:val="-20"/>
          <w:w w:val="115"/>
        </w:rPr>
        <w:t xml:space="preserve"> </w:t>
      </w:r>
      <w:r>
        <w:rPr>
          <w:w w:val="115"/>
        </w:rPr>
        <w:t>is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also</w:t>
      </w:r>
      <w:r>
        <w:rPr>
          <w:spacing w:val="69"/>
          <w:w w:val="113"/>
        </w:rPr>
        <w:t xml:space="preserve"> </w:t>
      </w:r>
      <w:r>
        <w:rPr>
          <w:w w:val="115"/>
        </w:rPr>
        <w:t>transferred</w:t>
      </w:r>
      <w:r>
        <w:rPr>
          <w:spacing w:val="-31"/>
          <w:w w:val="115"/>
        </w:rPr>
        <w:t xml:space="preserve"> </w:t>
      </w:r>
      <w:r>
        <w:rPr>
          <w:w w:val="115"/>
        </w:rPr>
        <w:t>to</w:t>
      </w:r>
      <w:r>
        <w:rPr>
          <w:spacing w:val="-29"/>
          <w:w w:val="115"/>
        </w:rPr>
        <w:t xml:space="preserve"> </w:t>
      </w:r>
      <w:r>
        <w:rPr>
          <w:w w:val="115"/>
        </w:rPr>
        <w:t>Management</w:t>
      </w:r>
      <w:r>
        <w:rPr>
          <w:spacing w:val="-29"/>
          <w:w w:val="115"/>
        </w:rPr>
        <w:t xml:space="preserve"> </w:t>
      </w:r>
      <w:r>
        <w:rPr>
          <w:w w:val="115"/>
        </w:rPr>
        <w:t>Accounting</w:t>
      </w:r>
      <w:r>
        <w:rPr>
          <w:spacing w:val="-30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31"/>
          <w:w w:val="115"/>
        </w:rPr>
        <w:t xml:space="preserve"> </w:t>
      </w:r>
      <w:r>
        <w:rPr>
          <w:w w:val="115"/>
        </w:rPr>
        <w:t>real-time</w:t>
      </w:r>
      <w:r>
        <w:rPr>
          <w:spacing w:val="-31"/>
          <w:w w:val="115"/>
        </w:rPr>
        <w:t xml:space="preserve"> </w:t>
      </w:r>
      <w:r>
        <w:rPr>
          <w:w w:val="115"/>
        </w:rPr>
        <w:t>without</w:t>
      </w:r>
      <w:r>
        <w:rPr>
          <w:spacing w:val="-30"/>
          <w:w w:val="115"/>
        </w:rPr>
        <w:t xml:space="preserve"> </w:t>
      </w:r>
      <w:r>
        <w:rPr>
          <w:w w:val="115"/>
        </w:rPr>
        <w:t>reconciliation</w:t>
      </w:r>
      <w:r>
        <w:rPr>
          <w:spacing w:val="-31"/>
          <w:w w:val="115"/>
        </w:rPr>
        <w:t xml:space="preserve"> </w:t>
      </w:r>
      <w:r>
        <w:rPr>
          <w:w w:val="115"/>
        </w:rPr>
        <w:t>runs.</w:t>
      </w:r>
    </w:p>
    <w:p w:rsidR="00092B85" w:rsidRDefault="003561DB">
      <w:pPr>
        <w:pStyle w:val="BodyText"/>
        <w:spacing w:before="115" w:line="254" w:lineRule="auto"/>
        <w:ind w:right="143"/>
      </w:pPr>
      <w:r>
        <w:rPr>
          <w:w w:val="115"/>
        </w:rPr>
        <w:t>Enter</w:t>
      </w:r>
      <w:r>
        <w:rPr>
          <w:spacing w:val="-20"/>
          <w:w w:val="115"/>
        </w:rPr>
        <w:t xml:space="preserve"> </w:t>
      </w:r>
      <w:r>
        <w:rPr>
          <w:w w:val="115"/>
        </w:rPr>
        <w:t>business</w:t>
      </w:r>
      <w:r>
        <w:rPr>
          <w:spacing w:val="-23"/>
          <w:w w:val="115"/>
        </w:rPr>
        <w:t xml:space="preserve"> </w:t>
      </w:r>
      <w:r>
        <w:rPr>
          <w:w w:val="115"/>
        </w:rPr>
        <w:t>transactions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4"/>
          <w:w w:val="115"/>
        </w:rPr>
        <w:t xml:space="preserve"> </w:t>
      </w:r>
      <w:r>
        <w:rPr>
          <w:spacing w:val="-1"/>
          <w:w w:val="115"/>
        </w:rPr>
        <w:t>FI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see</w:t>
      </w:r>
      <w:r>
        <w:rPr>
          <w:spacing w:val="-21"/>
          <w:w w:val="115"/>
        </w:rPr>
        <w:t xml:space="preserve"> </w:t>
      </w:r>
      <w:r>
        <w:rPr>
          <w:w w:val="115"/>
        </w:rPr>
        <w:t>how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system</w:t>
      </w:r>
      <w:r>
        <w:rPr>
          <w:spacing w:val="-20"/>
          <w:w w:val="115"/>
        </w:rPr>
        <w:t xml:space="preserve"> </w:t>
      </w:r>
      <w:r>
        <w:rPr>
          <w:w w:val="115"/>
        </w:rPr>
        <w:t>uses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-19"/>
          <w:w w:val="115"/>
        </w:rPr>
        <w:t xml:space="preserve"> </w:t>
      </w:r>
      <w:r>
        <w:rPr>
          <w:w w:val="115"/>
        </w:rPr>
        <w:t>account</w:t>
      </w:r>
      <w:r>
        <w:rPr>
          <w:spacing w:val="74"/>
          <w:w w:val="113"/>
        </w:rPr>
        <w:t xml:space="preserve"> </w:t>
      </w:r>
      <w:r>
        <w:rPr>
          <w:w w:val="115"/>
        </w:rPr>
        <w:t>assignment</w:t>
      </w:r>
      <w:r>
        <w:rPr>
          <w:spacing w:val="-37"/>
          <w:w w:val="115"/>
        </w:rPr>
        <w:t xml:space="preserve"> </w:t>
      </w:r>
      <w:r>
        <w:rPr>
          <w:w w:val="115"/>
        </w:rPr>
        <w:t>logic</w:t>
      </w:r>
      <w:r>
        <w:rPr>
          <w:spacing w:val="-36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36"/>
          <w:w w:val="115"/>
        </w:rPr>
        <w:t xml:space="preserve"> </w:t>
      </w:r>
      <w:r>
        <w:rPr>
          <w:w w:val="115"/>
        </w:rPr>
        <w:t>automatically</w:t>
      </w:r>
      <w:r>
        <w:rPr>
          <w:spacing w:val="-35"/>
          <w:w w:val="115"/>
        </w:rPr>
        <w:t xml:space="preserve"> </w:t>
      </w:r>
      <w:r>
        <w:rPr>
          <w:w w:val="115"/>
        </w:rPr>
        <w:t>transfer</w:t>
      </w:r>
      <w:r>
        <w:rPr>
          <w:spacing w:val="-37"/>
          <w:w w:val="115"/>
        </w:rPr>
        <w:t xml:space="preserve"> </w:t>
      </w:r>
      <w:r>
        <w:rPr>
          <w:w w:val="115"/>
        </w:rPr>
        <w:t>the</w:t>
      </w:r>
      <w:r>
        <w:rPr>
          <w:spacing w:val="-35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3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35"/>
          <w:w w:val="115"/>
        </w:rPr>
        <w:t xml:space="preserve"> </w:t>
      </w:r>
      <w:r>
        <w:rPr>
          <w:w w:val="115"/>
        </w:rPr>
        <w:t>Management</w:t>
      </w:r>
      <w:r>
        <w:rPr>
          <w:spacing w:val="-33"/>
          <w:w w:val="115"/>
        </w:rPr>
        <w:t xml:space="preserve"> </w:t>
      </w:r>
      <w:r>
        <w:rPr>
          <w:w w:val="115"/>
        </w:rPr>
        <w:t>Accounting.</w:t>
      </w:r>
      <w:r>
        <w:rPr>
          <w:spacing w:val="92"/>
          <w:w w:val="113"/>
        </w:rPr>
        <w:t xml:space="preserve"> </w:t>
      </w:r>
      <w:r>
        <w:rPr>
          <w:w w:val="115"/>
        </w:rPr>
        <w:t>Process</w:t>
      </w:r>
      <w:r>
        <w:rPr>
          <w:spacing w:val="-29"/>
          <w:w w:val="115"/>
        </w:rPr>
        <w:t xml:space="preserve"> </w:t>
      </w:r>
      <w:r>
        <w:rPr>
          <w:w w:val="115"/>
        </w:rPr>
        <w:t>Management</w:t>
      </w:r>
      <w:r>
        <w:rPr>
          <w:spacing w:val="-28"/>
          <w:w w:val="115"/>
        </w:rPr>
        <w:t xml:space="preserve"> </w:t>
      </w:r>
      <w:r>
        <w:rPr>
          <w:w w:val="115"/>
        </w:rPr>
        <w:t>Accounting</w:t>
      </w:r>
      <w:r>
        <w:rPr>
          <w:spacing w:val="-27"/>
          <w:w w:val="115"/>
        </w:rPr>
        <w:t xml:space="preserve"> </w:t>
      </w:r>
      <w:r>
        <w:rPr>
          <w:w w:val="115"/>
        </w:rPr>
        <w:t>reports</w:t>
      </w:r>
      <w:r>
        <w:rPr>
          <w:spacing w:val="-30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8"/>
          <w:w w:val="115"/>
        </w:rPr>
        <w:t xml:space="preserve"> </w:t>
      </w:r>
      <w:r>
        <w:rPr>
          <w:w w:val="115"/>
        </w:rPr>
        <w:t>display</w:t>
      </w:r>
      <w:r>
        <w:rPr>
          <w:spacing w:val="-27"/>
          <w:w w:val="115"/>
        </w:rPr>
        <w:t xml:space="preserve"> </w:t>
      </w:r>
      <w:r>
        <w:rPr>
          <w:w w:val="115"/>
        </w:rPr>
        <w:t>these</w:t>
      </w:r>
      <w:r>
        <w:rPr>
          <w:spacing w:val="-28"/>
          <w:w w:val="115"/>
        </w:rPr>
        <w:t xml:space="preserve"> </w:t>
      </w:r>
      <w:r>
        <w:rPr>
          <w:w w:val="115"/>
        </w:rPr>
        <w:t>business</w:t>
      </w:r>
      <w:r>
        <w:rPr>
          <w:spacing w:val="-28"/>
          <w:w w:val="115"/>
        </w:rPr>
        <w:t xml:space="preserve"> </w:t>
      </w:r>
      <w:r>
        <w:rPr>
          <w:w w:val="115"/>
        </w:rPr>
        <w:t>transactions</w:t>
      </w:r>
      <w:r>
        <w:rPr>
          <w:spacing w:val="-27"/>
          <w:w w:val="115"/>
        </w:rPr>
        <w:t xml:space="preserve"> </w:t>
      </w:r>
      <w:r>
        <w:rPr>
          <w:w w:val="115"/>
        </w:rPr>
        <w:t>and</w:t>
      </w:r>
      <w:r>
        <w:rPr>
          <w:spacing w:val="-29"/>
          <w:w w:val="115"/>
        </w:rPr>
        <w:t xml:space="preserve"> </w:t>
      </w:r>
      <w:r>
        <w:rPr>
          <w:w w:val="115"/>
        </w:rPr>
        <w:t>drill</w:t>
      </w:r>
      <w:r>
        <w:rPr>
          <w:spacing w:val="82"/>
          <w:w w:val="113"/>
        </w:rPr>
        <w:t xml:space="preserve"> </w:t>
      </w:r>
      <w:r>
        <w:rPr>
          <w:w w:val="115"/>
        </w:rPr>
        <w:t>down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access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2"/>
          <w:w w:val="115"/>
        </w:rPr>
        <w:t>source</w:t>
      </w:r>
      <w:r w:rsidR="00DA5CB6">
        <w:rPr>
          <w:spacing w:val="2"/>
          <w:w w:val="115"/>
        </w:rPr>
        <w:t xml:space="preserve"> </w:t>
      </w:r>
      <w:r>
        <w:rPr>
          <w:spacing w:val="2"/>
          <w:w w:val="115"/>
        </w:rPr>
        <w:t>documents.</w:t>
      </w:r>
    </w:p>
    <w:p w:rsidR="00092B85" w:rsidRDefault="003561DB">
      <w:pPr>
        <w:pStyle w:val="BodyText"/>
        <w:spacing w:before="117" w:line="252" w:lineRule="auto"/>
        <w:ind w:right="168"/>
      </w:pPr>
      <w:r>
        <w:rPr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this</w:t>
      </w:r>
      <w:r>
        <w:rPr>
          <w:spacing w:val="-22"/>
          <w:w w:val="115"/>
        </w:rPr>
        <w:t xml:space="preserve"> </w:t>
      </w:r>
      <w:r>
        <w:rPr>
          <w:w w:val="115"/>
        </w:rPr>
        <w:t>exercise,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general</w:t>
      </w:r>
      <w:r>
        <w:rPr>
          <w:spacing w:val="-22"/>
          <w:w w:val="115"/>
        </w:rPr>
        <w:t xml:space="preserve"> </w:t>
      </w:r>
      <w:r>
        <w:rPr>
          <w:w w:val="115"/>
        </w:rPr>
        <w:t>ledger</w:t>
      </w:r>
      <w:r>
        <w:rPr>
          <w:spacing w:val="-22"/>
          <w:w w:val="115"/>
        </w:rPr>
        <w:t xml:space="preserve"> </w:t>
      </w:r>
      <w:r>
        <w:rPr>
          <w:w w:val="115"/>
        </w:rPr>
        <w:t>(FI),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post</w:t>
      </w:r>
      <w:r>
        <w:rPr>
          <w:spacing w:val="-21"/>
          <w:w w:val="115"/>
        </w:rPr>
        <w:t xml:space="preserve"> </w:t>
      </w:r>
      <w:r>
        <w:rPr>
          <w:w w:val="115"/>
        </w:rPr>
        <w:t>an</w:t>
      </w:r>
      <w:r>
        <w:rPr>
          <w:spacing w:val="-21"/>
          <w:w w:val="115"/>
        </w:rPr>
        <w:t xml:space="preserve"> </w:t>
      </w:r>
      <w:r>
        <w:rPr>
          <w:w w:val="115"/>
        </w:rPr>
        <w:t>expense</w:t>
      </w:r>
      <w:r>
        <w:rPr>
          <w:spacing w:val="-23"/>
          <w:w w:val="115"/>
        </w:rPr>
        <w:t xml:space="preserve"> </w:t>
      </w:r>
      <w:r>
        <w:rPr>
          <w:w w:val="115"/>
        </w:rPr>
        <w:t>that</w:t>
      </w:r>
      <w:r>
        <w:rPr>
          <w:spacing w:val="-21"/>
          <w:w w:val="115"/>
        </w:rPr>
        <w:t xml:space="preserve"> </w:t>
      </w:r>
      <w:r>
        <w:rPr>
          <w:w w:val="115"/>
        </w:rPr>
        <w:t>is</w:t>
      </w:r>
      <w:r>
        <w:rPr>
          <w:spacing w:val="-21"/>
          <w:w w:val="115"/>
        </w:rPr>
        <w:t xml:space="preserve"> </w:t>
      </w:r>
      <w:r>
        <w:rPr>
          <w:w w:val="115"/>
        </w:rPr>
        <w:t>relevant</w:t>
      </w:r>
      <w:r>
        <w:rPr>
          <w:spacing w:val="-21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w w:val="115"/>
        </w:rPr>
        <w:t>cost</w:t>
      </w:r>
      <w:r>
        <w:rPr>
          <w:spacing w:val="-20"/>
          <w:w w:val="115"/>
        </w:rPr>
        <w:t xml:space="preserve"> </w:t>
      </w:r>
      <w:r>
        <w:rPr>
          <w:w w:val="115"/>
        </w:rPr>
        <w:t>center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80"/>
          <w:w w:val="113"/>
        </w:rPr>
        <w:t xml:space="preserve"> </w:t>
      </w:r>
      <w:r>
        <w:rPr>
          <w:w w:val="115"/>
        </w:rPr>
        <w:t>determine</w:t>
      </w:r>
      <w:r>
        <w:rPr>
          <w:spacing w:val="-23"/>
          <w:w w:val="115"/>
        </w:rPr>
        <w:t xml:space="preserve"> </w:t>
      </w:r>
      <w:r>
        <w:rPr>
          <w:w w:val="115"/>
        </w:rPr>
        <w:t>which</w:t>
      </w:r>
      <w:r>
        <w:rPr>
          <w:spacing w:val="-24"/>
          <w:w w:val="115"/>
        </w:rPr>
        <w:t xml:space="preserve"> </w:t>
      </w:r>
      <w:r>
        <w:rPr>
          <w:w w:val="115"/>
        </w:rPr>
        <w:t>costs</w:t>
      </w:r>
      <w:r>
        <w:rPr>
          <w:spacing w:val="-22"/>
          <w:w w:val="115"/>
        </w:rPr>
        <w:t xml:space="preserve"> </w:t>
      </w:r>
      <w:r>
        <w:rPr>
          <w:w w:val="115"/>
        </w:rPr>
        <w:t>are</w:t>
      </w:r>
      <w:r>
        <w:rPr>
          <w:spacing w:val="-23"/>
          <w:w w:val="115"/>
        </w:rPr>
        <w:t xml:space="preserve"> </w:t>
      </w:r>
      <w:r>
        <w:rPr>
          <w:w w:val="115"/>
        </w:rPr>
        <w:t>transferred</w:t>
      </w:r>
      <w:r>
        <w:rPr>
          <w:spacing w:val="-24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Management</w:t>
      </w:r>
      <w:r>
        <w:rPr>
          <w:spacing w:val="-22"/>
          <w:w w:val="115"/>
        </w:rPr>
        <w:t xml:space="preserve"> </w:t>
      </w:r>
      <w:r>
        <w:rPr>
          <w:w w:val="115"/>
        </w:rPr>
        <w:t>Accounting.</w:t>
      </w:r>
    </w:p>
    <w:p w:rsidR="00092B85" w:rsidRDefault="00DA5CB6">
      <w:pPr>
        <w:pStyle w:val="BodyText"/>
        <w:spacing w:before="117" w:line="254" w:lineRule="auto"/>
        <w:ind w:right="284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numPr>
          <w:ilvl w:val="0"/>
          <w:numId w:val="185"/>
        </w:numPr>
        <w:tabs>
          <w:tab w:val="left" w:pos="1398"/>
        </w:tabs>
        <w:spacing w:before="160" w:line="256" w:lineRule="auto"/>
        <w:ind w:right="330" w:hanging="235"/>
      </w:pPr>
      <w:r>
        <w:rPr>
          <w:w w:val="115"/>
        </w:rPr>
        <w:t>Create</w:t>
      </w:r>
      <w:r>
        <w:rPr>
          <w:spacing w:val="-22"/>
          <w:w w:val="115"/>
        </w:rPr>
        <w:t xml:space="preserve"> </w:t>
      </w:r>
      <w:r>
        <w:rPr>
          <w:w w:val="115"/>
        </w:rPr>
        <w:t>a</w:t>
      </w:r>
      <w:r>
        <w:rPr>
          <w:spacing w:val="-22"/>
          <w:w w:val="115"/>
        </w:rPr>
        <w:t xml:space="preserve"> </w:t>
      </w:r>
      <w:r>
        <w:rPr>
          <w:w w:val="115"/>
        </w:rPr>
        <w:t>general</w:t>
      </w:r>
      <w:r>
        <w:rPr>
          <w:spacing w:val="-22"/>
          <w:w w:val="115"/>
        </w:rPr>
        <w:t xml:space="preserve"> </w:t>
      </w:r>
      <w:r>
        <w:rPr>
          <w:w w:val="115"/>
        </w:rPr>
        <w:t>ledger</w:t>
      </w:r>
      <w:r>
        <w:rPr>
          <w:spacing w:val="-23"/>
          <w:w w:val="115"/>
        </w:rPr>
        <w:t xml:space="preserve"> </w:t>
      </w:r>
      <w:r>
        <w:rPr>
          <w:w w:val="115"/>
        </w:rPr>
        <w:t>(G/L)</w:t>
      </w:r>
      <w:r>
        <w:rPr>
          <w:spacing w:val="-19"/>
          <w:w w:val="115"/>
        </w:rPr>
        <w:t xml:space="preserve"> </w:t>
      </w:r>
      <w:r>
        <w:rPr>
          <w:w w:val="115"/>
        </w:rPr>
        <w:t>account</w:t>
      </w:r>
      <w:r>
        <w:rPr>
          <w:spacing w:val="-21"/>
          <w:w w:val="115"/>
        </w:rPr>
        <w:t xml:space="preserve"> </w:t>
      </w:r>
      <w:r>
        <w:rPr>
          <w:w w:val="115"/>
        </w:rPr>
        <w:t>posting,</w:t>
      </w:r>
      <w:r>
        <w:rPr>
          <w:spacing w:val="-22"/>
          <w:w w:val="115"/>
        </w:rPr>
        <w:t xml:space="preserve"> </w:t>
      </w:r>
      <w:r>
        <w:rPr>
          <w:w w:val="115"/>
        </w:rPr>
        <w:t>with</w:t>
      </w:r>
      <w:r>
        <w:rPr>
          <w:spacing w:val="-24"/>
          <w:w w:val="115"/>
        </w:rPr>
        <w:t xml:space="preserve"> </w:t>
      </w:r>
      <w:r>
        <w:rPr>
          <w:rFonts w:cs="Calibri"/>
          <w:w w:val="115"/>
        </w:rPr>
        <w:t>today’s</w:t>
      </w:r>
      <w:r>
        <w:rPr>
          <w:rFonts w:cs="Calibri"/>
          <w:spacing w:val="-23"/>
          <w:w w:val="115"/>
        </w:rPr>
        <w:t xml:space="preserve"> </w:t>
      </w:r>
      <w:r>
        <w:rPr>
          <w:w w:val="115"/>
        </w:rPr>
        <w:t>date,</w:t>
      </w:r>
      <w:r>
        <w:rPr>
          <w:spacing w:val="-22"/>
          <w:w w:val="115"/>
        </w:rPr>
        <w:t xml:space="preserve"> </w:t>
      </w:r>
      <w:r>
        <w:rPr>
          <w:w w:val="115"/>
        </w:rPr>
        <w:t>for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Training</w:t>
      </w:r>
      <w:r>
        <w:rPr>
          <w:spacing w:val="-22"/>
          <w:w w:val="115"/>
        </w:rPr>
        <w:t xml:space="preserve"> </w:t>
      </w:r>
      <w:r>
        <w:rPr>
          <w:w w:val="115"/>
        </w:rPr>
        <w:t>TS410</w:t>
      </w:r>
      <w:r>
        <w:rPr>
          <w:spacing w:val="72"/>
          <w:w w:val="113"/>
        </w:rPr>
        <w:t xml:space="preserve"> </w:t>
      </w:r>
      <w:r>
        <w:rPr>
          <w:w w:val="115"/>
        </w:rPr>
        <w:t>purchase</w:t>
      </w:r>
      <w:r>
        <w:rPr>
          <w:spacing w:val="-26"/>
          <w:w w:val="115"/>
        </w:rPr>
        <w:t xml:space="preserve"> </w:t>
      </w:r>
      <w:r>
        <w:rPr>
          <w:w w:val="115"/>
        </w:rPr>
        <w:t>for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American</w:t>
      </w:r>
      <w:r>
        <w:rPr>
          <w:spacing w:val="-26"/>
          <w:w w:val="115"/>
        </w:rPr>
        <w:t xml:space="preserve"> </w:t>
      </w:r>
      <w:r>
        <w:rPr>
          <w:w w:val="115"/>
        </w:rPr>
        <w:t>company</w:t>
      </w:r>
      <w:r>
        <w:rPr>
          <w:spacing w:val="-24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26"/>
          <w:w w:val="115"/>
        </w:rPr>
        <w:t xml:space="preserve"> </w:t>
      </w:r>
      <w:del w:id="73" w:author="Wilder, Tom" w:date="2019-05-11T11:02:00Z">
        <w:r w:rsidDel="003561DB">
          <w:rPr>
            <w:rFonts w:cs="Calibri"/>
            <w:i/>
            <w:w w:val="115"/>
          </w:rPr>
          <w:delText>US###</w:delText>
        </w:r>
      </w:del>
      <w:ins w:id="74" w:author="Wilder, Tom" w:date="2019-05-11T11:02:00Z">
        <w:r>
          <w:rPr>
            <w:rFonts w:cs="Calibri"/>
            <w:i/>
            <w:w w:val="115"/>
          </w:rPr>
          <w:t>US00</w:t>
        </w:r>
      </w:ins>
      <w:r>
        <w:rPr>
          <w:rFonts w:cs="Calibri"/>
          <w:i/>
          <w:spacing w:val="-27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5"/>
          <w:w w:val="115"/>
        </w:rPr>
        <w:t xml:space="preserve"> </w:t>
      </w:r>
      <w:r>
        <w:rPr>
          <w:w w:val="115"/>
        </w:rPr>
        <w:t>USD</w:t>
      </w:r>
      <w:r>
        <w:rPr>
          <w:spacing w:val="-27"/>
          <w:w w:val="115"/>
        </w:rPr>
        <w:t xml:space="preserve"> </w:t>
      </w:r>
      <w:r>
        <w:rPr>
          <w:w w:val="115"/>
        </w:rPr>
        <w:t>currency.</w:t>
      </w:r>
      <w:r>
        <w:rPr>
          <w:spacing w:val="-23"/>
          <w:w w:val="115"/>
        </w:rPr>
        <w:t xml:space="preserve"> </w:t>
      </w:r>
      <w:r>
        <w:rPr>
          <w:w w:val="115"/>
        </w:rPr>
        <w:t>Enter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6"/>
          <w:w w:val="115"/>
        </w:rPr>
        <w:t xml:space="preserve"> </w:t>
      </w:r>
      <w:r>
        <w:rPr>
          <w:w w:val="115"/>
        </w:rPr>
        <w:t>debit</w:t>
      </w:r>
      <w:r>
        <w:rPr>
          <w:spacing w:val="-25"/>
          <w:w w:val="115"/>
        </w:rPr>
        <w:t xml:space="preserve"> </w:t>
      </w:r>
      <w:r>
        <w:rPr>
          <w:w w:val="115"/>
        </w:rPr>
        <w:t>amount</w:t>
      </w:r>
      <w:r>
        <w:rPr>
          <w:spacing w:val="72"/>
          <w:w w:val="113"/>
        </w:rPr>
        <w:t xml:space="preserve"> </w:t>
      </w:r>
      <w:r>
        <w:rPr>
          <w:w w:val="115"/>
        </w:rPr>
        <w:t>of</w:t>
      </w:r>
      <w:ins w:id="75" w:author="Wilder, Tom" w:date="2019-05-11T11:53:00Z">
        <w:r w:rsidR="00902D2F">
          <w:rPr>
            <w:w w:val="115"/>
          </w:rPr>
          <w:t xml:space="preserve"> $2380</w:t>
        </w:r>
      </w:ins>
      <w:del w:id="76" w:author="Wilder, Tom" w:date="2019-05-11T11:53:00Z">
        <w:r w:rsidDel="00902D2F">
          <w:rPr>
            <w:spacing w:val="-8"/>
            <w:w w:val="115"/>
          </w:rPr>
          <w:delText xml:space="preserve"> </w:delText>
        </w:r>
        <w:r w:rsidDel="00902D2F">
          <w:rPr>
            <w:rFonts w:ascii="Courier New" w:eastAsia="Courier New" w:hAnsi="Courier New" w:cs="Courier New"/>
            <w:b/>
            <w:bCs/>
            <w:spacing w:val="1"/>
            <w:w w:val="115"/>
          </w:rPr>
          <w:delText>2380,--</w:delText>
        </w:r>
        <w:r w:rsidDel="00902D2F">
          <w:rPr>
            <w:rFonts w:ascii="Courier New" w:eastAsia="Courier New" w:hAnsi="Courier New" w:cs="Courier New"/>
            <w:b/>
            <w:bCs/>
            <w:spacing w:val="-24"/>
            <w:w w:val="115"/>
          </w:rPr>
          <w:delText xml:space="preserve"> </w:delText>
        </w:r>
        <w:r w:rsidDel="00902D2F">
          <w:rPr>
            <w:w w:val="115"/>
          </w:rPr>
          <w:delText>including</w:delText>
        </w:r>
        <w:r w:rsidDel="00902D2F">
          <w:rPr>
            <w:spacing w:val="-8"/>
            <w:w w:val="115"/>
          </w:rPr>
          <w:delText xml:space="preserve"> </w:delText>
        </w:r>
        <w:r w:rsidDel="00902D2F">
          <w:rPr>
            <w:spacing w:val="1"/>
            <w:w w:val="115"/>
          </w:rPr>
          <w:delText>19%</w:delText>
        </w:r>
        <w:r w:rsidDel="00902D2F">
          <w:rPr>
            <w:spacing w:val="-10"/>
            <w:w w:val="115"/>
          </w:rPr>
          <w:delText xml:space="preserve"> </w:delText>
        </w:r>
        <w:r w:rsidDel="00902D2F">
          <w:rPr>
            <w:w w:val="115"/>
          </w:rPr>
          <w:delText>tax</w:delText>
        </w:r>
      </w:del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G/L</w:t>
      </w:r>
      <w:r>
        <w:rPr>
          <w:spacing w:val="-7"/>
          <w:w w:val="115"/>
        </w:rPr>
        <w:t xml:space="preserve"> </w:t>
      </w:r>
      <w:r>
        <w:rPr>
          <w:w w:val="115"/>
        </w:rPr>
        <w:t>account</w:t>
      </w:r>
      <w:r>
        <w:rPr>
          <w:spacing w:val="-3"/>
          <w:w w:val="115"/>
        </w:rPr>
        <w:t xml:space="preserve"> </w:t>
      </w:r>
      <w:del w:id="77" w:author="Wilder, Tom" w:date="2019-05-11T11:04:00Z">
        <w:r w:rsidDel="003561DB">
          <w:rPr>
            <w:w w:val="115"/>
          </w:rPr>
          <w:delText>71000###</w:delText>
        </w:r>
      </w:del>
      <w:ins w:id="78" w:author="Wilder, Tom" w:date="2019-05-11T11:04:00Z">
        <w:r>
          <w:rPr>
            <w:w w:val="115"/>
          </w:rPr>
          <w:t>710###</w:t>
        </w:r>
      </w:ins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Assign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expenses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66"/>
          <w:w w:val="113"/>
        </w:rPr>
        <w:t xml:space="preserve"> </w:t>
      </w:r>
      <w:r>
        <w:rPr>
          <w:w w:val="115"/>
        </w:rPr>
        <w:t>cost</w:t>
      </w:r>
      <w:r>
        <w:rPr>
          <w:spacing w:val="-8"/>
          <w:w w:val="115"/>
        </w:rPr>
        <w:t xml:space="preserve"> </w:t>
      </w:r>
      <w:r>
        <w:rPr>
          <w:w w:val="115"/>
        </w:rPr>
        <w:t>center</w:t>
      </w:r>
      <w:r>
        <w:rPr>
          <w:spacing w:val="-7"/>
          <w:w w:val="115"/>
        </w:rPr>
        <w:t xml:space="preserve"> </w:t>
      </w:r>
      <w:r>
        <w:rPr>
          <w:w w:val="115"/>
        </w:rPr>
        <w:t>SERV-###.</w:t>
      </w:r>
      <w:r>
        <w:rPr>
          <w:spacing w:val="-8"/>
          <w:w w:val="115"/>
        </w:rPr>
        <w:t xml:space="preserve"> </w:t>
      </w:r>
      <w:r>
        <w:rPr>
          <w:w w:val="115"/>
        </w:rPr>
        <w:t>Specify</w:t>
      </w:r>
      <w:r>
        <w:rPr>
          <w:spacing w:val="-9"/>
          <w:w w:val="115"/>
        </w:rPr>
        <w:t xml:space="preserve"> </w:t>
      </w:r>
      <w:r>
        <w:rPr>
          <w:w w:val="115"/>
        </w:rPr>
        <w:t>that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offsetting</w:t>
      </w:r>
      <w:r>
        <w:rPr>
          <w:spacing w:val="-8"/>
          <w:w w:val="115"/>
        </w:rPr>
        <w:t xml:space="preserve"> </w:t>
      </w:r>
      <w:r>
        <w:rPr>
          <w:w w:val="115"/>
        </w:rPr>
        <w:t>credit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made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G/L</w:t>
      </w:r>
      <w:r>
        <w:rPr>
          <w:spacing w:val="-6"/>
          <w:w w:val="115"/>
        </w:rPr>
        <w:t xml:space="preserve"> </w:t>
      </w:r>
      <w:r>
        <w:rPr>
          <w:w w:val="115"/>
        </w:rPr>
        <w:t>account</w:t>
      </w:r>
      <w:r>
        <w:rPr>
          <w:spacing w:val="56"/>
          <w:w w:val="113"/>
        </w:rPr>
        <w:t xml:space="preserve"> </w:t>
      </w:r>
      <w:r>
        <w:rPr>
          <w:w w:val="115"/>
        </w:rPr>
        <w:t>100000.</w:t>
      </w:r>
    </w:p>
    <w:p w:rsidR="00092B85" w:rsidRDefault="003561DB">
      <w:pPr>
        <w:numPr>
          <w:ilvl w:val="0"/>
          <w:numId w:val="185"/>
        </w:numPr>
        <w:tabs>
          <w:tab w:val="left" w:pos="1398"/>
        </w:tabs>
        <w:spacing w:before="162"/>
        <w:ind w:hanging="26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5"/>
          <w:sz w:val="20"/>
          <w:szCs w:val="20"/>
        </w:rPr>
        <w:t>On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SAP</w:t>
      </w:r>
      <w:r>
        <w:rPr>
          <w:rFonts w:ascii="Calibri" w:eastAsia="Calibri" w:hAnsi="Calibri" w:cs="Calibri"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5"/>
          <w:sz w:val="20"/>
          <w:szCs w:val="20"/>
        </w:rPr>
        <w:t>Fiori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r w:rsidR="00DA5CB6">
        <w:rPr>
          <w:rFonts w:ascii="Calibri" w:eastAsia="Calibri" w:hAnsi="Calibri" w:cs="Calibri"/>
          <w:w w:val="115"/>
          <w:sz w:val="20"/>
          <w:szCs w:val="20"/>
        </w:rPr>
        <w:t>Launchpad</w:t>
      </w:r>
      <w:r>
        <w:rPr>
          <w:rFonts w:ascii="Calibri" w:eastAsia="Calibri" w:hAnsi="Calibri" w:cs="Calibri"/>
          <w:w w:val="115"/>
          <w:sz w:val="20"/>
          <w:szCs w:val="20"/>
        </w:rPr>
        <w:t>,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select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Cost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Center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Report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Cost</w:t>
      </w:r>
      <w:r>
        <w:rPr>
          <w:rFonts w:ascii="Calibri" w:eastAsia="Calibri" w:hAnsi="Calibri" w:cs="Calibri"/>
          <w:i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Centers</w:t>
      </w:r>
      <w:r>
        <w:rPr>
          <w:rFonts w:ascii="Calibri" w:eastAsia="Calibri" w:hAnsi="Calibri" w:cs="Calibri"/>
          <w:i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—</w:t>
      </w:r>
      <w:r>
        <w:rPr>
          <w:rFonts w:ascii="Calibri" w:eastAsia="Calibri" w:hAnsi="Calibri" w:cs="Calibri"/>
          <w:i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Plan/Actual</w:t>
      </w:r>
      <w:r>
        <w:rPr>
          <w:rFonts w:ascii="Calibri" w:eastAsia="Calibri" w:hAnsi="Calibri" w:cs="Calibri"/>
          <w:w w:val="115"/>
          <w:sz w:val="20"/>
          <w:szCs w:val="20"/>
        </w:rPr>
        <w:t>.</w:t>
      </w:r>
    </w:p>
    <w:p w:rsidR="00092B85" w:rsidRDefault="003561DB">
      <w:pPr>
        <w:pStyle w:val="BodyText"/>
        <w:numPr>
          <w:ilvl w:val="0"/>
          <w:numId w:val="185"/>
        </w:numPr>
        <w:tabs>
          <w:tab w:val="left" w:pos="1398"/>
        </w:tabs>
        <w:spacing w:before="176"/>
        <w:ind w:hanging="269"/>
      </w:pPr>
      <w:r>
        <w:rPr>
          <w:spacing w:val="-1"/>
          <w:w w:val="110"/>
        </w:rPr>
        <w:t>Drill</w:t>
      </w:r>
      <w:r>
        <w:rPr>
          <w:spacing w:val="-9"/>
          <w:w w:val="110"/>
        </w:rPr>
        <w:t xml:space="preserve"> </w:t>
      </w:r>
      <w:r>
        <w:rPr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original</w:t>
      </w:r>
      <w:r>
        <w:rPr>
          <w:spacing w:val="-26"/>
          <w:w w:val="110"/>
        </w:rPr>
        <w:t xml:space="preserve"> </w:t>
      </w:r>
      <w:r>
        <w:rPr>
          <w:w w:val="110"/>
        </w:rPr>
        <w:t>document.</w:t>
      </w:r>
    </w:p>
    <w:p w:rsidR="00092B85" w:rsidRDefault="00092B85">
      <w:pPr>
        <w:sectPr w:rsidR="00092B85">
          <w:footerReference w:type="default" r:id="rId9"/>
          <w:pgSz w:w="11920" w:h="16850"/>
          <w:pgMar w:top="180" w:right="114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79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4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7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76" style="width:234.6pt;height:.75pt;mso-position-horizontal-relative:char;mso-position-vertical-relative:line" coordsize="4692,15">
            <v:group id="_x0000_s1977" style="position:absolute;left:8;top:8;width:4677;height:2" coordorigin="8,8" coordsize="4677,2">
              <v:shape id="_x0000_s1978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Create</w:t>
      </w:r>
      <w:r>
        <w:rPr>
          <w:spacing w:val="-12"/>
          <w:w w:val="120"/>
        </w:rPr>
        <w:t xml:space="preserve"> </w:t>
      </w:r>
      <w:r>
        <w:rPr>
          <w:w w:val="120"/>
        </w:rPr>
        <w:t>a</w:t>
      </w:r>
      <w:r>
        <w:rPr>
          <w:spacing w:val="-13"/>
          <w:w w:val="120"/>
        </w:rPr>
        <w:t xml:space="preserve"> </w:t>
      </w:r>
      <w:r>
        <w:rPr>
          <w:w w:val="120"/>
        </w:rPr>
        <w:t>Posting</w:t>
      </w:r>
      <w:r>
        <w:rPr>
          <w:spacing w:val="-12"/>
          <w:w w:val="120"/>
        </w:rPr>
        <w:t xml:space="preserve"> </w:t>
      </w:r>
      <w:r>
        <w:rPr>
          <w:w w:val="120"/>
        </w:rPr>
        <w:t>from</w:t>
      </w:r>
      <w:r>
        <w:rPr>
          <w:spacing w:val="-12"/>
          <w:w w:val="120"/>
        </w:rPr>
        <w:t xml:space="preserve"> </w:t>
      </w:r>
      <w:r>
        <w:rPr>
          <w:w w:val="120"/>
        </w:rPr>
        <w:t>Financial</w:t>
      </w:r>
      <w:r>
        <w:rPr>
          <w:spacing w:val="-51"/>
          <w:w w:val="120"/>
        </w:rPr>
        <w:t xml:space="preserve"> </w:t>
      </w:r>
      <w:r>
        <w:rPr>
          <w:w w:val="120"/>
        </w:rPr>
        <w:t>Accounting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67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28" w:line="255" w:lineRule="auto"/>
        <w:ind w:right="660"/>
        <w:jc w:val="both"/>
      </w:pPr>
      <w:r>
        <w:rPr>
          <w:w w:val="115"/>
        </w:rPr>
        <w:t>When</w:t>
      </w:r>
      <w:r>
        <w:rPr>
          <w:spacing w:val="-9"/>
          <w:w w:val="115"/>
        </w:rPr>
        <w:t xml:space="preserve"> </w:t>
      </w:r>
      <w:r>
        <w:rPr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w w:val="115"/>
        </w:rPr>
        <w:t>record</w:t>
      </w:r>
      <w:r>
        <w:rPr>
          <w:spacing w:val="-9"/>
          <w:w w:val="115"/>
        </w:rPr>
        <w:t xml:space="preserve"> </w:t>
      </w:r>
      <w:r>
        <w:rPr>
          <w:w w:val="115"/>
        </w:rPr>
        <w:t>business</w:t>
      </w:r>
      <w:r>
        <w:rPr>
          <w:spacing w:val="-11"/>
          <w:w w:val="115"/>
        </w:rPr>
        <w:t xml:space="preserve"> </w:t>
      </w:r>
      <w:r>
        <w:rPr>
          <w:w w:val="115"/>
        </w:rPr>
        <w:t>transactions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an</w:t>
      </w:r>
      <w:r>
        <w:rPr>
          <w:spacing w:val="-8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11"/>
          <w:w w:val="115"/>
        </w:rPr>
        <w:t xml:space="preserve"> </w:t>
      </w:r>
      <w:r>
        <w:rPr>
          <w:w w:val="115"/>
        </w:rPr>
        <w:t>component</w:t>
      </w:r>
      <w:r>
        <w:rPr>
          <w:spacing w:val="-7"/>
          <w:w w:val="115"/>
        </w:rPr>
        <w:t xml:space="preserve"> </w:t>
      </w:r>
      <w:r>
        <w:rPr>
          <w:w w:val="115"/>
        </w:rPr>
        <w:t>such</w:t>
      </w:r>
      <w:r>
        <w:rPr>
          <w:spacing w:val="-9"/>
          <w:w w:val="115"/>
        </w:rPr>
        <w:t xml:space="preserve"> </w:t>
      </w:r>
      <w:r>
        <w:rPr>
          <w:w w:val="115"/>
        </w:rPr>
        <w:t>as</w:t>
      </w:r>
      <w:r>
        <w:rPr>
          <w:spacing w:val="3"/>
          <w:w w:val="115"/>
        </w:rPr>
        <w:t xml:space="preserve"> </w:t>
      </w:r>
      <w:r>
        <w:rPr>
          <w:w w:val="115"/>
        </w:rPr>
        <w:t>Financial</w:t>
      </w:r>
      <w:r>
        <w:rPr>
          <w:spacing w:val="80"/>
          <w:w w:val="113"/>
        </w:rPr>
        <w:t xml:space="preserve"> </w:t>
      </w:r>
      <w:r>
        <w:rPr>
          <w:w w:val="115"/>
        </w:rPr>
        <w:t>Accounting</w:t>
      </w:r>
      <w:r>
        <w:rPr>
          <w:spacing w:val="-20"/>
          <w:w w:val="115"/>
        </w:rPr>
        <w:t xml:space="preserve"> </w:t>
      </w:r>
      <w:r>
        <w:rPr>
          <w:w w:val="115"/>
        </w:rPr>
        <w:t>(FI),</w:t>
      </w:r>
      <w:r>
        <w:rPr>
          <w:spacing w:val="-19"/>
          <w:w w:val="115"/>
        </w:rPr>
        <w:t xml:space="preserve"> </w:t>
      </w:r>
      <w:r>
        <w:rPr>
          <w:w w:val="115"/>
        </w:rPr>
        <w:t>your</w:t>
      </w:r>
      <w:r>
        <w:rPr>
          <w:spacing w:val="-17"/>
          <w:w w:val="115"/>
        </w:rPr>
        <w:t xml:space="preserve"> </w:t>
      </w:r>
      <w:r>
        <w:rPr>
          <w:w w:val="115"/>
        </w:rPr>
        <w:t>company</w:t>
      </w:r>
      <w:r>
        <w:rPr>
          <w:spacing w:val="-16"/>
          <w:w w:val="115"/>
        </w:rPr>
        <w:t xml:space="preserve"> </w:t>
      </w:r>
      <w:r>
        <w:rPr>
          <w:w w:val="115"/>
        </w:rPr>
        <w:t>wants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be</w:t>
      </w:r>
      <w:r>
        <w:rPr>
          <w:spacing w:val="-20"/>
          <w:w w:val="115"/>
        </w:rPr>
        <w:t xml:space="preserve"> </w:t>
      </w:r>
      <w:r>
        <w:rPr>
          <w:spacing w:val="1"/>
          <w:w w:val="115"/>
        </w:rPr>
        <w:t>sure</w:t>
      </w:r>
      <w:r>
        <w:rPr>
          <w:spacing w:val="-21"/>
          <w:w w:val="115"/>
        </w:rPr>
        <w:t xml:space="preserve"> </w:t>
      </w:r>
      <w:r>
        <w:rPr>
          <w:w w:val="115"/>
        </w:rPr>
        <w:t>that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-16"/>
          <w:w w:val="115"/>
        </w:rPr>
        <w:t xml:space="preserve"> </w:t>
      </w:r>
      <w:r>
        <w:rPr>
          <w:w w:val="115"/>
        </w:rPr>
        <w:t>cost</w:t>
      </w:r>
      <w:r>
        <w:rPr>
          <w:spacing w:val="-16"/>
          <w:w w:val="115"/>
        </w:rPr>
        <w:t xml:space="preserve"> </w:t>
      </w:r>
      <w:r>
        <w:rPr>
          <w:w w:val="115"/>
        </w:rPr>
        <w:t>data</w:t>
      </w:r>
      <w:r>
        <w:rPr>
          <w:spacing w:val="-20"/>
          <w:w w:val="115"/>
        </w:rPr>
        <w:t xml:space="preserve"> </w:t>
      </w:r>
      <w:r>
        <w:rPr>
          <w:w w:val="115"/>
        </w:rPr>
        <w:t>is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also</w:t>
      </w:r>
      <w:r>
        <w:rPr>
          <w:spacing w:val="69"/>
          <w:w w:val="113"/>
        </w:rPr>
        <w:t xml:space="preserve"> </w:t>
      </w:r>
      <w:r>
        <w:rPr>
          <w:w w:val="115"/>
        </w:rPr>
        <w:t>transferred</w:t>
      </w:r>
      <w:r>
        <w:rPr>
          <w:spacing w:val="-31"/>
          <w:w w:val="115"/>
        </w:rPr>
        <w:t xml:space="preserve"> </w:t>
      </w:r>
      <w:r>
        <w:rPr>
          <w:w w:val="115"/>
        </w:rPr>
        <w:t>to</w:t>
      </w:r>
      <w:r>
        <w:rPr>
          <w:spacing w:val="-29"/>
          <w:w w:val="115"/>
        </w:rPr>
        <w:t xml:space="preserve"> </w:t>
      </w:r>
      <w:r>
        <w:rPr>
          <w:w w:val="115"/>
        </w:rPr>
        <w:t>Management</w:t>
      </w:r>
      <w:r>
        <w:rPr>
          <w:spacing w:val="-29"/>
          <w:w w:val="115"/>
        </w:rPr>
        <w:t xml:space="preserve"> </w:t>
      </w:r>
      <w:r>
        <w:rPr>
          <w:w w:val="115"/>
        </w:rPr>
        <w:t>Accounting</w:t>
      </w:r>
      <w:r>
        <w:rPr>
          <w:spacing w:val="-30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31"/>
          <w:w w:val="115"/>
        </w:rPr>
        <w:t xml:space="preserve"> </w:t>
      </w:r>
      <w:r>
        <w:rPr>
          <w:w w:val="115"/>
        </w:rPr>
        <w:t>real-time</w:t>
      </w:r>
      <w:r>
        <w:rPr>
          <w:spacing w:val="-31"/>
          <w:w w:val="115"/>
        </w:rPr>
        <w:t xml:space="preserve"> </w:t>
      </w:r>
      <w:r>
        <w:rPr>
          <w:w w:val="115"/>
        </w:rPr>
        <w:t>without</w:t>
      </w:r>
      <w:r>
        <w:rPr>
          <w:spacing w:val="-30"/>
          <w:w w:val="115"/>
        </w:rPr>
        <w:t xml:space="preserve"> </w:t>
      </w:r>
      <w:r>
        <w:rPr>
          <w:w w:val="115"/>
        </w:rPr>
        <w:t>reconciliation</w:t>
      </w:r>
      <w:r>
        <w:rPr>
          <w:spacing w:val="-31"/>
          <w:w w:val="115"/>
        </w:rPr>
        <w:t xml:space="preserve"> </w:t>
      </w:r>
      <w:r>
        <w:rPr>
          <w:w w:val="115"/>
        </w:rPr>
        <w:t>runs.</w:t>
      </w:r>
    </w:p>
    <w:p w:rsidR="00092B85" w:rsidRDefault="003561DB">
      <w:pPr>
        <w:pStyle w:val="BodyText"/>
        <w:spacing w:before="115" w:line="254" w:lineRule="auto"/>
        <w:ind w:right="374"/>
      </w:pPr>
      <w:r>
        <w:rPr>
          <w:w w:val="115"/>
        </w:rPr>
        <w:t>Enter</w:t>
      </w:r>
      <w:r>
        <w:rPr>
          <w:spacing w:val="-20"/>
          <w:w w:val="115"/>
        </w:rPr>
        <w:t xml:space="preserve"> </w:t>
      </w:r>
      <w:r>
        <w:rPr>
          <w:w w:val="115"/>
        </w:rPr>
        <w:t>business</w:t>
      </w:r>
      <w:r>
        <w:rPr>
          <w:spacing w:val="-23"/>
          <w:w w:val="115"/>
        </w:rPr>
        <w:t xml:space="preserve"> </w:t>
      </w:r>
      <w:r>
        <w:rPr>
          <w:w w:val="115"/>
        </w:rPr>
        <w:t>transactions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4"/>
          <w:w w:val="115"/>
        </w:rPr>
        <w:t xml:space="preserve"> </w:t>
      </w:r>
      <w:r>
        <w:rPr>
          <w:spacing w:val="-1"/>
          <w:w w:val="115"/>
        </w:rPr>
        <w:t>FI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see</w:t>
      </w:r>
      <w:r>
        <w:rPr>
          <w:spacing w:val="-21"/>
          <w:w w:val="115"/>
        </w:rPr>
        <w:t xml:space="preserve"> </w:t>
      </w:r>
      <w:r>
        <w:rPr>
          <w:w w:val="115"/>
        </w:rPr>
        <w:t>how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system</w:t>
      </w:r>
      <w:r>
        <w:rPr>
          <w:spacing w:val="-20"/>
          <w:w w:val="115"/>
        </w:rPr>
        <w:t xml:space="preserve"> </w:t>
      </w:r>
      <w:r>
        <w:rPr>
          <w:w w:val="115"/>
        </w:rPr>
        <w:t>uses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-19"/>
          <w:w w:val="115"/>
        </w:rPr>
        <w:t xml:space="preserve"> </w:t>
      </w:r>
      <w:r>
        <w:rPr>
          <w:w w:val="115"/>
        </w:rPr>
        <w:t>account</w:t>
      </w:r>
      <w:r>
        <w:rPr>
          <w:spacing w:val="74"/>
          <w:w w:val="113"/>
        </w:rPr>
        <w:t xml:space="preserve"> </w:t>
      </w:r>
      <w:r>
        <w:rPr>
          <w:w w:val="115"/>
        </w:rPr>
        <w:t>assignment</w:t>
      </w:r>
      <w:r>
        <w:rPr>
          <w:spacing w:val="-37"/>
          <w:w w:val="115"/>
        </w:rPr>
        <w:t xml:space="preserve"> </w:t>
      </w:r>
      <w:r>
        <w:rPr>
          <w:w w:val="115"/>
        </w:rPr>
        <w:t>logic</w:t>
      </w:r>
      <w:r>
        <w:rPr>
          <w:spacing w:val="-36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36"/>
          <w:w w:val="115"/>
        </w:rPr>
        <w:t xml:space="preserve"> </w:t>
      </w:r>
      <w:r>
        <w:rPr>
          <w:w w:val="115"/>
        </w:rPr>
        <w:t>automatically</w:t>
      </w:r>
      <w:r>
        <w:rPr>
          <w:spacing w:val="-35"/>
          <w:w w:val="115"/>
        </w:rPr>
        <w:t xml:space="preserve"> </w:t>
      </w:r>
      <w:r>
        <w:rPr>
          <w:w w:val="115"/>
        </w:rPr>
        <w:t>transfer</w:t>
      </w:r>
      <w:r>
        <w:rPr>
          <w:spacing w:val="-37"/>
          <w:w w:val="115"/>
        </w:rPr>
        <w:t xml:space="preserve"> </w:t>
      </w:r>
      <w:r>
        <w:rPr>
          <w:w w:val="115"/>
        </w:rPr>
        <w:t>the</w:t>
      </w:r>
      <w:r>
        <w:rPr>
          <w:spacing w:val="-35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3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35"/>
          <w:w w:val="115"/>
        </w:rPr>
        <w:t xml:space="preserve"> </w:t>
      </w:r>
      <w:r>
        <w:rPr>
          <w:w w:val="115"/>
        </w:rPr>
        <w:t>Management</w:t>
      </w:r>
      <w:r>
        <w:rPr>
          <w:spacing w:val="-33"/>
          <w:w w:val="115"/>
        </w:rPr>
        <w:t xml:space="preserve"> </w:t>
      </w:r>
      <w:r>
        <w:rPr>
          <w:w w:val="115"/>
        </w:rPr>
        <w:t>Accounting.</w:t>
      </w:r>
      <w:r>
        <w:rPr>
          <w:spacing w:val="92"/>
          <w:w w:val="113"/>
        </w:rPr>
        <w:t xml:space="preserve"> </w:t>
      </w:r>
      <w:r>
        <w:rPr>
          <w:w w:val="115"/>
        </w:rPr>
        <w:t>Process</w:t>
      </w:r>
      <w:r>
        <w:rPr>
          <w:spacing w:val="-29"/>
          <w:w w:val="115"/>
        </w:rPr>
        <w:t xml:space="preserve"> </w:t>
      </w:r>
      <w:r>
        <w:rPr>
          <w:w w:val="115"/>
        </w:rPr>
        <w:t>Management</w:t>
      </w:r>
      <w:r>
        <w:rPr>
          <w:spacing w:val="-28"/>
          <w:w w:val="115"/>
        </w:rPr>
        <w:t xml:space="preserve"> </w:t>
      </w:r>
      <w:r>
        <w:rPr>
          <w:w w:val="115"/>
        </w:rPr>
        <w:t>Accounting</w:t>
      </w:r>
      <w:r>
        <w:rPr>
          <w:spacing w:val="-27"/>
          <w:w w:val="115"/>
        </w:rPr>
        <w:t xml:space="preserve"> </w:t>
      </w:r>
      <w:r>
        <w:rPr>
          <w:w w:val="115"/>
        </w:rPr>
        <w:t>reports</w:t>
      </w:r>
      <w:r>
        <w:rPr>
          <w:spacing w:val="-30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8"/>
          <w:w w:val="115"/>
        </w:rPr>
        <w:t xml:space="preserve"> </w:t>
      </w:r>
      <w:r>
        <w:rPr>
          <w:w w:val="115"/>
        </w:rPr>
        <w:t>display</w:t>
      </w:r>
      <w:r>
        <w:rPr>
          <w:spacing w:val="-27"/>
          <w:w w:val="115"/>
        </w:rPr>
        <w:t xml:space="preserve"> </w:t>
      </w:r>
      <w:r>
        <w:rPr>
          <w:w w:val="115"/>
        </w:rPr>
        <w:t>these</w:t>
      </w:r>
      <w:r>
        <w:rPr>
          <w:spacing w:val="-28"/>
          <w:w w:val="115"/>
        </w:rPr>
        <w:t xml:space="preserve"> </w:t>
      </w:r>
      <w:r>
        <w:rPr>
          <w:w w:val="115"/>
        </w:rPr>
        <w:t>business</w:t>
      </w:r>
      <w:r>
        <w:rPr>
          <w:spacing w:val="-28"/>
          <w:w w:val="115"/>
        </w:rPr>
        <w:t xml:space="preserve"> </w:t>
      </w:r>
      <w:r>
        <w:rPr>
          <w:w w:val="115"/>
        </w:rPr>
        <w:t>transactions</w:t>
      </w:r>
      <w:r>
        <w:rPr>
          <w:spacing w:val="-27"/>
          <w:w w:val="115"/>
        </w:rPr>
        <w:t xml:space="preserve"> </w:t>
      </w:r>
      <w:r>
        <w:rPr>
          <w:w w:val="115"/>
        </w:rPr>
        <w:t>and</w:t>
      </w:r>
      <w:r>
        <w:rPr>
          <w:spacing w:val="-29"/>
          <w:w w:val="115"/>
        </w:rPr>
        <w:t xml:space="preserve"> </w:t>
      </w:r>
      <w:r>
        <w:rPr>
          <w:w w:val="115"/>
        </w:rPr>
        <w:t>drill</w:t>
      </w:r>
      <w:r>
        <w:rPr>
          <w:spacing w:val="82"/>
          <w:w w:val="113"/>
        </w:rPr>
        <w:t xml:space="preserve"> </w:t>
      </w:r>
      <w:r>
        <w:rPr>
          <w:w w:val="115"/>
        </w:rPr>
        <w:t>down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access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2"/>
          <w:w w:val="115"/>
        </w:rPr>
        <w:t>source</w:t>
      </w:r>
      <w:r w:rsidR="00DA5CB6">
        <w:rPr>
          <w:spacing w:val="2"/>
          <w:w w:val="115"/>
        </w:rPr>
        <w:t xml:space="preserve"> </w:t>
      </w:r>
      <w:r>
        <w:rPr>
          <w:spacing w:val="2"/>
          <w:w w:val="115"/>
        </w:rPr>
        <w:t>documents.</w:t>
      </w:r>
    </w:p>
    <w:p w:rsidR="00092B85" w:rsidRDefault="003561DB">
      <w:pPr>
        <w:pStyle w:val="BodyText"/>
        <w:spacing w:before="117" w:line="252" w:lineRule="auto"/>
        <w:ind w:right="213"/>
      </w:pPr>
      <w:r>
        <w:rPr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this</w:t>
      </w:r>
      <w:r>
        <w:rPr>
          <w:spacing w:val="-22"/>
          <w:w w:val="115"/>
        </w:rPr>
        <w:t xml:space="preserve"> </w:t>
      </w:r>
      <w:r>
        <w:rPr>
          <w:w w:val="115"/>
        </w:rPr>
        <w:t>exercise,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general</w:t>
      </w:r>
      <w:r>
        <w:rPr>
          <w:spacing w:val="-22"/>
          <w:w w:val="115"/>
        </w:rPr>
        <w:t xml:space="preserve"> </w:t>
      </w:r>
      <w:r>
        <w:rPr>
          <w:w w:val="115"/>
        </w:rPr>
        <w:t>ledger</w:t>
      </w:r>
      <w:r>
        <w:rPr>
          <w:spacing w:val="-22"/>
          <w:w w:val="115"/>
        </w:rPr>
        <w:t xml:space="preserve"> </w:t>
      </w:r>
      <w:r>
        <w:rPr>
          <w:w w:val="115"/>
        </w:rPr>
        <w:t>(FI),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post</w:t>
      </w:r>
      <w:r>
        <w:rPr>
          <w:spacing w:val="-21"/>
          <w:w w:val="115"/>
        </w:rPr>
        <w:t xml:space="preserve"> </w:t>
      </w:r>
      <w:r>
        <w:rPr>
          <w:w w:val="115"/>
        </w:rPr>
        <w:t>an</w:t>
      </w:r>
      <w:r>
        <w:rPr>
          <w:spacing w:val="-21"/>
          <w:w w:val="115"/>
        </w:rPr>
        <w:t xml:space="preserve"> </w:t>
      </w:r>
      <w:r>
        <w:rPr>
          <w:w w:val="115"/>
        </w:rPr>
        <w:t>expense</w:t>
      </w:r>
      <w:r>
        <w:rPr>
          <w:spacing w:val="-23"/>
          <w:w w:val="115"/>
        </w:rPr>
        <w:t xml:space="preserve"> </w:t>
      </w:r>
      <w:r>
        <w:rPr>
          <w:w w:val="115"/>
        </w:rPr>
        <w:t>that</w:t>
      </w:r>
      <w:r>
        <w:rPr>
          <w:spacing w:val="-21"/>
          <w:w w:val="115"/>
        </w:rPr>
        <w:t xml:space="preserve"> </w:t>
      </w:r>
      <w:r>
        <w:rPr>
          <w:w w:val="115"/>
        </w:rPr>
        <w:t>is</w:t>
      </w:r>
      <w:r>
        <w:rPr>
          <w:spacing w:val="-21"/>
          <w:w w:val="115"/>
        </w:rPr>
        <w:t xml:space="preserve"> </w:t>
      </w:r>
      <w:r>
        <w:rPr>
          <w:w w:val="115"/>
        </w:rPr>
        <w:t>relevant</w:t>
      </w:r>
      <w:r>
        <w:rPr>
          <w:spacing w:val="-21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w w:val="115"/>
        </w:rPr>
        <w:t>cost</w:t>
      </w:r>
      <w:r>
        <w:rPr>
          <w:spacing w:val="-20"/>
          <w:w w:val="115"/>
        </w:rPr>
        <w:t xml:space="preserve"> </w:t>
      </w:r>
      <w:r>
        <w:rPr>
          <w:w w:val="115"/>
        </w:rPr>
        <w:t>center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80"/>
          <w:w w:val="113"/>
        </w:rPr>
        <w:t xml:space="preserve"> </w:t>
      </w:r>
      <w:r>
        <w:rPr>
          <w:w w:val="115"/>
        </w:rPr>
        <w:t>determine</w:t>
      </w:r>
      <w:r>
        <w:rPr>
          <w:spacing w:val="-23"/>
          <w:w w:val="115"/>
        </w:rPr>
        <w:t xml:space="preserve"> </w:t>
      </w:r>
      <w:r>
        <w:rPr>
          <w:w w:val="115"/>
        </w:rPr>
        <w:t>which</w:t>
      </w:r>
      <w:r>
        <w:rPr>
          <w:spacing w:val="-24"/>
          <w:w w:val="115"/>
        </w:rPr>
        <w:t xml:space="preserve"> </w:t>
      </w:r>
      <w:r>
        <w:rPr>
          <w:w w:val="115"/>
        </w:rPr>
        <w:t>costs</w:t>
      </w:r>
      <w:r>
        <w:rPr>
          <w:spacing w:val="-22"/>
          <w:w w:val="115"/>
        </w:rPr>
        <w:t xml:space="preserve"> </w:t>
      </w:r>
      <w:r>
        <w:rPr>
          <w:w w:val="115"/>
        </w:rPr>
        <w:t>are</w:t>
      </w:r>
      <w:r>
        <w:rPr>
          <w:spacing w:val="-23"/>
          <w:w w:val="115"/>
        </w:rPr>
        <w:t xml:space="preserve"> </w:t>
      </w:r>
      <w:r>
        <w:rPr>
          <w:w w:val="115"/>
        </w:rPr>
        <w:t>transferred</w:t>
      </w:r>
      <w:r>
        <w:rPr>
          <w:spacing w:val="-24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Management</w:t>
      </w:r>
      <w:r>
        <w:rPr>
          <w:spacing w:val="-22"/>
          <w:w w:val="115"/>
        </w:rPr>
        <w:t xml:space="preserve"> </w:t>
      </w:r>
      <w:r>
        <w:rPr>
          <w:w w:val="115"/>
        </w:rPr>
        <w:t>Accounting.</w:t>
      </w:r>
    </w:p>
    <w:p w:rsidR="00092B85" w:rsidRDefault="00DA5CB6">
      <w:pPr>
        <w:pStyle w:val="BodyText"/>
        <w:spacing w:before="117" w:line="254" w:lineRule="auto"/>
        <w:ind w:right="328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numPr>
          <w:ilvl w:val="0"/>
          <w:numId w:val="184"/>
        </w:numPr>
        <w:tabs>
          <w:tab w:val="left" w:pos="1398"/>
        </w:tabs>
        <w:spacing w:before="160" w:line="256" w:lineRule="auto"/>
        <w:ind w:right="374" w:hanging="235"/>
      </w:pPr>
      <w:r>
        <w:rPr>
          <w:w w:val="115"/>
        </w:rPr>
        <w:t>Create</w:t>
      </w:r>
      <w:r>
        <w:rPr>
          <w:spacing w:val="-22"/>
          <w:w w:val="115"/>
        </w:rPr>
        <w:t xml:space="preserve"> </w:t>
      </w:r>
      <w:r>
        <w:rPr>
          <w:w w:val="115"/>
        </w:rPr>
        <w:t>a</w:t>
      </w:r>
      <w:r>
        <w:rPr>
          <w:spacing w:val="-22"/>
          <w:w w:val="115"/>
        </w:rPr>
        <w:t xml:space="preserve"> </w:t>
      </w:r>
      <w:r>
        <w:rPr>
          <w:w w:val="115"/>
        </w:rPr>
        <w:t>general</w:t>
      </w:r>
      <w:r>
        <w:rPr>
          <w:spacing w:val="-22"/>
          <w:w w:val="115"/>
        </w:rPr>
        <w:t xml:space="preserve"> </w:t>
      </w:r>
      <w:r>
        <w:rPr>
          <w:w w:val="115"/>
        </w:rPr>
        <w:t>ledger</w:t>
      </w:r>
      <w:r>
        <w:rPr>
          <w:spacing w:val="-23"/>
          <w:w w:val="115"/>
        </w:rPr>
        <w:t xml:space="preserve"> </w:t>
      </w:r>
      <w:r>
        <w:rPr>
          <w:w w:val="115"/>
        </w:rPr>
        <w:t>(G/L)</w:t>
      </w:r>
      <w:r>
        <w:rPr>
          <w:spacing w:val="-19"/>
          <w:w w:val="115"/>
        </w:rPr>
        <w:t xml:space="preserve"> </w:t>
      </w:r>
      <w:r>
        <w:rPr>
          <w:w w:val="115"/>
        </w:rPr>
        <w:t>account</w:t>
      </w:r>
      <w:r>
        <w:rPr>
          <w:spacing w:val="-21"/>
          <w:w w:val="115"/>
        </w:rPr>
        <w:t xml:space="preserve"> </w:t>
      </w:r>
      <w:r>
        <w:rPr>
          <w:w w:val="115"/>
        </w:rPr>
        <w:t>posting,</w:t>
      </w:r>
      <w:r>
        <w:rPr>
          <w:spacing w:val="-22"/>
          <w:w w:val="115"/>
        </w:rPr>
        <w:t xml:space="preserve"> </w:t>
      </w:r>
      <w:r>
        <w:rPr>
          <w:w w:val="115"/>
        </w:rPr>
        <w:t>with</w:t>
      </w:r>
      <w:r>
        <w:rPr>
          <w:spacing w:val="-24"/>
          <w:w w:val="115"/>
        </w:rPr>
        <w:t xml:space="preserve"> </w:t>
      </w:r>
      <w:r>
        <w:rPr>
          <w:rFonts w:cs="Calibri"/>
          <w:w w:val="115"/>
        </w:rPr>
        <w:t>today’s</w:t>
      </w:r>
      <w:r>
        <w:rPr>
          <w:rFonts w:cs="Calibri"/>
          <w:spacing w:val="-23"/>
          <w:w w:val="115"/>
        </w:rPr>
        <w:t xml:space="preserve"> </w:t>
      </w:r>
      <w:r>
        <w:rPr>
          <w:w w:val="115"/>
        </w:rPr>
        <w:t>date,</w:t>
      </w:r>
      <w:r>
        <w:rPr>
          <w:spacing w:val="-22"/>
          <w:w w:val="115"/>
        </w:rPr>
        <w:t xml:space="preserve"> </w:t>
      </w:r>
      <w:r>
        <w:rPr>
          <w:w w:val="115"/>
        </w:rPr>
        <w:t>for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Training</w:t>
      </w:r>
      <w:r>
        <w:rPr>
          <w:spacing w:val="-22"/>
          <w:w w:val="115"/>
        </w:rPr>
        <w:t xml:space="preserve"> </w:t>
      </w:r>
      <w:r>
        <w:rPr>
          <w:w w:val="115"/>
        </w:rPr>
        <w:t>TS410</w:t>
      </w:r>
      <w:r>
        <w:rPr>
          <w:spacing w:val="72"/>
          <w:w w:val="113"/>
        </w:rPr>
        <w:t xml:space="preserve"> </w:t>
      </w:r>
      <w:r>
        <w:rPr>
          <w:w w:val="115"/>
        </w:rPr>
        <w:t>purchase</w:t>
      </w:r>
      <w:r>
        <w:rPr>
          <w:spacing w:val="-26"/>
          <w:w w:val="115"/>
        </w:rPr>
        <w:t xml:space="preserve"> </w:t>
      </w:r>
      <w:r>
        <w:rPr>
          <w:w w:val="115"/>
        </w:rPr>
        <w:t>for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American</w:t>
      </w:r>
      <w:r>
        <w:rPr>
          <w:spacing w:val="-26"/>
          <w:w w:val="115"/>
        </w:rPr>
        <w:t xml:space="preserve"> </w:t>
      </w:r>
      <w:r>
        <w:rPr>
          <w:w w:val="115"/>
        </w:rPr>
        <w:t>company</w:t>
      </w:r>
      <w:r>
        <w:rPr>
          <w:spacing w:val="-24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26"/>
          <w:w w:val="115"/>
        </w:rPr>
        <w:t xml:space="preserve"> </w:t>
      </w:r>
      <w:del w:id="79" w:author="Wilder, Tom" w:date="2019-05-11T11:02:00Z">
        <w:r w:rsidDel="003561DB">
          <w:rPr>
            <w:rFonts w:cs="Calibri"/>
            <w:i/>
            <w:w w:val="115"/>
          </w:rPr>
          <w:delText>US###</w:delText>
        </w:r>
      </w:del>
      <w:ins w:id="80" w:author="Wilder, Tom" w:date="2019-05-11T11:02:00Z">
        <w:r>
          <w:rPr>
            <w:rFonts w:cs="Calibri"/>
            <w:i/>
            <w:w w:val="115"/>
          </w:rPr>
          <w:t>US00</w:t>
        </w:r>
      </w:ins>
      <w:r>
        <w:rPr>
          <w:rFonts w:cs="Calibri"/>
          <w:i/>
          <w:spacing w:val="-27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5"/>
          <w:w w:val="115"/>
        </w:rPr>
        <w:t xml:space="preserve"> </w:t>
      </w:r>
      <w:r>
        <w:rPr>
          <w:w w:val="115"/>
        </w:rPr>
        <w:t>USD</w:t>
      </w:r>
      <w:r>
        <w:rPr>
          <w:spacing w:val="-27"/>
          <w:w w:val="115"/>
        </w:rPr>
        <w:t xml:space="preserve"> </w:t>
      </w:r>
      <w:r>
        <w:rPr>
          <w:w w:val="115"/>
        </w:rPr>
        <w:t>currency.</w:t>
      </w:r>
      <w:r>
        <w:rPr>
          <w:spacing w:val="-23"/>
          <w:w w:val="115"/>
        </w:rPr>
        <w:t xml:space="preserve"> </w:t>
      </w:r>
      <w:r>
        <w:rPr>
          <w:w w:val="115"/>
        </w:rPr>
        <w:t>Enter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6"/>
          <w:w w:val="115"/>
        </w:rPr>
        <w:t xml:space="preserve"> </w:t>
      </w:r>
      <w:r>
        <w:rPr>
          <w:w w:val="115"/>
        </w:rPr>
        <w:t>debit</w:t>
      </w:r>
      <w:r>
        <w:rPr>
          <w:spacing w:val="-25"/>
          <w:w w:val="115"/>
        </w:rPr>
        <w:t xml:space="preserve"> </w:t>
      </w:r>
      <w:r>
        <w:rPr>
          <w:w w:val="115"/>
        </w:rPr>
        <w:t>amount</w:t>
      </w:r>
      <w:r>
        <w:rPr>
          <w:spacing w:val="72"/>
          <w:w w:val="113"/>
        </w:rPr>
        <w:t xml:space="preserve"> </w:t>
      </w:r>
      <w:r>
        <w:rPr>
          <w:w w:val="115"/>
        </w:rPr>
        <w:t>of</w:t>
      </w:r>
      <w:ins w:id="81" w:author="Wilder, Tom" w:date="2019-05-11T11:53:00Z">
        <w:r w:rsidR="00902D2F">
          <w:rPr>
            <w:w w:val="115"/>
          </w:rPr>
          <w:t xml:space="preserve"> $2380 </w:t>
        </w:r>
      </w:ins>
      <w:r>
        <w:rPr>
          <w:spacing w:val="-8"/>
          <w:w w:val="115"/>
        </w:rPr>
        <w:t xml:space="preserve"> </w:t>
      </w:r>
      <w:del w:id="82" w:author="Wilder, Tom" w:date="2019-05-11T11:54:00Z">
        <w:r w:rsidDel="00902D2F">
          <w:rPr>
            <w:rFonts w:ascii="Courier New" w:eastAsia="Courier New" w:hAnsi="Courier New" w:cs="Courier New"/>
            <w:b/>
            <w:bCs/>
            <w:spacing w:val="1"/>
            <w:w w:val="115"/>
          </w:rPr>
          <w:delText>2380,--</w:delText>
        </w:r>
        <w:r w:rsidDel="00902D2F">
          <w:rPr>
            <w:rFonts w:ascii="Courier New" w:eastAsia="Courier New" w:hAnsi="Courier New" w:cs="Courier New"/>
            <w:b/>
            <w:bCs/>
            <w:spacing w:val="-23"/>
            <w:w w:val="115"/>
          </w:rPr>
          <w:delText xml:space="preserve"> </w:delText>
        </w:r>
        <w:r w:rsidDel="00902D2F">
          <w:rPr>
            <w:w w:val="115"/>
          </w:rPr>
          <w:delText>including</w:delText>
        </w:r>
        <w:r w:rsidDel="00902D2F">
          <w:rPr>
            <w:spacing w:val="-8"/>
            <w:w w:val="115"/>
          </w:rPr>
          <w:delText xml:space="preserve"> </w:delText>
        </w:r>
        <w:r w:rsidDel="00902D2F">
          <w:rPr>
            <w:spacing w:val="1"/>
            <w:w w:val="115"/>
          </w:rPr>
          <w:delText>19%</w:delText>
        </w:r>
        <w:r w:rsidDel="00902D2F">
          <w:rPr>
            <w:spacing w:val="-10"/>
            <w:w w:val="115"/>
          </w:rPr>
          <w:delText xml:space="preserve"> </w:delText>
        </w:r>
        <w:r w:rsidDel="00902D2F">
          <w:rPr>
            <w:w w:val="115"/>
          </w:rPr>
          <w:delText>tax</w:delText>
        </w:r>
        <w:r w:rsidDel="00902D2F">
          <w:rPr>
            <w:spacing w:val="-8"/>
            <w:w w:val="115"/>
          </w:rPr>
          <w:delText xml:space="preserve"> </w:delText>
        </w:r>
      </w:del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G/L</w:t>
      </w:r>
      <w:r>
        <w:rPr>
          <w:spacing w:val="-7"/>
          <w:w w:val="115"/>
        </w:rPr>
        <w:t xml:space="preserve"> </w:t>
      </w:r>
      <w:r>
        <w:rPr>
          <w:w w:val="115"/>
        </w:rPr>
        <w:t>account</w:t>
      </w:r>
      <w:r>
        <w:rPr>
          <w:spacing w:val="-2"/>
          <w:w w:val="115"/>
        </w:rPr>
        <w:t xml:space="preserve"> </w:t>
      </w:r>
      <w:r>
        <w:rPr>
          <w:w w:val="115"/>
        </w:rPr>
        <w:t>7100###.</w:t>
      </w:r>
      <w:r>
        <w:rPr>
          <w:spacing w:val="-8"/>
          <w:w w:val="115"/>
        </w:rPr>
        <w:t xml:space="preserve"> </w:t>
      </w:r>
      <w:r>
        <w:rPr>
          <w:w w:val="115"/>
        </w:rPr>
        <w:t>Assign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expenses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cost</w:t>
      </w:r>
      <w:r>
        <w:rPr>
          <w:spacing w:val="63"/>
          <w:w w:val="113"/>
        </w:rPr>
        <w:t xml:space="preserve"> </w:t>
      </w:r>
      <w:r>
        <w:rPr>
          <w:w w:val="115"/>
        </w:rPr>
        <w:t>center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SERV-###.</w:t>
      </w:r>
      <w:r>
        <w:rPr>
          <w:spacing w:val="-7"/>
          <w:w w:val="115"/>
        </w:rPr>
        <w:t xml:space="preserve"> </w:t>
      </w:r>
      <w:r>
        <w:rPr>
          <w:w w:val="115"/>
        </w:rPr>
        <w:t>Specify</w:t>
      </w:r>
      <w:r>
        <w:rPr>
          <w:spacing w:val="-9"/>
          <w:w w:val="115"/>
        </w:rPr>
        <w:t xml:space="preserve"> </w:t>
      </w:r>
      <w:r>
        <w:rPr>
          <w:w w:val="115"/>
        </w:rPr>
        <w:t>that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offsetting</w:t>
      </w:r>
      <w:r>
        <w:rPr>
          <w:spacing w:val="-8"/>
          <w:w w:val="115"/>
        </w:rPr>
        <w:t xml:space="preserve"> </w:t>
      </w:r>
      <w:r>
        <w:rPr>
          <w:w w:val="115"/>
        </w:rPr>
        <w:t>credit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made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G/L</w:t>
      </w:r>
      <w:r>
        <w:rPr>
          <w:spacing w:val="-8"/>
          <w:w w:val="115"/>
        </w:rPr>
        <w:t xml:space="preserve"> </w:t>
      </w:r>
      <w:r>
        <w:rPr>
          <w:w w:val="115"/>
        </w:rPr>
        <w:t>account</w:t>
      </w:r>
      <w:r>
        <w:rPr>
          <w:spacing w:val="36"/>
          <w:w w:val="113"/>
        </w:rPr>
        <w:t xml:space="preserve"> </w:t>
      </w:r>
      <w:r>
        <w:rPr>
          <w:w w:val="115"/>
        </w:rPr>
        <w:t>100000.</w:t>
      </w:r>
    </w:p>
    <w:p w:rsidR="00092B85" w:rsidRDefault="003561DB">
      <w:pPr>
        <w:numPr>
          <w:ilvl w:val="1"/>
          <w:numId w:val="184"/>
        </w:numPr>
        <w:tabs>
          <w:tab w:val="left" w:pos="1722"/>
        </w:tabs>
        <w:spacing w:before="6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Go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to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</w:t>
      </w:r>
      <w:r>
        <w:rPr>
          <w:rFonts w:ascii="Calibri"/>
          <w:spacing w:val="-18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Post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General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Journal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Entries</w:t>
      </w:r>
      <w:r>
        <w:rPr>
          <w:rFonts w:ascii="Calibri"/>
          <w:w w:val="115"/>
          <w:sz w:val="20"/>
        </w:rPr>
        <w:t>.</w:t>
      </w:r>
      <w:ins w:id="83" w:author="Wilder, Tom" w:date="2019-05-11T11:54:00Z">
        <w:r w:rsidR="00902D2F">
          <w:rPr>
            <w:rFonts w:ascii="Calibri"/>
            <w:w w:val="115"/>
            <w:sz w:val="20"/>
          </w:rPr>
          <w:t xml:space="preserve"> (Alternatively, use t-code </w:t>
        </w:r>
      </w:ins>
      <w:ins w:id="84" w:author="Wilder, Tom" w:date="2019-05-11T11:55:00Z">
        <w:r w:rsidR="00902D2F">
          <w:rPr>
            <w:rFonts w:ascii="Calibri"/>
            <w:w w:val="115"/>
            <w:sz w:val="20"/>
          </w:rPr>
          <w:t>F-02 in the SAP GUI)</w:t>
        </w:r>
      </w:ins>
    </w:p>
    <w:p w:rsidR="00092B85" w:rsidRDefault="003561DB">
      <w:pPr>
        <w:pStyle w:val="BodyText"/>
        <w:numPr>
          <w:ilvl w:val="1"/>
          <w:numId w:val="184"/>
        </w:numPr>
        <w:tabs>
          <w:tab w:val="left" w:pos="1722"/>
        </w:tabs>
        <w:spacing w:before="176"/>
        <w:ind w:hanging="295"/>
      </w:pP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screen,</w:t>
      </w:r>
      <w:r>
        <w:rPr>
          <w:spacing w:val="-7"/>
          <w:w w:val="110"/>
        </w:rPr>
        <w:t xml:space="preserve"> </w:t>
      </w: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29"/>
          <w:w w:val="110"/>
        </w:rPr>
        <w:t xml:space="preserve"> </w:t>
      </w:r>
      <w:r>
        <w:rPr>
          <w:w w:val="110"/>
        </w:rPr>
        <w:t>data:</w:t>
      </w:r>
    </w:p>
    <w:p w:rsidR="00092B85" w:rsidRDefault="00092B85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ind w:left="1721"/>
      </w:pPr>
      <w:r>
        <w:rPr>
          <w:w w:val="110"/>
        </w:rPr>
        <w:t>Table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1: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Values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General</w:t>
      </w:r>
      <w:r>
        <w:rPr>
          <w:spacing w:val="-10"/>
          <w:w w:val="110"/>
        </w:rPr>
        <w:t xml:space="preserve"> </w:t>
      </w:r>
      <w:r>
        <w:rPr>
          <w:w w:val="110"/>
        </w:rPr>
        <w:t>Ledger</w:t>
      </w:r>
      <w:r>
        <w:rPr>
          <w:spacing w:val="-11"/>
          <w:w w:val="110"/>
        </w:rPr>
        <w:t xml:space="preserve"> </w:t>
      </w:r>
      <w:r>
        <w:rPr>
          <w:w w:val="110"/>
        </w:rPr>
        <w:t>Account</w:t>
      </w:r>
      <w:r>
        <w:rPr>
          <w:spacing w:val="-10"/>
          <w:w w:val="110"/>
        </w:rPr>
        <w:t xml:space="preserve"> </w:t>
      </w:r>
      <w:r>
        <w:rPr>
          <w:w w:val="110"/>
        </w:rPr>
        <w:t>Posting</w:t>
      </w:r>
    </w:p>
    <w:p w:rsidR="00092B85" w:rsidRDefault="00092B85">
      <w:pPr>
        <w:spacing w:before="8"/>
        <w:rPr>
          <w:rFonts w:ascii="Calibri" w:eastAsia="Calibri" w:hAnsi="Calibri" w:cs="Calibri"/>
          <w:sz w:val="4"/>
          <w:szCs w:val="4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394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  <w:r>
              <w:rPr>
                <w:rFonts w:ascii="Calibri"/>
                <w:spacing w:val="-7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15"/>
                <w:sz w:val="20"/>
              </w:rPr>
              <w:t>or</w:t>
            </w:r>
            <w:r>
              <w:rPr>
                <w:rFonts w:ascii="Calibri"/>
                <w:spacing w:val="-7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Data</w:t>
            </w:r>
            <w:r>
              <w:rPr>
                <w:rFonts w:ascii="Calibri"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Type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6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Journal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Entry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Date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Current</w:t>
            </w:r>
            <w:r>
              <w:rPr>
                <w:rFonts w:ascii="Calibri"/>
                <w:i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Date</w:t>
            </w:r>
          </w:p>
        </w:tc>
      </w:tr>
      <w:tr w:rsidR="00092B85">
        <w:trPr>
          <w:trHeight w:hRule="exact" w:val="409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85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86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Posting</w:t>
            </w:r>
            <w:r>
              <w:rPr>
                <w:rFonts w:ascii="Calibri"/>
                <w:i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Date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Transaction</w:t>
            </w:r>
            <w:r>
              <w:rPr>
                <w:rFonts w:ascii="Calibri"/>
                <w:i/>
                <w:spacing w:val="-3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Currency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USD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1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Period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Journal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Entry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SA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Line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spacing w:val="1"/>
                <w:w w:val="115"/>
                <w:sz w:val="20"/>
              </w:rPr>
              <w:t>Item</w:t>
            </w:r>
            <w:r>
              <w:rPr>
                <w:rFonts w:ascii="Calibri"/>
                <w:i/>
                <w:spacing w:val="-10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(1)</w:t>
            </w:r>
            <w:r>
              <w:rPr>
                <w:rFonts w:ascii="Calibri"/>
                <w:i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87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88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(1)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G/L</w:t>
            </w:r>
            <w:r>
              <w:rPr>
                <w:rFonts w:ascii="Calibri"/>
                <w:i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Account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89" w:author="Wilder, Tom" w:date="2019-05-11T11:04:00Z">
              <w:r w:rsidDel="003561DB">
                <w:rPr>
                  <w:rFonts w:ascii="Courier New"/>
                  <w:b/>
                  <w:w w:val="115"/>
                  <w:sz w:val="20"/>
                </w:rPr>
                <w:delText>71000###</w:delText>
              </w:r>
            </w:del>
            <w:ins w:id="90" w:author="Wilder, Tom" w:date="2019-05-11T11:04:00Z">
              <w:r>
                <w:rPr>
                  <w:rFonts w:ascii="Courier New"/>
                  <w:b/>
                  <w:w w:val="115"/>
                  <w:sz w:val="20"/>
                </w:rPr>
                <w:t>710###</w:t>
              </w:r>
            </w:ins>
            <w:r>
              <w:rPr>
                <w:rFonts w:ascii="Courier New"/>
                <w:b/>
                <w:spacing w:val="-3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(Expenses</w:t>
            </w:r>
            <w:r>
              <w:rPr>
                <w:rFonts w:ascii="Calibri"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TS410-###)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(1)</w:t>
            </w:r>
            <w:r>
              <w:rPr>
                <w:rFonts w:ascii="Calibri"/>
                <w:i/>
                <w:spacing w:val="-14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Debit</w:t>
            </w:r>
            <w:r>
              <w:rPr>
                <w:rFonts w:ascii="Calibri"/>
                <w:i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Amount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2380,--</w:t>
            </w:r>
          </w:p>
        </w:tc>
      </w:tr>
      <w:tr w:rsidR="00092B85">
        <w:trPr>
          <w:trHeight w:hRule="exact" w:val="655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 w:line="257" w:lineRule="auto"/>
              <w:ind w:left="66" w:righ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(1)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Assignment</w:t>
            </w:r>
            <w:r>
              <w:rPr>
                <w:rFonts w:ascii="Calibri"/>
                <w:i/>
                <w:spacing w:val="-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Open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the</w:t>
            </w:r>
            <w:r>
              <w:rPr>
                <w:rFonts w:ascii="Calibri"/>
                <w:spacing w:val="-1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Account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Assign-</w:t>
            </w:r>
            <w:r>
              <w:rPr>
                <w:rFonts w:ascii="Calibri"/>
                <w:spacing w:val="28"/>
                <w:w w:val="113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ment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to</w:t>
            </w:r>
            <w:r>
              <w:rPr>
                <w:rFonts w:ascii="Calibri"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select</w:t>
            </w:r>
            <w:r>
              <w:rPr>
                <w:rFonts w:ascii="Calibri"/>
                <w:spacing w:val="-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Cost</w:t>
            </w:r>
            <w:r>
              <w:rPr>
                <w:rFonts w:ascii="Calibri"/>
                <w:spacing w:val="-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SERV-###</w:t>
            </w:r>
          </w:p>
        </w:tc>
      </w:tr>
    </w:tbl>
    <w:p w:rsidR="00092B85" w:rsidRDefault="00092B85">
      <w:pPr>
        <w:rPr>
          <w:rFonts w:ascii="Courier New" w:eastAsia="Courier New" w:hAnsi="Courier New" w:cs="Courier New"/>
          <w:sz w:val="20"/>
          <w:szCs w:val="20"/>
        </w:rPr>
        <w:sectPr w:rsidR="00092B85">
          <w:footerReference w:type="default" r:id="rId10"/>
          <w:pgSz w:w="11920" w:h="16850"/>
          <w:pgMar w:top="180" w:right="1080" w:bottom="920" w:left="1080" w:header="0" w:footer="738" w:gutter="0"/>
          <w:pgNumType w:start="21"/>
          <w:cols w:space="720"/>
        </w:sectPr>
      </w:pPr>
    </w:p>
    <w:p w:rsidR="00092B85" w:rsidRDefault="003561DB">
      <w:pPr>
        <w:spacing w:before="47"/>
        <w:ind w:left="11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Unit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Financial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Management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Accounting: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Basics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394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  <w:r>
              <w:rPr>
                <w:rFonts w:ascii="Calibri"/>
                <w:spacing w:val="-7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15"/>
                <w:sz w:val="20"/>
              </w:rPr>
              <w:t>or</w:t>
            </w:r>
            <w:r>
              <w:rPr>
                <w:rFonts w:ascii="Calibri"/>
                <w:spacing w:val="-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Data</w:t>
            </w:r>
            <w:r>
              <w:rPr>
                <w:rFonts w:ascii="Calibri"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Type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(1)</w:t>
            </w:r>
            <w:r>
              <w:rPr>
                <w:rFonts w:ascii="Calibri"/>
                <w:i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Tax</w:t>
            </w:r>
            <w:r>
              <w:rPr>
                <w:rFonts w:ascii="Calibri"/>
                <w:i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w w:val="115"/>
                <w:sz w:val="20"/>
              </w:rPr>
              <w:t>XI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-1"/>
                <w:w w:val="120"/>
                <w:sz w:val="20"/>
              </w:rPr>
              <w:t>(2)</w:t>
            </w:r>
            <w:r>
              <w:rPr>
                <w:rFonts w:ascii="Calibri"/>
                <w:i/>
                <w:spacing w:val="-9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12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spacing w:val="1"/>
                <w:w w:val="120"/>
                <w:sz w:val="20"/>
              </w:rPr>
              <w:t>Account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urier New"/>
                <w:b/>
                <w:w w:val="110"/>
                <w:sz w:val="20"/>
              </w:rPr>
              <w:t>100000</w:t>
            </w:r>
            <w:r>
              <w:rPr>
                <w:rFonts w:ascii="Courier New"/>
                <w:b/>
                <w:spacing w:val="-108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(Bank</w:t>
            </w:r>
            <w:r>
              <w:rPr>
                <w:rFonts w:ascii="Calibri"/>
                <w:spacing w:val="-16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Account)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Credit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Amount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2380,--</w:t>
            </w:r>
          </w:p>
        </w:tc>
      </w:tr>
      <w:tr w:rsidR="00092B85">
        <w:trPr>
          <w:trHeight w:hRule="exact" w:val="394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In</w:t>
            </w:r>
            <w:r>
              <w:rPr>
                <w:rFonts w:ascii="Calibri"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the</w:t>
            </w:r>
            <w:r>
              <w:rPr>
                <w:rFonts w:ascii="Calibri"/>
                <w:spacing w:val="-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w w:val="115"/>
                <w:sz w:val="20"/>
              </w:rPr>
              <w:t>Tax</w:t>
            </w:r>
            <w:r>
              <w:rPr>
                <w:rFonts w:ascii="Calibri"/>
                <w:i/>
                <w:spacing w:val="-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Items</w:t>
            </w:r>
            <w:r>
              <w:rPr>
                <w:rFonts w:ascii="Calibri"/>
                <w:i/>
                <w:spacing w:val="-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area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Calculate</w:t>
            </w:r>
            <w:r>
              <w:rPr>
                <w:rFonts w:ascii="Calibri"/>
                <w:i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tax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mark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Net</w:t>
            </w:r>
            <w:r>
              <w:rPr>
                <w:rFonts w:ascii="Calibri"/>
                <w:i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Entry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Not</w:t>
            </w:r>
            <w:r>
              <w:rPr>
                <w:rFonts w:ascii="Courier New"/>
                <w:b/>
                <w:spacing w:val="-11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marked</w:t>
            </w:r>
          </w:p>
        </w:tc>
      </w:tr>
    </w:tbl>
    <w:p w:rsidR="00092B85" w:rsidRDefault="00092B85">
      <w:pPr>
        <w:spacing w:before="12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numPr>
          <w:ilvl w:val="1"/>
          <w:numId w:val="184"/>
        </w:numPr>
        <w:tabs>
          <w:tab w:val="left" w:pos="1722"/>
        </w:tabs>
        <w:spacing w:before="59"/>
        <w:ind w:hanging="283"/>
      </w:pPr>
      <w:r>
        <w:rPr>
          <w:w w:val="115"/>
        </w:rPr>
        <w:t>Check</w:t>
      </w:r>
      <w:r>
        <w:rPr>
          <w:spacing w:val="-16"/>
          <w:w w:val="115"/>
        </w:rPr>
        <w:t xml:space="preserve"> </w:t>
      </w:r>
      <w:r>
        <w:rPr>
          <w:w w:val="115"/>
        </w:rPr>
        <w:t>if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Total</w:t>
      </w:r>
      <w:r>
        <w:rPr>
          <w:spacing w:val="-14"/>
          <w:w w:val="115"/>
        </w:rPr>
        <w:t xml:space="preserve"> </w:t>
      </w:r>
      <w:r>
        <w:rPr>
          <w:w w:val="115"/>
        </w:rPr>
        <w:t>Balance</w:t>
      </w:r>
      <w:r>
        <w:rPr>
          <w:spacing w:val="-12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0.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post</w:t>
      </w:r>
      <w:r>
        <w:rPr>
          <w:spacing w:val="-14"/>
          <w:w w:val="115"/>
        </w:rPr>
        <w:t xml:space="preserve"> </w:t>
      </w:r>
      <w:r>
        <w:rPr>
          <w:w w:val="115"/>
        </w:rPr>
        <w:t>your</w:t>
      </w:r>
      <w:r>
        <w:rPr>
          <w:spacing w:val="-16"/>
          <w:w w:val="115"/>
        </w:rPr>
        <w:t xml:space="preserve"> </w:t>
      </w:r>
      <w:r>
        <w:rPr>
          <w:w w:val="115"/>
        </w:rPr>
        <w:t>journal</w:t>
      </w:r>
      <w:r>
        <w:rPr>
          <w:spacing w:val="-16"/>
          <w:w w:val="115"/>
        </w:rPr>
        <w:t xml:space="preserve"> </w:t>
      </w:r>
      <w:r>
        <w:rPr>
          <w:w w:val="115"/>
        </w:rPr>
        <w:t>entry,</w:t>
      </w:r>
      <w:r>
        <w:rPr>
          <w:spacing w:val="-14"/>
          <w:w w:val="115"/>
        </w:rPr>
        <w:t xml:space="preserve"> </w:t>
      </w:r>
      <w:r>
        <w:rPr>
          <w:w w:val="115"/>
        </w:rPr>
        <w:t>choose</w:t>
      </w:r>
      <w:r>
        <w:rPr>
          <w:spacing w:val="-17"/>
          <w:w w:val="115"/>
        </w:rPr>
        <w:t xml:space="preserve"> </w:t>
      </w:r>
      <w:r>
        <w:rPr>
          <w:i/>
          <w:w w:val="115"/>
        </w:rPr>
        <w:t>Post</w:t>
      </w:r>
      <w:r>
        <w:rPr>
          <w:w w:val="115"/>
        </w:rPr>
        <w:t>.</w:t>
      </w:r>
    </w:p>
    <w:p w:rsidR="00092B85" w:rsidRPr="009807C5" w:rsidRDefault="003561DB">
      <w:pPr>
        <w:pStyle w:val="BodyText"/>
        <w:numPr>
          <w:ilvl w:val="1"/>
          <w:numId w:val="184"/>
        </w:numPr>
        <w:tabs>
          <w:tab w:val="left" w:pos="1722"/>
        </w:tabs>
        <w:spacing w:before="176"/>
        <w:ind w:hanging="295"/>
        <w:rPr>
          <w:ins w:id="91" w:author="Wilder, Tom" w:date="2019-05-11T12:05:00Z"/>
          <w:rPrChange w:id="92" w:author="Wilder, Tom" w:date="2019-05-11T12:05:00Z">
            <w:rPr>
              <w:ins w:id="93" w:author="Wilder, Tom" w:date="2019-05-11T12:05:00Z"/>
              <w:w w:val="115"/>
            </w:rPr>
          </w:rPrChange>
        </w:rPr>
      </w:pPr>
      <w:r>
        <w:rPr>
          <w:spacing w:val="-1"/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spacing w:val="1"/>
          <w:w w:val="115"/>
        </w:rPr>
        <w:t>check</w:t>
      </w:r>
      <w:r>
        <w:rPr>
          <w:spacing w:val="-13"/>
          <w:w w:val="115"/>
        </w:rPr>
        <w:t xml:space="preserve"> </w:t>
      </w:r>
      <w:r>
        <w:rPr>
          <w:w w:val="115"/>
        </w:rPr>
        <w:t>your</w:t>
      </w:r>
      <w:r>
        <w:rPr>
          <w:spacing w:val="-12"/>
          <w:w w:val="115"/>
        </w:rPr>
        <w:t xml:space="preserve"> </w:t>
      </w:r>
      <w:r>
        <w:rPr>
          <w:w w:val="115"/>
        </w:rPr>
        <w:t>document,</w:t>
      </w:r>
      <w:r>
        <w:rPr>
          <w:spacing w:val="-12"/>
          <w:w w:val="115"/>
        </w:rPr>
        <w:t xml:space="preserve"> </w:t>
      </w:r>
      <w:r>
        <w:rPr>
          <w:w w:val="115"/>
        </w:rPr>
        <w:t>select</w:t>
      </w:r>
      <w:r>
        <w:rPr>
          <w:spacing w:val="-36"/>
          <w:w w:val="115"/>
        </w:rPr>
        <w:t xml:space="preserve"> </w:t>
      </w:r>
      <w:r>
        <w:rPr>
          <w:i/>
          <w:w w:val="115"/>
        </w:rPr>
        <w:t>Display</w:t>
      </w:r>
      <w:r>
        <w:rPr>
          <w:w w:val="115"/>
        </w:rPr>
        <w:t>.</w:t>
      </w:r>
    </w:p>
    <w:p w:rsidR="009807C5" w:rsidRDefault="009807C5">
      <w:pPr>
        <w:pStyle w:val="BodyText"/>
        <w:numPr>
          <w:ilvl w:val="1"/>
          <w:numId w:val="184"/>
        </w:numPr>
        <w:tabs>
          <w:tab w:val="left" w:pos="1722"/>
        </w:tabs>
        <w:spacing w:before="176"/>
        <w:ind w:hanging="295"/>
      </w:pPr>
      <w:ins w:id="94" w:author="Wilder, Tom" w:date="2019-05-11T12:05:00Z">
        <w:r>
          <w:rPr>
            <w:w w:val="115"/>
          </w:rPr>
          <w:t xml:space="preserve">Use Tax </w:t>
        </w:r>
      </w:ins>
      <w:ins w:id="95" w:author="Wilder, Tom" w:date="2019-05-11T12:06:00Z">
        <w:r>
          <w:rPr>
            <w:w w:val="115"/>
          </w:rPr>
          <w:t>Jurisdiction</w:t>
        </w:r>
      </w:ins>
      <w:ins w:id="96" w:author="Wilder, Tom" w:date="2019-05-11T12:05:00Z">
        <w:r>
          <w:rPr>
            <w:w w:val="115"/>
          </w:rPr>
          <w:t xml:space="preserve"> for TX</w:t>
        </w:r>
      </w:ins>
    </w:p>
    <w:p w:rsidR="00092B85" w:rsidRDefault="003561DB">
      <w:pPr>
        <w:numPr>
          <w:ilvl w:val="0"/>
          <w:numId w:val="184"/>
        </w:numPr>
        <w:tabs>
          <w:tab w:val="left" w:pos="1398"/>
        </w:tabs>
        <w:spacing w:before="176"/>
        <w:ind w:hanging="26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5"/>
          <w:sz w:val="20"/>
          <w:szCs w:val="20"/>
        </w:rPr>
        <w:t>On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SAP</w:t>
      </w:r>
      <w:r>
        <w:rPr>
          <w:rFonts w:ascii="Calibri" w:eastAsia="Calibri" w:hAnsi="Calibri" w:cs="Calibri"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5"/>
          <w:sz w:val="20"/>
          <w:szCs w:val="20"/>
        </w:rPr>
        <w:t>Fiori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r w:rsidR="00DA5CB6">
        <w:rPr>
          <w:rFonts w:ascii="Calibri" w:eastAsia="Calibri" w:hAnsi="Calibri" w:cs="Calibri"/>
          <w:w w:val="115"/>
          <w:sz w:val="20"/>
          <w:szCs w:val="20"/>
        </w:rPr>
        <w:t>Launchpad</w:t>
      </w:r>
      <w:r>
        <w:rPr>
          <w:rFonts w:ascii="Calibri" w:eastAsia="Calibri" w:hAnsi="Calibri" w:cs="Calibri"/>
          <w:w w:val="115"/>
          <w:sz w:val="20"/>
          <w:szCs w:val="20"/>
        </w:rPr>
        <w:t>,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select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Cost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Center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Report</w:t>
      </w:r>
      <w:r>
        <w:rPr>
          <w:rFonts w:ascii="Calibri" w:eastAsia="Calibri" w:hAnsi="Calibri" w:cs="Calibri"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Cost</w:t>
      </w:r>
      <w:r>
        <w:rPr>
          <w:rFonts w:ascii="Calibri" w:eastAsia="Calibri" w:hAnsi="Calibri" w:cs="Calibri"/>
          <w:i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Centers</w:t>
      </w:r>
      <w:r>
        <w:rPr>
          <w:rFonts w:ascii="Calibri" w:eastAsia="Calibri" w:hAnsi="Calibri" w:cs="Calibri"/>
          <w:i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—</w:t>
      </w:r>
      <w:r>
        <w:rPr>
          <w:rFonts w:ascii="Calibri" w:eastAsia="Calibri" w:hAnsi="Calibri" w:cs="Calibri"/>
          <w:i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Plan/Actual</w:t>
      </w:r>
      <w:r>
        <w:rPr>
          <w:rFonts w:ascii="Calibri" w:eastAsia="Calibri" w:hAnsi="Calibri" w:cs="Calibri"/>
          <w:w w:val="115"/>
          <w:sz w:val="20"/>
          <w:szCs w:val="20"/>
        </w:rPr>
        <w:t>.</w:t>
      </w:r>
      <w:ins w:id="97" w:author="Wilder, Tom" w:date="2019-05-11T12:11:00Z">
        <w:r w:rsidR="009807C5">
          <w:rPr>
            <w:rFonts w:ascii="Calibri" w:eastAsia="Calibri" w:hAnsi="Calibri" w:cs="Calibri"/>
            <w:w w:val="115"/>
            <w:sz w:val="20"/>
            <w:szCs w:val="20"/>
          </w:rPr>
          <w:t xml:space="preserve"> (Alternatively, use t-code S_ALR_87013611</w:t>
        </w:r>
        <w:r w:rsidR="00233DE8">
          <w:rPr>
            <w:rFonts w:ascii="Calibri" w:eastAsia="Calibri" w:hAnsi="Calibri" w:cs="Calibri"/>
            <w:w w:val="115"/>
            <w:sz w:val="20"/>
            <w:szCs w:val="20"/>
          </w:rPr>
          <w:t xml:space="preserve"> – Cost Centers: Actual/Plan/Variance)</w:t>
        </w:r>
        <w:r w:rsidR="009807C5">
          <w:rPr>
            <w:rFonts w:ascii="Calibri" w:eastAsia="Calibri" w:hAnsi="Calibri" w:cs="Calibri"/>
            <w:w w:val="115"/>
            <w:sz w:val="20"/>
            <w:szCs w:val="20"/>
          </w:rPr>
          <w:t>)</w:t>
        </w:r>
      </w:ins>
    </w:p>
    <w:p w:rsidR="00092B85" w:rsidRDefault="003561DB">
      <w:pPr>
        <w:numPr>
          <w:ilvl w:val="1"/>
          <w:numId w:val="184"/>
        </w:numPr>
        <w:tabs>
          <w:tab w:val="left" w:pos="1722"/>
        </w:tabs>
        <w:spacing w:before="75" w:line="469" w:lineRule="auto"/>
        <w:ind w:right="1244"/>
        <w:rPr>
          <w:rFonts w:ascii="Calibri" w:eastAsia="Calibri" w:hAnsi="Calibri" w:cs="Calibri"/>
          <w:sz w:val="20"/>
          <w:szCs w:val="20"/>
        </w:rPr>
      </w:pPr>
      <w:r>
        <w:pict>
          <v:shape id="_x0000_s1975" type="#_x0000_t202" style="position:absolute;left:0;text-align:left;margin-left:140pt;margin-top:42.9pt;width:397.1pt;height:122.9pt;z-index:26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59"/>
                    <w:gridCol w:w="3959"/>
                  </w:tblGrid>
                  <w:tr w:rsidR="003561DB">
                    <w:trPr>
                      <w:trHeight w:hRule="exact" w:val="394"/>
                    </w:trPr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D6D9DA"/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w w:val="115"/>
                            <w:sz w:val="20"/>
                          </w:rPr>
                          <w:t>Field</w:t>
                        </w:r>
                        <w:r>
                          <w:rPr>
                            <w:rFonts w:ascii="Calibri"/>
                            <w:spacing w:val="-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5"/>
                            <w:sz w:val="20"/>
                          </w:rPr>
                          <w:t>Name</w:t>
                        </w:r>
                        <w:r>
                          <w:rPr>
                            <w:rFonts w:ascii="Calibri"/>
                            <w:spacing w:val="-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w w:val="115"/>
                            <w:sz w:val="20"/>
                          </w:rPr>
                          <w:t>or</w:t>
                        </w:r>
                        <w:r>
                          <w:rPr>
                            <w:rFonts w:ascii="Calibri"/>
                            <w:spacing w:val="-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5"/>
                            <w:sz w:val="20"/>
                          </w:rPr>
                          <w:t>Data</w:t>
                        </w:r>
                        <w:r>
                          <w:rPr>
                            <w:rFonts w:ascii="Calibri"/>
                            <w:spacing w:val="-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5"/>
                            <w:sz w:val="20"/>
                          </w:rPr>
                          <w:t>Type</w:t>
                        </w:r>
                      </w:p>
                    </w:tc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D6D9DA"/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20"/>
                          </w:rPr>
                          <w:t>Value</w:t>
                        </w:r>
                      </w:p>
                    </w:tc>
                  </w:tr>
                  <w:tr w:rsidR="003561DB">
                    <w:trPr>
                      <w:trHeight w:hRule="exact" w:val="410"/>
                    </w:trPr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8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Fiscal</w:t>
                        </w:r>
                        <w:r>
                          <w:rPr>
                            <w:rFonts w:ascii="Calibri"/>
                            <w:i/>
                            <w:spacing w:val="-1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Year</w:t>
                        </w:r>
                      </w:p>
                    </w:tc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82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Current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Year</w:t>
                        </w:r>
                      </w:p>
                    </w:tc>
                  </w:tr>
                  <w:tr w:rsidR="003561DB">
                    <w:trPr>
                      <w:trHeight w:hRule="exact" w:val="408"/>
                    </w:trPr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Posting</w:t>
                        </w:r>
                        <w:r>
                          <w:rPr>
                            <w:rFonts w:ascii="Calibri"/>
                            <w:i/>
                            <w:spacing w:val="-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Period</w:t>
                        </w:r>
                      </w:p>
                    </w:tc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79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Current</w:t>
                        </w:r>
                        <w:r>
                          <w:rPr>
                            <w:rFonts w:ascii="Courier New"/>
                            <w:b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Period</w:t>
                        </w:r>
                      </w:p>
                    </w:tc>
                  </w:tr>
                  <w:tr w:rsidR="003561DB">
                    <w:trPr>
                      <w:trHeight w:hRule="exact" w:val="411"/>
                    </w:trPr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6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Category</w:t>
                        </w:r>
                      </w:p>
                    </w:tc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6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w w:val="115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b/>
                            <w:spacing w:val="-11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5"/>
                            <w:sz w:val="20"/>
                          </w:rPr>
                          <w:t>(Version)</w:t>
                        </w:r>
                      </w:p>
                    </w:tc>
                  </w:tr>
                  <w:tr w:rsidR="003561DB">
                    <w:trPr>
                      <w:trHeight w:hRule="exact" w:val="408"/>
                    </w:trPr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Company</w:t>
                        </w:r>
                        <w:r>
                          <w:rPr>
                            <w:rFonts w:ascii="Calibri"/>
                            <w:i/>
                            <w:spacing w:val="-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Code</w:t>
                        </w:r>
                      </w:p>
                    </w:tc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79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US###</w:t>
                        </w:r>
                      </w:p>
                    </w:tc>
                  </w:tr>
                  <w:tr w:rsidR="003561DB">
                    <w:trPr>
                      <w:trHeight w:hRule="exact" w:val="410"/>
                    </w:trPr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Cost</w:t>
                        </w:r>
                        <w:r>
                          <w:rPr>
                            <w:rFonts w:ascii="Calibri"/>
                            <w:i/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Center</w:t>
                        </w:r>
                      </w:p>
                    </w:tc>
                    <w:tc>
                      <w:tcPr>
                        <w:tcW w:w="39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w w:val="115"/>
                            <w:sz w:val="20"/>
                            <w:szCs w:val="20"/>
                          </w:rPr>
                          <w:t>SERV–###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26"/>
                            <w:w w:val="11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5"/>
                            <w:sz w:val="20"/>
                            <w:szCs w:val="20"/>
                          </w:rPr>
                          <w:t>(your</w:t>
                        </w:r>
                        <w:r>
                          <w:rPr>
                            <w:rFonts w:ascii="Calibri" w:eastAsia="Calibri" w:hAnsi="Calibri" w:cs="Calibri"/>
                            <w:spacing w:val="-18"/>
                            <w:w w:val="11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5"/>
                            <w:sz w:val="20"/>
                            <w:szCs w:val="20"/>
                          </w:rPr>
                          <w:t>cost</w:t>
                        </w:r>
                        <w:r>
                          <w:rPr>
                            <w:rFonts w:ascii="Calibri" w:eastAsia="Calibri" w:hAnsi="Calibri" w:cs="Calibri"/>
                            <w:spacing w:val="-17"/>
                            <w:w w:val="11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5"/>
                            <w:sz w:val="20"/>
                            <w:szCs w:val="20"/>
                          </w:rPr>
                          <w:t>center)</w:t>
                        </w:r>
                      </w:p>
                    </w:tc>
                  </w:tr>
                </w:tbl>
                <w:p w:rsidR="003561DB" w:rsidRDefault="003561DB"/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w w:val="115"/>
          <w:sz w:val="20"/>
          <w:szCs w:val="20"/>
        </w:rPr>
        <w:t>On</w:t>
      </w:r>
      <w:r>
        <w:rPr>
          <w:rFonts w:ascii="Calibri" w:eastAsia="Calibri" w:hAnsi="Calibri" w:cs="Calibri"/>
          <w:spacing w:val="-22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Cost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Centers:</w:t>
      </w:r>
      <w:r>
        <w:rPr>
          <w:rFonts w:ascii="Calibri" w:eastAsia="Calibri" w:hAnsi="Calibri" w:cs="Calibri"/>
          <w:i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Plan/Actual</w:t>
      </w:r>
      <w:r>
        <w:rPr>
          <w:rFonts w:ascii="Calibri" w:eastAsia="Calibri" w:hAnsi="Calibri" w:cs="Calibri"/>
          <w:i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Prompt</w:t>
      </w:r>
      <w:r>
        <w:rPr>
          <w:rFonts w:ascii="Calibri" w:eastAsia="Calibri" w:hAnsi="Calibri" w:cs="Calibri"/>
          <w:i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screen,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enter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following</w:t>
      </w:r>
      <w:r>
        <w:rPr>
          <w:rFonts w:ascii="Calibri" w:eastAsia="Calibri" w:hAnsi="Calibri" w:cs="Calibri"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data:</w:t>
      </w:r>
      <w:r>
        <w:rPr>
          <w:rFonts w:ascii="Calibri" w:eastAsia="Calibri" w:hAnsi="Calibri" w:cs="Calibri"/>
          <w:spacing w:val="70"/>
          <w:w w:val="113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Table</w:t>
      </w:r>
      <w:r>
        <w:rPr>
          <w:rFonts w:ascii="Calibri" w:eastAsia="Calibri" w:hAnsi="Calibri" w:cs="Calibri"/>
          <w:spacing w:val="-1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2:</w:t>
      </w:r>
      <w:r>
        <w:rPr>
          <w:rFonts w:ascii="Calibri" w:eastAsia="Calibri" w:hAnsi="Calibri" w:cs="Calibri"/>
          <w:spacing w:val="-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Values</w:t>
      </w:r>
      <w:r>
        <w:rPr>
          <w:rFonts w:ascii="Calibri" w:eastAsia="Calibri" w:hAnsi="Calibri" w:cs="Calibri"/>
          <w:spacing w:val="-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for</w:t>
      </w:r>
      <w:r>
        <w:rPr>
          <w:rFonts w:ascii="Calibri" w:eastAsia="Calibri" w:hAnsi="Calibri" w:cs="Calibri"/>
          <w:spacing w:val="-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Cost</w:t>
      </w:r>
      <w:r>
        <w:rPr>
          <w:rFonts w:ascii="Calibri" w:eastAsia="Calibri" w:hAnsi="Calibri" w:cs="Calibri"/>
          <w:spacing w:val="-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Centers</w:t>
      </w:r>
      <w:r>
        <w:rPr>
          <w:rFonts w:ascii="Calibri" w:eastAsia="Calibri" w:hAnsi="Calibri" w:cs="Calibri"/>
          <w:spacing w:val="-2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—</w:t>
      </w:r>
      <w:r>
        <w:rPr>
          <w:rFonts w:ascii="Calibri" w:eastAsia="Calibri" w:hAnsi="Calibri" w:cs="Calibri"/>
          <w:spacing w:val="-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Plan/Actual</w:t>
      </w:r>
      <w:r>
        <w:rPr>
          <w:rFonts w:ascii="Calibri" w:eastAsia="Calibri" w:hAnsi="Calibri" w:cs="Calibri"/>
          <w:spacing w:val="-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5"/>
          <w:sz w:val="20"/>
          <w:szCs w:val="20"/>
        </w:rPr>
        <w:t>Report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spacing w:line="200" w:lineRule="atLeast"/>
        <w:ind w:left="172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972" style="width:396.6pt;height:52.1pt;mso-position-horizontal-relative:char;mso-position-vertical-relative:line" coordsize="7932,1042">
            <v:shape id="_x0000_s1974" type="#_x0000_t75" style="position:absolute;left:241;top:149;width:481;height:450">
              <v:imagedata r:id="rId8" o:title=""/>
            </v:shape>
            <v:shape id="_x0000_s1973" type="#_x0000_t202" style="position:absolute;width:7932;height:1042" filled="f" strokeweight=".82pt">
              <v:textbox inset="0,0,0,0">
                <w:txbxContent>
                  <w:p w:rsidR="003561DB" w:rsidRDefault="003561DB">
                    <w:pPr>
                      <w:spacing w:before="120"/>
                      <w:ind w:left="942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Note:</w:t>
                    </w:r>
                  </w:p>
                  <w:p w:rsidR="003561DB" w:rsidRDefault="003561DB">
                    <w:pPr>
                      <w:spacing w:before="24" w:line="254" w:lineRule="auto"/>
                      <w:ind w:left="942" w:right="289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You</w:t>
                    </w:r>
                    <w:r>
                      <w:rPr>
                        <w:rFonts w:ascii="Calibri"/>
                        <w:spacing w:val="-2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can</w:t>
                    </w:r>
                    <w:r>
                      <w:rPr>
                        <w:rFonts w:ascii="Calibri"/>
                        <w:spacing w:val="-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expand</w:t>
                    </w:r>
                    <w:r>
                      <w:rPr>
                        <w:rFonts w:ascii="Calibri"/>
                        <w:spacing w:val="-2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for</w:t>
                    </w:r>
                    <w:r>
                      <w:rPr>
                        <w:rFonts w:ascii="Calibri"/>
                        <w:spacing w:val="-2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searching</w:t>
                    </w:r>
                    <w:r>
                      <w:rPr>
                        <w:rFonts w:ascii="Calibri"/>
                        <w:spacing w:val="-2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possible</w:t>
                    </w:r>
                    <w:r>
                      <w:rPr>
                        <w:rFonts w:ascii="Calibri"/>
                        <w:spacing w:val="-2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entries.</w:t>
                    </w:r>
                    <w:r>
                      <w:rPr>
                        <w:rFonts w:ascii="Calibri"/>
                        <w:spacing w:val="-2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Go</w:t>
                    </w:r>
                    <w:r>
                      <w:rPr>
                        <w:rFonts w:ascii="Calibri"/>
                        <w:i/>
                        <w:spacing w:val="-2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2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only</w:t>
                    </w:r>
                    <w:r>
                      <w:rPr>
                        <w:rFonts w:ascii="Calibri"/>
                        <w:spacing w:val="-2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visible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when</w:t>
                    </w:r>
                    <w:r>
                      <w:rPr>
                        <w:rFonts w:ascii="Calibri"/>
                        <w:spacing w:val="-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you</w:t>
                    </w:r>
                    <w:r>
                      <w:rPr>
                        <w:rFonts w:ascii="Calibri"/>
                        <w:spacing w:val="46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compress</w:t>
                    </w:r>
                    <w:r>
                      <w:rPr>
                        <w:rFonts w:ascii="Calibri"/>
                        <w:spacing w:val="-1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1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expanded</w:t>
                    </w:r>
                    <w:r>
                      <w:rPr>
                        <w:rFonts w:ascii="Calibri"/>
                        <w:spacing w:val="-1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entry</w:t>
                    </w:r>
                    <w:r>
                      <w:rPr>
                        <w:rFonts w:ascii="Calibri"/>
                        <w:spacing w:val="-3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fields.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092B85" w:rsidRDefault="003561DB">
      <w:pPr>
        <w:pStyle w:val="BodyText"/>
        <w:numPr>
          <w:ilvl w:val="1"/>
          <w:numId w:val="184"/>
        </w:numPr>
        <w:tabs>
          <w:tab w:val="left" w:pos="1722"/>
        </w:tabs>
        <w:spacing w:before="59"/>
        <w:ind w:hanging="295"/>
      </w:pPr>
      <w:r>
        <w:rPr>
          <w:spacing w:val="-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execute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report,</w:t>
      </w:r>
      <w:r>
        <w:rPr>
          <w:spacing w:val="-17"/>
          <w:w w:val="115"/>
        </w:rPr>
        <w:t xml:space="preserve"> </w:t>
      </w:r>
      <w:r>
        <w:rPr>
          <w:w w:val="115"/>
        </w:rPr>
        <w:t>choose</w:t>
      </w:r>
      <w:r>
        <w:rPr>
          <w:spacing w:val="-16"/>
          <w:w w:val="115"/>
        </w:rPr>
        <w:t xml:space="preserve"> </w:t>
      </w:r>
      <w:r>
        <w:rPr>
          <w:i/>
          <w:spacing w:val="-1"/>
          <w:w w:val="115"/>
        </w:rPr>
        <w:t>Go</w:t>
      </w:r>
      <w:r>
        <w:rPr>
          <w:spacing w:val="-1"/>
          <w:w w:val="115"/>
        </w:rPr>
        <w:t>.</w:t>
      </w:r>
    </w:p>
    <w:p w:rsidR="00092B85" w:rsidRDefault="003561DB">
      <w:pPr>
        <w:pStyle w:val="BodyText"/>
        <w:numPr>
          <w:ilvl w:val="0"/>
          <w:numId w:val="184"/>
        </w:numPr>
        <w:tabs>
          <w:tab w:val="left" w:pos="1398"/>
        </w:tabs>
        <w:spacing w:before="176"/>
        <w:ind w:hanging="269"/>
      </w:pPr>
      <w:r>
        <w:rPr>
          <w:spacing w:val="-1"/>
          <w:w w:val="110"/>
        </w:rPr>
        <w:t>Drill</w:t>
      </w:r>
      <w:r>
        <w:rPr>
          <w:spacing w:val="-9"/>
          <w:w w:val="110"/>
        </w:rPr>
        <w:t xml:space="preserve"> </w:t>
      </w:r>
      <w:r>
        <w:rPr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original</w:t>
      </w:r>
      <w:r>
        <w:rPr>
          <w:spacing w:val="-26"/>
          <w:w w:val="110"/>
        </w:rPr>
        <w:t xml:space="preserve"> </w:t>
      </w:r>
      <w:r>
        <w:rPr>
          <w:w w:val="110"/>
        </w:rPr>
        <w:t>document.</w:t>
      </w:r>
    </w:p>
    <w:p w:rsidR="00092B85" w:rsidRDefault="003561DB">
      <w:pPr>
        <w:pStyle w:val="BodyText"/>
        <w:numPr>
          <w:ilvl w:val="1"/>
          <w:numId w:val="184"/>
        </w:numPr>
        <w:tabs>
          <w:tab w:val="left" w:pos="1722"/>
        </w:tabs>
        <w:spacing w:before="75" w:line="254" w:lineRule="auto"/>
        <w:ind w:right="1009"/>
      </w:pPr>
      <w:r>
        <w:rPr>
          <w:spacing w:val="-1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select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items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want,</w:t>
      </w:r>
      <w:r>
        <w:rPr>
          <w:spacing w:val="-7"/>
          <w:w w:val="110"/>
        </w:rPr>
        <w:t xml:space="preserve"> </w:t>
      </w:r>
      <w:r>
        <w:rPr>
          <w:w w:val="110"/>
        </w:rPr>
        <w:t>position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cursor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cell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actual</w:t>
      </w:r>
      <w:r>
        <w:rPr>
          <w:spacing w:val="42"/>
          <w:w w:val="109"/>
        </w:rPr>
        <w:t xml:space="preserve"> </w:t>
      </w:r>
      <w:r>
        <w:rPr>
          <w:w w:val="110"/>
        </w:rPr>
        <w:t>amount.</w:t>
      </w:r>
    </w:p>
    <w:p w:rsidR="00092B85" w:rsidRDefault="003561DB">
      <w:pPr>
        <w:numPr>
          <w:ilvl w:val="1"/>
          <w:numId w:val="184"/>
        </w:numPr>
        <w:tabs>
          <w:tab w:val="left" w:pos="1722"/>
        </w:tabs>
        <w:spacing w:before="160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0"/>
          <w:sz w:val="20"/>
          <w:szCs w:val="20"/>
        </w:rPr>
        <w:t>Select</w:t>
      </w:r>
      <w:r>
        <w:rPr>
          <w:rFonts w:ascii="Calibri" w:eastAsia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Jump</w:t>
      </w:r>
      <w:r>
        <w:rPr>
          <w:rFonts w:ascii="Calibri" w:eastAsia="Calibri" w:hAnsi="Calibri" w:cs="Calibri"/>
          <w:i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to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and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select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Display</w:t>
      </w:r>
      <w:r>
        <w:rPr>
          <w:rFonts w:ascii="Calibri" w:eastAsia="Calibri" w:hAnsi="Calibri" w:cs="Calibri"/>
          <w:i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G/L</w:t>
      </w:r>
      <w:r>
        <w:rPr>
          <w:rFonts w:ascii="Calibri" w:eastAsia="Calibri" w:hAnsi="Calibri" w:cs="Calibri"/>
          <w:i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Account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Line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Items</w:t>
      </w:r>
      <w:r>
        <w:rPr>
          <w:rFonts w:ascii="Calibri" w:eastAsia="Calibri" w:hAnsi="Calibri" w:cs="Calibri"/>
          <w:i/>
          <w:spacing w:val="-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—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Reporting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View</w:t>
      </w:r>
      <w:r>
        <w:rPr>
          <w:rFonts w:ascii="Calibri" w:eastAsia="Calibri" w:hAnsi="Calibri" w:cs="Calibri"/>
          <w:i/>
          <w:spacing w:val="-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report.</w:t>
      </w:r>
    </w:p>
    <w:p w:rsidR="00092B85" w:rsidRDefault="003561DB">
      <w:pPr>
        <w:pStyle w:val="BodyText"/>
        <w:numPr>
          <w:ilvl w:val="1"/>
          <w:numId w:val="184"/>
        </w:numPr>
        <w:tabs>
          <w:tab w:val="left" w:pos="1722"/>
        </w:tabs>
        <w:spacing w:before="176"/>
        <w:ind w:hanging="283"/>
      </w:pPr>
      <w:r>
        <w:rPr>
          <w:w w:val="115"/>
        </w:rPr>
        <w:t>Check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filter</w:t>
      </w:r>
      <w:r>
        <w:rPr>
          <w:spacing w:val="-16"/>
          <w:w w:val="115"/>
        </w:rPr>
        <w:t xml:space="preserve"> </w:t>
      </w:r>
      <w:r>
        <w:rPr>
          <w:w w:val="115"/>
        </w:rPr>
        <w:t>status.</w:t>
      </w:r>
      <w:r>
        <w:rPr>
          <w:spacing w:val="-16"/>
          <w:w w:val="115"/>
        </w:rPr>
        <w:t xml:space="preserve"> </w:t>
      </w:r>
      <w:r>
        <w:rPr>
          <w:w w:val="115"/>
        </w:rPr>
        <w:t>You</w:t>
      </w:r>
      <w:r>
        <w:rPr>
          <w:spacing w:val="-18"/>
          <w:w w:val="115"/>
        </w:rPr>
        <w:t xml:space="preserve"> </w:t>
      </w:r>
      <w:r>
        <w:rPr>
          <w:w w:val="115"/>
        </w:rPr>
        <w:t>may</w:t>
      </w:r>
      <w:r>
        <w:rPr>
          <w:spacing w:val="-16"/>
          <w:w w:val="115"/>
        </w:rPr>
        <w:t xml:space="preserve"> </w:t>
      </w:r>
      <w:r>
        <w:rPr>
          <w:w w:val="115"/>
        </w:rPr>
        <w:t>have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6"/>
          <w:w w:val="115"/>
        </w:rPr>
        <w:t xml:space="preserve"> </w:t>
      </w:r>
      <w:r>
        <w:rPr>
          <w:w w:val="115"/>
        </w:rPr>
        <w:t>change</w:t>
      </w:r>
      <w:r>
        <w:rPr>
          <w:spacing w:val="-16"/>
          <w:w w:val="115"/>
        </w:rPr>
        <w:t xml:space="preserve"> </w:t>
      </w:r>
      <w:r>
        <w:rPr>
          <w:w w:val="115"/>
        </w:rPr>
        <w:t>it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6"/>
          <w:w w:val="115"/>
        </w:rPr>
        <w:t xml:space="preserve"> </w:t>
      </w:r>
      <w:r>
        <w:rPr>
          <w:i/>
          <w:spacing w:val="-1"/>
          <w:w w:val="115"/>
        </w:rPr>
        <w:t>All</w:t>
      </w:r>
      <w:r>
        <w:rPr>
          <w:i/>
          <w:spacing w:val="-18"/>
          <w:w w:val="115"/>
        </w:rPr>
        <w:t xml:space="preserve"> </w:t>
      </w:r>
      <w:r>
        <w:rPr>
          <w:i/>
          <w:w w:val="115"/>
        </w:rPr>
        <w:t>items</w:t>
      </w:r>
      <w:r>
        <w:rPr>
          <w:i/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8"/>
          <w:w w:val="115"/>
        </w:rPr>
        <w:t xml:space="preserve"> </w:t>
      </w:r>
      <w:r>
        <w:rPr>
          <w:w w:val="115"/>
        </w:rPr>
        <w:t>then</w:t>
      </w:r>
      <w:r>
        <w:rPr>
          <w:spacing w:val="-17"/>
          <w:w w:val="115"/>
        </w:rPr>
        <w:t xml:space="preserve"> </w:t>
      </w:r>
      <w:r>
        <w:rPr>
          <w:w w:val="115"/>
        </w:rPr>
        <w:t>choose</w:t>
      </w:r>
      <w:r>
        <w:rPr>
          <w:spacing w:val="-16"/>
          <w:w w:val="115"/>
        </w:rPr>
        <w:t xml:space="preserve"> </w:t>
      </w:r>
      <w:r>
        <w:rPr>
          <w:i/>
          <w:w w:val="115"/>
        </w:rPr>
        <w:t>Go</w:t>
      </w:r>
      <w:r>
        <w:rPr>
          <w:w w:val="115"/>
        </w:rPr>
        <w:t>.</w:t>
      </w:r>
    </w:p>
    <w:p w:rsidR="00092B85" w:rsidRDefault="003561DB">
      <w:pPr>
        <w:pStyle w:val="BodyText"/>
        <w:numPr>
          <w:ilvl w:val="1"/>
          <w:numId w:val="184"/>
        </w:numPr>
        <w:tabs>
          <w:tab w:val="left" w:pos="1722"/>
        </w:tabs>
        <w:spacing w:before="176" w:line="254" w:lineRule="auto"/>
        <w:ind w:right="586" w:hanging="295"/>
      </w:pPr>
      <w:r>
        <w:rPr>
          <w:rFonts w:cs="Calibri"/>
          <w:w w:val="110"/>
        </w:rPr>
        <w:t>To</w:t>
      </w:r>
      <w:r>
        <w:rPr>
          <w:rFonts w:cs="Calibri"/>
          <w:spacing w:val="-6"/>
          <w:w w:val="110"/>
        </w:rPr>
        <w:t xml:space="preserve"> </w:t>
      </w:r>
      <w:r>
        <w:rPr>
          <w:rFonts w:cs="Calibri"/>
          <w:spacing w:val="-1"/>
          <w:w w:val="110"/>
        </w:rPr>
        <w:t>get</w:t>
      </w:r>
      <w:r>
        <w:rPr>
          <w:rFonts w:cs="Calibri"/>
          <w:spacing w:val="-7"/>
          <w:w w:val="110"/>
        </w:rPr>
        <w:t xml:space="preserve"> </w:t>
      </w:r>
      <w:r>
        <w:rPr>
          <w:rFonts w:cs="Calibri"/>
          <w:w w:val="110"/>
        </w:rPr>
        <w:t>detailed</w:t>
      </w:r>
      <w:r>
        <w:rPr>
          <w:rFonts w:cs="Calibri"/>
          <w:spacing w:val="-9"/>
          <w:w w:val="110"/>
        </w:rPr>
        <w:t xml:space="preserve"> </w:t>
      </w:r>
      <w:r>
        <w:rPr>
          <w:rFonts w:cs="Calibri"/>
          <w:w w:val="110"/>
        </w:rPr>
        <w:t>information,</w:t>
      </w:r>
      <w:r>
        <w:rPr>
          <w:rFonts w:cs="Calibri"/>
          <w:spacing w:val="-9"/>
          <w:w w:val="110"/>
        </w:rPr>
        <w:t xml:space="preserve"> </w:t>
      </w:r>
      <w:r>
        <w:rPr>
          <w:rFonts w:cs="Calibri"/>
          <w:w w:val="110"/>
        </w:rPr>
        <w:t>expand</w:t>
      </w:r>
      <w:r>
        <w:rPr>
          <w:rFonts w:cs="Calibri"/>
          <w:spacing w:val="-8"/>
          <w:w w:val="110"/>
        </w:rPr>
        <w:t xml:space="preserve"> </w:t>
      </w:r>
      <w:r>
        <w:rPr>
          <w:rFonts w:cs="Calibri"/>
          <w:spacing w:val="-1"/>
          <w:w w:val="110"/>
        </w:rPr>
        <w:t>the</w:t>
      </w:r>
      <w:r>
        <w:rPr>
          <w:rFonts w:cs="Calibri"/>
          <w:spacing w:val="-8"/>
          <w:w w:val="110"/>
        </w:rPr>
        <w:t xml:space="preserve"> </w:t>
      </w:r>
      <w:r>
        <w:rPr>
          <w:rFonts w:cs="Calibri"/>
          <w:w w:val="110"/>
        </w:rPr>
        <w:t>line</w:t>
      </w:r>
      <w:r>
        <w:rPr>
          <w:rFonts w:cs="Calibri"/>
          <w:spacing w:val="-10"/>
          <w:w w:val="110"/>
        </w:rPr>
        <w:t xml:space="preserve"> </w:t>
      </w:r>
      <w:r>
        <w:rPr>
          <w:rFonts w:cs="Calibri"/>
          <w:w w:val="110"/>
        </w:rPr>
        <w:t>item’s</w:t>
      </w:r>
      <w:r>
        <w:rPr>
          <w:rFonts w:cs="Calibri"/>
          <w:spacing w:val="-11"/>
          <w:w w:val="110"/>
        </w:rPr>
        <w:t xml:space="preserve"> </w:t>
      </w:r>
      <w:r>
        <w:rPr>
          <w:rFonts w:cs="Calibri"/>
          <w:w w:val="110"/>
        </w:rPr>
        <w:t>list</w:t>
      </w:r>
      <w:r>
        <w:rPr>
          <w:rFonts w:cs="Calibri"/>
          <w:spacing w:val="-6"/>
          <w:w w:val="110"/>
        </w:rPr>
        <w:t xml:space="preserve"> </w:t>
      </w:r>
      <w:r>
        <w:rPr>
          <w:rFonts w:cs="Calibri"/>
          <w:w w:val="110"/>
        </w:rPr>
        <w:t>and</w:t>
      </w:r>
      <w:r>
        <w:rPr>
          <w:rFonts w:cs="Calibri"/>
          <w:spacing w:val="-10"/>
          <w:w w:val="110"/>
        </w:rPr>
        <w:t xml:space="preserve"> </w:t>
      </w:r>
      <w:r>
        <w:rPr>
          <w:rFonts w:cs="Calibri"/>
          <w:spacing w:val="1"/>
          <w:w w:val="110"/>
        </w:rPr>
        <w:t>jump</w:t>
      </w:r>
      <w:r>
        <w:rPr>
          <w:rFonts w:cs="Calibri"/>
          <w:spacing w:val="-7"/>
          <w:w w:val="110"/>
        </w:rPr>
        <w:t xml:space="preserve"> </w:t>
      </w:r>
      <w:r>
        <w:rPr>
          <w:rFonts w:cs="Calibri"/>
          <w:spacing w:val="-1"/>
          <w:w w:val="110"/>
        </w:rPr>
        <w:t>to</w:t>
      </w:r>
      <w:r>
        <w:rPr>
          <w:rFonts w:cs="Calibri"/>
          <w:spacing w:val="-8"/>
          <w:w w:val="110"/>
        </w:rPr>
        <w:t xml:space="preserve"> </w:t>
      </w:r>
      <w:r>
        <w:rPr>
          <w:rFonts w:cs="Calibri"/>
          <w:w w:val="110"/>
        </w:rPr>
        <w:t>the</w:t>
      </w:r>
      <w:r>
        <w:rPr>
          <w:rFonts w:cs="Calibri"/>
          <w:spacing w:val="-6"/>
          <w:w w:val="110"/>
        </w:rPr>
        <w:t xml:space="preserve"> </w:t>
      </w:r>
      <w:r>
        <w:rPr>
          <w:rFonts w:cs="Calibri"/>
          <w:w w:val="110"/>
        </w:rPr>
        <w:t>details</w:t>
      </w:r>
      <w:r>
        <w:rPr>
          <w:rFonts w:cs="Calibri"/>
          <w:spacing w:val="-9"/>
          <w:w w:val="110"/>
        </w:rPr>
        <w:t xml:space="preserve"> </w:t>
      </w:r>
      <w:r>
        <w:rPr>
          <w:rFonts w:cs="Calibri"/>
          <w:w w:val="110"/>
        </w:rPr>
        <w:t>of</w:t>
      </w:r>
      <w:r>
        <w:rPr>
          <w:rFonts w:cs="Calibri"/>
          <w:spacing w:val="-7"/>
          <w:w w:val="110"/>
        </w:rPr>
        <w:t xml:space="preserve"> </w:t>
      </w:r>
      <w:r>
        <w:rPr>
          <w:rFonts w:cs="Calibri"/>
          <w:w w:val="110"/>
        </w:rPr>
        <w:t>the</w:t>
      </w:r>
      <w:r>
        <w:rPr>
          <w:rFonts w:cs="Calibri"/>
          <w:spacing w:val="56"/>
          <w:w w:val="108"/>
        </w:rPr>
        <w:t xml:space="preserve"> </w:t>
      </w:r>
      <w:r>
        <w:rPr>
          <w:w w:val="110"/>
        </w:rPr>
        <w:t>original</w:t>
      </w:r>
      <w:r>
        <w:rPr>
          <w:spacing w:val="-32"/>
          <w:w w:val="110"/>
        </w:rPr>
        <w:t xml:space="preserve"> </w:t>
      </w:r>
      <w:r>
        <w:rPr>
          <w:w w:val="110"/>
        </w:rPr>
        <w:t>documents.</w:t>
      </w:r>
    </w:p>
    <w:p w:rsidR="00092B85" w:rsidRDefault="003561DB">
      <w:pPr>
        <w:pStyle w:val="BodyText"/>
        <w:spacing w:before="60" w:line="255" w:lineRule="auto"/>
        <w:ind w:left="1721" w:right="327"/>
      </w:pPr>
      <w:r>
        <w:rPr>
          <w:spacing w:val="-1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jump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original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posted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step</w:t>
      </w:r>
      <w:r>
        <w:rPr>
          <w:spacing w:val="-8"/>
          <w:w w:val="110"/>
        </w:rPr>
        <w:t xml:space="preserve"> </w:t>
      </w:r>
      <w:r>
        <w:rPr>
          <w:w w:val="110"/>
        </w:rPr>
        <w:t>1,</w:t>
      </w:r>
      <w:r>
        <w:rPr>
          <w:spacing w:val="-8"/>
          <w:w w:val="110"/>
        </w:rPr>
        <w:t xml:space="preserve"> </w:t>
      </w:r>
      <w:r>
        <w:rPr>
          <w:w w:val="110"/>
        </w:rPr>
        <w:t>choose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i/>
          <w:w w:val="110"/>
        </w:rPr>
        <w:t>Journal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Entry</w:t>
      </w:r>
      <w:r>
        <w:rPr>
          <w:i/>
          <w:spacing w:val="38"/>
          <w:w w:val="108"/>
        </w:rPr>
        <w:t xml:space="preserve"> </w:t>
      </w:r>
      <w:r>
        <w:rPr>
          <w:w w:val="110"/>
        </w:rPr>
        <w:t>hyperlink.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pop-up</w:t>
      </w:r>
      <w:r>
        <w:rPr>
          <w:spacing w:val="-8"/>
          <w:w w:val="110"/>
        </w:rPr>
        <w:t xml:space="preserve"> </w:t>
      </w:r>
      <w:r>
        <w:rPr>
          <w:w w:val="110"/>
        </w:rPr>
        <w:t>window</w:t>
      </w:r>
      <w:r>
        <w:rPr>
          <w:spacing w:val="-9"/>
          <w:w w:val="110"/>
        </w:rPr>
        <w:t xml:space="preserve"> </w:t>
      </w:r>
      <w:r>
        <w:rPr>
          <w:w w:val="110"/>
        </w:rPr>
        <w:t>occurs,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may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click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item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40"/>
          <w:w w:val="108"/>
        </w:rPr>
        <w:t xml:space="preserve"> </w:t>
      </w:r>
      <w:r>
        <w:rPr>
          <w:spacing w:val="-1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pop-up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window.</w:t>
      </w:r>
    </w:p>
    <w:p w:rsidR="00092B85" w:rsidRDefault="00092B85">
      <w:pPr>
        <w:spacing w:line="255" w:lineRule="auto"/>
        <w:sectPr w:rsidR="00092B85">
          <w:pgSz w:w="11920" w:h="16850"/>
          <w:pgMar w:top="580" w:right="106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71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98" w:name="_bookmark7"/>
                  <w:bookmarkEnd w:id="98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0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20"/>
                      <w:sz w:val="40"/>
                    </w:rPr>
                    <w:t>Exercise</w:t>
                  </w:r>
                  <w:r>
                    <w:rPr>
                      <w:rFonts w:ascii="Calibri"/>
                      <w:spacing w:val="-82"/>
                      <w:w w:val="12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20"/>
                      <w:sz w:val="40"/>
                    </w:rPr>
                    <w:t>8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68" style="width:234.6pt;height:.75pt;mso-position-horizontal-relative:char;mso-position-vertical-relative:line" coordsize="4692,15">
            <v:group id="_x0000_s1969" style="position:absolute;left:8;top:8;width:4677;height:2" coordorigin="8,8" coordsize="4677,2">
              <v:shape id="_x0000_s1970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spacing w:line="247" w:lineRule="auto"/>
        <w:ind w:right="143"/>
      </w:pPr>
      <w:r>
        <w:rPr>
          <w:w w:val="120"/>
        </w:rPr>
        <w:t>Display</w:t>
      </w:r>
      <w:r>
        <w:rPr>
          <w:spacing w:val="-8"/>
          <w:w w:val="120"/>
        </w:rPr>
        <w:t xml:space="preserve"> </w:t>
      </w:r>
      <w:r>
        <w:rPr>
          <w:w w:val="120"/>
        </w:rPr>
        <w:t>a</w:t>
      </w:r>
      <w:r>
        <w:rPr>
          <w:spacing w:val="-8"/>
          <w:w w:val="120"/>
        </w:rPr>
        <w:t xml:space="preserve"> </w:t>
      </w:r>
      <w:r>
        <w:rPr>
          <w:w w:val="120"/>
        </w:rPr>
        <w:t>G/L</w:t>
      </w:r>
      <w:r>
        <w:rPr>
          <w:spacing w:val="-9"/>
          <w:w w:val="120"/>
        </w:rPr>
        <w:t xml:space="preserve"> </w:t>
      </w:r>
      <w:r>
        <w:rPr>
          <w:w w:val="120"/>
        </w:rPr>
        <w:t>Account</w:t>
      </w:r>
      <w:r>
        <w:rPr>
          <w:spacing w:val="-8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G/L</w:t>
      </w:r>
      <w:r>
        <w:rPr>
          <w:spacing w:val="-8"/>
          <w:w w:val="120"/>
        </w:rPr>
        <w:t xml:space="preserve"> </w:t>
      </w:r>
      <w:r>
        <w:rPr>
          <w:w w:val="120"/>
        </w:rPr>
        <w:t>Account</w:t>
      </w:r>
      <w:r>
        <w:rPr>
          <w:spacing w:val="-9"/>
          <w:w w:val="120"/>
        </w:rPr>
        <w:t xml:space="preserve"> </w:t>
      </w:r>
      <w:r>
        <w:rPr>
          <w:w w:val="120"/>
        </w:rPr>
        <w:t>Line</w:t>
      </w:r>
      <w:r>
        <w:rPr>
          <w:spacing w:val="30"/>
          <w:w w:val="119"/>
        </w:rPr>
        <w:t xml:space="preserve"> </w:t>
      </w:r>
      <w:r>
        <w:rPr>
          <w:w w:val="120"/>
        </w:rPr>
        <w:t>Items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46"/>
          <w:szCs w:val="46"/>
        </w:rPr>
      </w:pPr>
    </w:p>
    <w:p w:rsidR="00092B85" w:rsidRDefault="00DA5CB6">
      <w:pPr>
        <w:pStyle w:val="BodyText"/>
        <w:spacing w:line="252" w:lineRule="auto"/>
        <w:ind w:right="284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numPr>
          <w:ilvl w:val="0"/>
          <w:numId w:val="183"/>
        </w:numPr>
        <w:tabs>
          <w:tab w:val="left" w:pos="1398"/>
        </w:tabs>
        <w:spacing w:before="166" w:line="252" w:lineRule="auto"/>
        <w:ind w:right="457"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15"/>
          <w:sz w:val="20"/>
        </w:rPr>
        <w:t>To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look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up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balance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of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account</w:t>
      </w:r>
      <w:r>
        <w:rPr>
          <w:rFonts w:ascii="Calibri"/>
          <w:spacing w:val="-14"/>
          <w:w w:val="115"/>
          <w:sz w:val="20"/>
        </w:rPr>
        <w:t xml:space="preserve"> </w:t>
      </w:r>
      <w:del w:id="99" w:author="Wilder, Tom" w:date="2019-05-11T11:04:00Z">
        <w:r w:rsidDel="003561DB">
          <w:rPr>
            <w:rFonts w:ascii="Calibri"/>
            <w:i/>
            <w:w w:val="115"/>
            <w:sz w:val="20"/>
          </w:rPr>
          <w:delText>71000###</w:delText>
        </w:r>
      </w:del>
      <w:ins w:id="100" w:author="Wilder, Tom" w:date="2019-05-11T11:04:00Z">
        <w:r>
          <w:rPr>
            <w:rFonts w:ascii="Calibri"/>
            <w:i/>
            <w:w w:val="115"/>
            <w:sz w:val="20"/>
          </w:rPr>
          <w:t>710###</w:t>
        </w:r>
      </w:ins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company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code</w:t>
      </w:r>
      <w:r>
        <w:rPr>
          <w:rFonts w:ascii="Calibri"/>
          <w:spacing w:val="-17"/>
          <w:w w:val="115"/>
          <w:sz w:val="20"/>
        </w:rPr>
        <w:t xml:space="preserve"> </w:t>
      </w:r>
      <w:del w:id="101" w:author="Wilder, Tom" w:date="2019-05-11T11:02:00Z">
        <w:r w:rsidDel="003561DB">
          <w:rPr>
            <w:rFonts w:ascii="Calibri"/>
            <w:i/>
            <w:spacing w:val="1"/>
            <w:w w:val="115"/>
            <w:sz w:val="20"/>
          </w:rPr>
          <w:delText>US###</w:delText>
        </w:r>
      </w:del>
      <w:ins w:id="102" w:author="Wilder, Tom" w:date="2019-05-11T11:02:00Z">
        <w:r>
          <w:rPr>
            <w:rFonts w:ascii="Calibri"/>
            <w:i/>
            <w:spacing w:val="1"/>
            <w:w w:val="115"/>
            <w:sz w:val="20"/>
          </w:rPr>
          <w:t>US00</w:t>
        </w:r>
      </w:ins>
      <w:r>
        <w:rPr>
          <w:rFonts w:ascii="Calibri"/>
          <w:spacing w:val="1"/>
          <w:w w:val="115"/>
          <w:sz w:val="20"/>
        </w:rPr>
        <w:t>,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60"/>
          <w:w w:val="113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1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G/L</w:t>
      </w:r>
      <w:r>
        <w:rPr>
          <w:rFonts w:ascii="Calibri"/>
          <w:i/>
          <w:spacing w:val="-1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-3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Balances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spacing w:before="64"/>
        <w:ind w:left="1397"/>
      </w:pP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current</w:t>
      </w:r>
      <w:r>
        <w:rPr>
          <w:spacing w:val="-8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period.</w:t>
      </w:r>
    </w:p>
    <w:p w:rsidR="00092B85" w:rsidRDefault="003561DB">
      <w:pPr>
        <w:numPr>
          <w:ilvl w:val="0"/>
          <w:numId w:val="183"/>
        </w:numPr>
        <w:tabs>
          <w:tab w:val="left" w:pos="1398"/>
        </w:tabs>
        <w:spacing w:before="176" w:line="254" w:lineRule="auto"/>
        <w:ind w:right="753" w:hanging="26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w w:val="115"/>
          <w:sz w:val="20"/>
          <w:szCs w:val="20"/>
        </w:rPr>
        <w:t>To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look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up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line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items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5"/>
          <w:sz w:val="20"/>
          <w:szCs w:val="20"/>
        </w:rPr>
        <w:t>of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account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del w:id="103" w:author="Wilder, Tom" w:date="2019-05-11T11:04:00Z">
        <w:r w:rsidDel="003561DB">
          <w:rPr>
            <w:rFonts w:ascii="Calibri" w:eastAsia="Calibri" w:hAnsi="Calibri" w:cs="Calibri"/>
            <w:i/>
            <w:spacing w:val="1"/>
            <w:w w:val="115"/>
            <w:sz w:val="20"/>
            <w:szCs w:val="20"/>
          </w:rPr>
          <w:delText>71000###</w:delText>
        </w:r>
      </w:del>
      <w:ins w:id="104" w:author="Wilder, Tom" w:date="2019-05-11T11:04:00Z">
        <w:r>
          <w:rPr>
            <w:rFonts w:ascii="Calibri" w:eastAsia="Calibri" w:hAnsi="Calibri" w:cs="Calibri"/>
            <w:i/>
            <w:spacing w:val="1"/>
            <w:w w:val="115"/>
            <w:sz w:val="20"/>
            <w:szCs w:val="20"/>
          </w:rPr>
          <w:t>710###</w:t>
        </w:r>
      </w:ins>
      <w:r>
        <w:rPr>
          <w:rFonts w:ascii="Calibri" w:eastAsia="Calibri" w:hAnsi="Calibri" w:cs="Calibri"/>
          <w:i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5"/>
          <w:sz w:val="20"/>
          <w:szCs w:val="20"/>
        </w:rPr>
        <w:t>in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company</w:t>
      </w:r>
      <w:r>
        <w:rPr>
          <w:rFonts w:ascii="Calibri" w:eastAsia="Calibri" w:hAnsi="Calibri" w:cs="Calibri"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code</w:t>
      </w:r>
      <w:r>
        <w:rPr>
          <w:rFonts w:ascii="Calibri" w:eastAsia="Calibri" w:hAnsi="Calibri" w:cs="Calibri"/>
          <w:spacing w:val="-18"/>
          <w:w w:val="115"/>
          <w:sz w:val="20"/>
          <w:szCs w:val="20"/>
        </w:rPr>
        <w:t xml:space="preserve"> </w:t>
      </w:r>
      <w:del w:id="105" w:author="Wilder, Tom" w:date="2019-05-11T11:02:00Z">
        <w:r w:rsidDel="003561DB">
          <w:rPr>
            <w:rFonts w:ascii="Calibri" w:eastAsia="Calibri" w:hAnsi="Calibri" w:cs="Calibri"/>
            <w:i/>
            <w:spacing w:val="1"/>
            <w:w w:val="115"/>
            <w:sz w:val="20"/>
            <w:szCs w:val="20"/>
          </w:rPr>
          <w:delText>US###</w:delText>
        </w:r>
      </w:del>
      <w:ins w:id="106" w:author="Wilder, Tom" w:date="2019-05-11T11:02:00Z">
        <w:r>
          <w:rPr>
            <w:rFonts w:ascii="Calibri" w:eastAsia="Calibri" w:hAnsi="Calibri" w:cs="Calibri"/>
            <w:i/>
            <w:spacing w:val="1"/>
            <w:w w:val="115"/>
            <w:sz w:val="20"/>
            <w:szCs w:val="20"/>
          </w:rPr>
          <w:t>US00</w:t>
        </w:r>
      </w:ins>
      <w:r>
        <w:rPr>
          <w:rFonts w:ascii="Calibri" w:eastAsia="Calibri" w:hAnsi="Calibri" w:cs="Calibri"/>
          <w:spacing w:val="1"/>
          <w:w w:val="115"/>
          <w:sz w:val="20"/>
          <w:szCs w:val="20"/>
        </w:rPr>
        <w:t>,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choose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66"/>
          <w:w w:val="113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SAP</w:t>
      </w:r>
      <w:r>
        <w:rPr>
          <w:rFonts w:ascii="Calibri" w:eastAsia="Calibri" w:hAnsi="Calibri" w:cs="Calibri"/>
          <w:spacing w:val="-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Fiori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app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Display</w:t>
      </w:r>
      <w:r>
        <w:rPr>
          <w:rFonts w:ascii="Calibri" w:eastAsia="Calibri" w:hAnsi="Calibri" w:cs="Calibri"/>
          <w:i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G/L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Account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Line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Items</w:t>
      </w:r>
      <w:r>
        <w:rPr>
          <w:rFonts w:ascii="Calibri" w:eastAsia="Calibri" w:hAnsi="Calibri" w:cs="Calibri"/>
          <w:i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—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Reporting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View</w:t>
      </w:r>
      <w:r>
        <w:rPr>
          <w:rFonts w:ascii="Calibri" w:eastAsia="Calibri" w:hAnsi="Calibri" w:cs="Calibri"/>
          <w:w w:val="115"/>
          <w:sz w:val="20"/>
          <w:szCs w:val="20"/>
        </w:rPr>
        <w:t>.</w:t>
      </w:r>
    </w:p>
    <w:p w:rsidR="00092B85" w:rsidRDefault="003561DB">
      <w:pPr>
        <w:pStyle w:val="BodyText"/>
        <w:spacing w:before="60"/>
        <w:ind w:left="1397"/>
      </w:pPr>
      <w:r>
        <w:rPr>
          <w:w w:val="110"/>
        </w:rPr>
        <w:t>Run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report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current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period.</w:t>
      </w:r>
    </w:p>
    <w:p w:rsidR="00092B85" w:rsidRDefault="003561DB">
      <w:pPr>
        <w:pStyle w:val="BodyText"/>
        <w:numPr>
          <w:ilvl w:val="0"/>
          <w:numId w:val="183"/>
        </w:numPr>
        <w:tabs>
          <w:tab w:val="left" w:pos="1398"/>
        </w:tabs>
        <w:spacing w:before="176" w:line="254" w:lineRule="auto"/>
        <w:ind w:right="457" w:hanging="269"/>
      </w:pPr>
      <w:r>
        <w:rPr>
          <w:spacing w:val="-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look</w:t>
      </w:r>
      <w:r>
        <w:rPr>
          <w:spacing w:val="-14"/>
          <w:w w:val="115"/>
        </w:rPr>
        <w:t xml:space="preserve"> </w:t>
      </w:r>
      <w:r>
        <w:rPr>
          <w:w w:val="115"/>
        </w:rPr>
        <w:t>up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line</w:t>
      </w:r>
      <w:r>
        <w:rPr>
          <w:spacing w:val="-20"/>
          <w:w w:val="115"/>
        </w:rPr>
        <w:t xml:space="preserve"> </w:t>
      </w:r>
      <w:r>
        <w:rPr>
          <w:w w:val="115"/>
        </w:rPr>
        <w:t>items</w:t>
      </w:r>
      <w:r>
        <w:rPr>
          <w:spacing w:val="-17"/>
          <w:w w:val="115"/>
        </w:rPr>
        <w:t xml:space="preserve"> </w:t>
      </w:r>
      <w:r>
        <w:rPr>
          <w:spacing w:val="1"/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cost</w:t>
      </w:r>
      <w:r>
        <w:rPr>
          <w:spacing w:val="-14"/>
          <w:w w:val="115"/>
        </w:rPr>
        <w:t xml:space="preserve"> </w:t>
      </w:r>
      <w:r>
        <w:rPr>
          <w:w w:val="115"/>
        </w:rPr>
        <w:t>center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SERV-###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9"/>
          <w:w w:val="115"/>
        </w:rPr>
        <w:t xml:space="preserve"> </w:t>
      </w:r>
      <w:r>
        <w:rPr>
          <w:w w:val="115"/>
        </w:rPr>
        <w:t>company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15"/>
          <w:w w:val="115"/>
        </w:rPr>
        <w:t xml:space="preserve"> </w:t>
      </w:r>
      <w:del w:id="107" w:author="Wilder, Tom" w:date="2019-05-11T11:02:00Z">
        <w:r w:rsidDel="003561DB">
          <w:rPr>
            <w:w w:val="115"/>
          </w:rPr>
          <w:delText>US###</w:delText>
        </w:r>
      </w:del>
      <w:ins w:id="108" w:author="Wilder, Tom" w:date="2019-05-11T11:02:00Z">
        <w:r>
          <w:rPr>
            <w:w w:val="115"/>
          </w:rPr>
          <w:t>US00</w:t>
        </w:r>
      </w:ins>
      <w:r>
        <w:rPr>
          <w:w w:val="115"/>
        </w:rPr>
        <w:t>,</w:t>
      </w:r>
      <w:r>
        <w:rPr>
          <w:spacing w:val="-18"/>
          <w:w w:val="115"/>
        </w:rPr>
        <w:t xml:space="preserve"> </w:t>
      </w:r>
      <w:r>
        <w:rPr>
          <w:w w:val="115"/>
        </w:rPr>
        <w:t>choose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60"/>
          <w:w w:val="113"/>
        </w:rPr>
        <w:t xml:space="preserve"> </w:t>
      </w:r>
      <w:r>
        <w:rPr>
          <w:w w:val="115"/>
        </w:rPr>
        <w:t>SAP</w:t>
      </w:r>
      <w:r>
        <w:rPr>
          <w:spacing w:val="-9"/>
          <w:w w:val="115"/>
        </w:rPr>
        <w:t xml:space="preserve"> </w:t>
      </w:r>
      <w:r>
        <w:rPr>
          <w:w w:val="115"/>
        </w:rPr>
        <w:t>Fiori</w:t>
      </w:r>
      <w:r>
        <w:rPr>
          <w:spacing w:val="-11"/>
          <w:w w:val="115"/>
        </w:rPr>
        <w:t xml:space="preserve"> </w:t>
      </w:r>
      <w:r>
        <w:rPr>
          <w:w w:val="115"/>
        </w:rPr>
        <w:t>app</w:t>
      </w:r>
      <w:r>
        <w:rPr>
          <w:spacing w:val="-8"/>
          <w:w w:val="115"/>
        </w:rPr>
        <w:t xml:space="preserve"> </w:t>
      </w:r>
      <w:r>
        <w:rPr>
          <w:i/>
          <w:w w:val="115"/>
        </w:rPr>
        <w:t>Cost</w:t>
      </w:r>
      <w:r>
        <w:rPr>
          <w:i/>
          <w:spacing w:val="-8"/>
          <w:w w:val="115"/>
        </w:rPr>
        <w:t xml:space="preserve"> </w:t>
      </w:r>
      <w:r>
        <w:rPr>
          <w:i/>
          <w:w w:val="115"/>
        </w:rPr>
        <w:t>Centers</w:t>
      </w:r>
      <w:r>
        <w:rPr>
          <w:i/>
          <w:spacing w:val="-30"/>
          <w:w w:val="115"/>
        </w:rPr>
        <w:t xml:space="preserve"> </w:t>
      </w:r>
      <w:r>
        <w:rPr>
          <w:i/>
          <w:w w:val="115"/>
        </w:rPr>
        <w:t>Actuals</w:t>
      </w:r>
      <w:r>
        <w:rPr>
          <w:w w:val="115"/>
        </w:rPr>
        <w:t>.</w:t>
      </w:r>
    </w:p>
    <w:p w:rsidR="00092B85" w:rsidRDefault="003561DB">
      <w:pPr>
        <w:pStyle w:val="BodyText"/>
        <w:spacing w:before="60"/>
        <w:ind w:left="1397"/>
      </w:pPr>
      <w:r>
        <w:rPr>
          <w:w w:val="110"/>
        </w:rPr>
        <w:t>Run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report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current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period.</w:t>
      </w:r>
    </w:p>
    <w:p w:rsidR="00092B85" w:rsidRDefault="00092B85">
      <w:pPr>
        <w:sectPr w:rsidR="00092B85">
          <w:pgSz w:w="11920" w:h="16850"/>
          <w:pgMar w:top="180" w:right="114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67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7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 xml:space="preserve">Solution </w:t>
                  </w:r>
                  <w:r>
                    <w:rPr>
                      <w:rFonts w:ascii="Calibri"/>
                      <w:w w:val="115"/>
                      <w:sz w:val="40"/>
                    </w:rPr>
                    <w:t>8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64" style="width:234.6pt;height:.75pt;mso-position-horizontal-relative:char;mso-position-vertical-relative:line" coordsize="4692,15">
            <v:group id="_x0000_s1965" style="position:absolute;left:8;top:8;width:4677;height:2" coordorigin="8,8" coordsize="4677,2">
              <v:shape id="_x0000_s1966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spacing w:line="247" w:lineRule="auto"/>
        <w:ind w:right="374"/>
      </w:pPr>
      <w:r>
        <w:rPr>
          <w:w w:val="120"/>
        </w:rPr>
        <w:t>Display</w:t>
      </w:r>
      <w:r>
        <w:rPr>
          <w:spacing w:val="-8"/>
          <w:w w:val="120"/>
        </w:rPr>
        <w:t xml:space="preserve"> </w:t>
      </w:r>
      <w:r>
        <w:rPr>
          <w:w w:val="120"/>
        </w:rPr>
        <w:t>a</w:t>
      </w:r>
      <w:r>
        <w:rPr>
          <w:spacing w:val="-8"/>
          <w:w w:val="120"/>
        </w:rPr>
        <w:t xml:space="preserve"> </w:t>
      </w:r>
      <w:r>
        <w:rPr>
          <w:w w:val="120"/>
        </w:rPr>
        <w:t>G/L</w:t>
      </w:r>
      <w:r>
        <w:rPr>
          <w:spacing w:val="-9"/>
          <w:w w:val="120"/>
        </w:rPr>
        <w:t xml:space="preserve"> </w:t>
      </w:r>
      <w:r>
        <w:rPr>
          <w:w w:val="120"/>
        </w:rPr>
        <w:t>Account</w:t>
      </w:r>
      <w:r>
        <w:rPr>
          <w:spacing w:val="-8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G/L</w:t>
      </w:r>
      <w:r>
        <w:rPr>
          <w:spacing w:val="-8"/>
          <w:w w:val="120"/>
        </w:rPr>
        <w:t xml:space="preserve"> </w:t>
      </w:r>
      <w:r>
        <w:rPr>
          <w:w w:val="120"/>
        </w:rPr>
        <w:t>Account</w:t>
      </w:r>
      <w:r>
        <w:rPr>
          <w:spacing w:val="-9"/>
          <w:w w:val="120"/>
        </w:rPr>
        <w:t xml:space="preserve"> </w:t>
      </w:r>
      <w:r>
        <w:rPr>
          <w:w w:val="120"/>
        </w:rPr>
        <w:t>Line</w:t>
      </w:r>
      <w:r>
        <w:rPr>
          <w:spacing w:val="30"/>
          <w:w w:val="119"/>
        </w:rPr>
        <w:t xml:space="preserve"> </w:t>
      </w:r>
      <w:r>
        <w:rPr>
          <w:w w:val="120"/>
        </w:rPr>
        <w:t>Items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46"/>
          <w:szCs w:val="46"/>
        </w:rPr>
      </w:pPr>
    </w:p>
    <w:p w:rsidR="00092B85" w:rsidRDefault="00DA5CB6">
      <w:pPr>
        <w:pStyle w:val="BodyText"/>
        <w:spacing w:line="252" w:lineRule="auto"/>
        <w:ind w:right="328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numPr>
          <w:ilvl w:val="0"/>
          <w:numId w:val="182"/>
        </w:numPr>
        <w:tabs>
          <w:tab w:val="left" w:pos="1398"/>
        </w:tabs>
        <w:spacing w:before="166" w:line="252" w:lineRule="auto"/>
        <w:ind w:right="510"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15"/>
          <w:sz w:val="20"/>
        </w:rPr>
        <w:t>To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look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up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balance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of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account</w:t>
      </w:r>
      <w:r>
        <w:rPr>
          <w:rFonts w:ascii="Calibri"/>
          <w:spacing w:val="-14"/>
          <w:w w:val="115"/>
          <w:sz w:val="20"/>
        </w:rPr>
        <w:t xml:space="preserve"> </w:t>
      </w:r>
      <w:del w:id="109" w:author="Wilder, Tom" w:date="2019-05-11T11:04:00Z">
        <w:r w:rsidDel="003561DB">
          <w:rPr>
            <w:rFonts w:ascii="Calibri"/>
            <w:i/>
            <w:w w:val="115"/>
            <w:sz w:val="20"/>
          </w:rPr>
          <w:delText>71000###</w:delText>
        </w:r>
      </w:del>
      <w:ins w:id="110" w:author="Wilder, Tom" w:date="2019-05-11T11:04:00Z">
        <w:r>
          <w:rPr>
            <w:rFonts w:ascii="Calibri"/>
            <w:i/>
            <w:w w:val="115"/>
            <w:sz w:val="20"/>
          </w:rPr>
          <w:t>710###</w:t>
        </w:r>
      </w:ins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company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code</w:t>
      </w:r>
      <w:r>
        <w:rPr>
          <w:rFonts w:ascii="Calibri"/>
          <w:spacing w:val="-17"/>
          <w:w w:val="115"/>
          <w:sz w:val="20"/>
        </w:rPr>
        <w:t xml:space="preserve"> </w:t>
      </w:r>
      <w:del w:id="111" w:author="Wilder, Tom" w:date="2019-05-11T11:02:00Z">
        <w:r w:rsidDel="003561DB">
          <w:rPr>
            <w:rFonts w:ascii="Calibri"/>
            <w:i/>
            <w:spacing w:val="1"/>
            <w:w w:val="115"/>
            <w:sz w:val="20"/>
          </w:rPr>
          <w:delText>US###</w:delText>
        </w:r>
      </w:del>
      <w:ins w:id="112" w:author="Wilder, Tom" w:date="2019-05-11T11:02:00Z">
        <w:r>
          <w:rPr>
            <w:rFonts w:ascii="Calibri"/>
            <w:i/>
            <w:spacing w:val="1"/>
            <w:w w:val="115"/>
            <w:sz w:val="20"/>
          </w:rPr>
          <w:t>US00</w:t>
        </w:r>
      </w:ins>
      <w:r>
        <w:rPr>
          <w:rFonts w:ascii="Calibri"/>
          <w:spacing w:val="1"/>
          <w:w w:val="115"/>
          <w:sz w:val="20"/>
        </w:rPr>
        <w:t>,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60"/>
          <w:w w:val="113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1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G/L</w:t>
      </w:r>
      <w:r>
        <w:rPr>
          <w:rFonts w:ascii="Calibri"/>
          <w:i/>
          <w:spacing w:val="-1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-3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Balances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spacing w:before="64"/>
        <w:ind w:left="1397"/>
      </w:pP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current</w:t>
      </w:r>
      <w:r>
        <w:rPr>
          <w:spacing w:val="-8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period.</w:t>
      </w:r>
    </w:p>
    <w:p w:rsidR="00092B85" w:rsidRDefault="003561DB">
      <w:pPr>
        <w:numPr>
          <w:ilvl w:val="1"/>
          <w:numId w:val="182"/>
        </w:numPr>
        <w:tabs>
          <w:tab w:val="left" w:pos="1722"/>
        </w:tabs>
        <w:spacing w:before="75" w:line="254" w:lineRule="auto"/>
        <w:ind w:right="21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Go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to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18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G/L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Balances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tile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68"/>
          <w:w w:val="113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160"/>
        <w:ind w:hanging="295"/>
      </w:pP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t</w:t>
      </w:r>
      <w:r>
        <w:rPr>
          <w:spacing w:val="-3"/>
          <w:w w:val="110"/>
        </w:rPr>
        <w:t>h</w:t>
      </w:r>
      <w:r>
        <w:rPr>
          <w:spacing w:val="24"/>
          <w:w w:val="110"/>
        </w:rPr>
        <w:t>e</w:t>
      </w:r>
      <w:r w:rsidR="00DA5CB6">
        <w:rPr>
          <w:spacing w:val="24"/>
          <w:w w:val="110"/>
        </w:rPr>
        <w:t xml:space="preserve"> </w:t>
      </w:r>
      <w:r>
        <w:rPr>
          <w:spacing w:val="1"/>
          <w:w w:val="110"/>
        </w:rPr>
        <w:t>sc</w:t>
      </w:r>
      <w:r>
        <w:rPr>
          <w:spacing w:val="-3"/>
          <w:w w:val="110"/>
        </w:rPr>
        <w:t>r</w:t>
      </w:r>
      <w:r>
        <w:rPr>
          <w:spacing w:val="1"/>
          <w:w w:val="110"/>
        </w:rPr>
        <w:t>ee</w:t>
      </w:r>
      <w:r>
        <w:rPr>
          <w:w w:val="110"/>
        </w:rPr>
        <w:t>n:</w:t>
      </w:r>
    </w:p>
    <w:p w:rsidR="00092B85" w:rsidRDefault="00092B85">
      <w:pPr>
        <w:spacing w:before="4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1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629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Ledger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0L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13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114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15" w:author="Wilder, Tom" w:date="2019-05-11T11:04:00Z">
              <w:r w:rsidDel="003561DB">
                <w:rPr>
                  <w:rFonts w:ascii="Courier New"/>
                  <w:b/>
                  <w:sz w:val="20"/>
                </w:rPr>
                <w:delText>71000###</w:delText>
              </w:r>
            </w:del>
            <w:ins w:id="116" w:author="Wilder, Tom" w:date="2019-05-11T11:04:00Z">
              <w:r>
                <w:rPr>
                  <w:rFonts w:ascii="Courier New"/>
                  <w:b/>
                  <w:sz w:val="20"/>
                </w:rPr>
                <w:t>710###</w:t>
              </w:r>
            </w:ins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Ledger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Fiscal</w:t>
            </w:r>
            <w:r>
              <w:rPr>
                <w:rFonts w:ascii="Calibri"/>
                <w:i/>
                <w:spacing w:val="-10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Year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year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Period</w:t>
            </w:r>
            <w:r>
              <w:rPr>
                <w:rFonts w:ascii="Calibri"/>
                <w:i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from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1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period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Period</w:t>
            </w:r>
            <w:r>
              <w:rPr>
                <w:rFonts w:ascii="Calibri"/>
                <w:i/>
                <w:spacing w:val="-15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to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1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period</w:t>
            </w:r>
          </w:p>
        </w:tc>
      </w:tr>
      <w:tr w:rsidR="00092B85">
        <w:trPr>
          <w:trHeight w:hRule="exact" w:val="497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Controlling</w:t>
            </w:r>
            <w:r>
              <w:rPr>
                <w:rFonts w:ascii="Calibri"/>
                <w:i/>
                <w:spacing w:val="-24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Area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NA000</w:t>
            </w:r>
          </w:p>
        </w:tc>
      </w:tr>
    </w:tbl>
    <w:p w:rsidR="00092B85" w:rsidRDefault="00092B8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59"/>
        <w:ind w:hanging="283"/>
      </w:pP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Go</w:t>
      </w:r>
      <w:r>
        <w:rPr>
          <w:w w:val="115"/>
        </w:rPr>
        <w:t>.</w:t>
      </w: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176"/>
        <w:ind w:hanging="295"/>
      </w:pPr>
      <w:r>
        <w:rPr>
          <w:spacing w:val="-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see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line</w:t>
      </w:r>
      <w:r>
        <w:rPr>
          <w:spacing w:val="-20"/>
          <w:w w:val="115"/>
        </w:rPr>
        <w:t xml:space="preserve"> </w:t>
      </w:r>
      <w:r>
        <w:rPr>
          <w:w w:val="115"/>
        </w:rPr>
        <w:t>items</w:t>
      </w:r>
      <w:r>
        <w:rPr>
          <w:spacing w:val="-19"/>
          <w:w w:val="115"/>
        </w:rPr>
        <w:t xml:space="preserve"> </w:t>
      </w:r>
      <w:r>
        <w:rPr>
          <w:w w:val="115"/>
        </w:rPr>
        <w:t>resulting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this</w:t>
      </w:r>
      <w:r>
        <w:rPr>
          <w:spacing w:val="-19"/>
          <w:w w:val="115"/>
        </w:rPr>
        <w:t xml:space="preserve"> </w:t>
      </w:r>
      <w:r>
        <w:rPr>
          <w:w w:val="115"/>
        </w:rPr>
        <w:t>total,</w:t>
      </w:r>
      <w:r>
        <w:rPr>
          <w:spacing w:val="-21"/>
          <w:w w:val="115"/>
        </w:rPr>
        <w:t xml:space="preserve"> </w:t>
      </w:r>
      <w:r>
        <w:rPr>
          <w:w w:val="115"/>
        </w:rPr>
        <w:t>choose</w:t>
      </w:r>
      <w:r>
        <w:rPr>
          <w:spacing w:val="-19"/>
          <w:w w:val="115"/>
        </w:rPr>
        <w:t xml:space="preserve"> </w:t>
      </w:r>
      <w:r>
        <w:rPr>
          <w:spacing w:val="2"/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debit</w:t>
      </w:r>
      <w:r>
        <w:rPr>
          <w:spacing w:val="-14"/>
          <w:w w:val="115"/>
        </w:rPr>
        <w:t xml:space="preserve"> </w:t>
      </w:r>
      <w:r>
        <w:rPr>
          <w:w w:val="115"/>
        </w:rPr>
        <w:t>amount.</w:t>
      </w: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176"/>
      </w:pPr>
      <w:r>
        <w:rPr>
          <w:w w:val="115"/>
        </w:rPr>
        <w:t>Choose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Journal</w:t>
      </w:r>
      <w:r>
        <w:rPr>
          <w:spacing w:val="-16"/>
          <w:w w:val="115"/>
        </w:rPr>
        <w:t xml:space="preserve"> </w:t>
      </w:r>
      <w:r>
        <w:rPr>
          <w:w w:val="115"/>
        </w:rPr>
        <w:t>Entry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see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details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item.</w:t>
      </w:r>
    </w:p>
    <w:p w:rsidR="00092B85" w:rsidRDefault="003561DB">
      <w:pPr>
        <w:numPr>
          <w:ilvl w:val="1"/>
          <w:numId w:val="182"/>
        </w:numPr>
        <w:tabs>
          <w:tab w:val="left" w:pos="1722"/>
        </w:tabs>
        <w:spacing w:before="176"/>
        <w:ind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Manage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Journal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Entries</w:t>
      </w:r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to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see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3"/>
          <w:w w:val="110"/>
          <w:sz w:val="20"/>
        </w:rPr>
        <w:t>p</w:t>
      </w:r>
      <w:r>
        <w:rPr>
          <w:rFonts w:ascii="Calibri"/>
          <w:spacing w:val="2"/>
          <w:w w:val="110"/>
          <w:sz w:val="20"/>
        </w:rPr>
        <w:t>o</w:t>
      </w:r>
      <w:r>
        <w:rPr>
          <w:rFonts w:ascii="Calibri"/>
          <w:spacing w:val="1"/>
          <w:w w:val="110"/>
          <w:sz w:val="20"/>
        </w:rPr>
        <w:t>s</w:t>
      </w:r>
      <w:r>
        <w:rPr>
          <w:rFonts w:ascii="Calibri"/>
          <w:spacing w:val="-1"/>
          <w:w w:val="110"/>
          <w:sz w:val="20"/>
        </w:rPr>
        <w:t>t</w:t>
      </w:r>
      <w:r>
        <w:rPr>
          <w:rFonts w:ascii="Calibri"/>
          <w:spacing w:val="2"/>
          <w:w w:val="110"/>
          <w:sz w:val="20"/>
        </w:rPr>
        <w:t>i</w:t>
      </w:r>
      <w:r>
        <w:rPr>
          <w:rFonts w:ascii="Calibri"/>
          <w:w w:val="110"/>
          <w:sz w:val="20"/>
        </w:rPr>
        <w:t>n</w:t>
      </w:r>
      <w:r>
        <w:rPr>
          <w:rFonts w:ascii="Calibri"/>
          <w:spacing w:val="22"/>
          <w:w w:val="110"/>
          <w:sz w:val="20"/>
        </w:rPr>
        <w:t>g</w:t>
      </w:r>
      <w:r w:rsidR="00DA5CB6">
        <w:rPr>
          <w:rFonts w:ascii="Calibri"/>
          <w:spacing w:val="2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d</w:t>
      </w:r>
      <w:r>
        <w:rPr>
          <w:rFonts w:ascii="Calibri"/>
          <w:spacing w:val="-1"/>
          <w:w w:val="110"/>
          <w:sz w:val="20"/>
        </w:rPr>
        <w:t>o</w:t>
      </w:r>
      <w:r>
        <w:rPr>
          <w:rFonts w:ascii="Calibri"/>
          <w:spacing w:val="1"/>
          <w:w w:val="110"/>
          <w:sz w:val="20"/>
        </w:rPr>
        <w:t>c</w:t>
      </w:r>
      <w:r>
        <w:rPr>
          <w:rFonts w:ascii="Calibri"/>
          <w:w w:val="110"/>
          <w:sz w:val="20"/>
        </w:rPr>
        <w:t>u</w:t>
      </w:r>
      <w:r>
        <w:rPr>
          <w:rFonts w:ascii="Calibri"/>
          <w:spacing w:val="1"/>
          <w:w w:val="110"/>
          <w:sz w:val="20"/>
        </w:rPr>
        <w:t>me</w:t>
      </w:r>
      <w:r>
        <w:rPr>
          <w:rFonts w:ascii="Calibri"/>
          <w:w w:val="110"/>
          <w:sz w:val="20"/>
        </w:rPr>
        <w:t>n</w:t>
      </w:r>
      <w:r>
        <w:rPr>
          <w:rFonts w:ascii="Calibri"/>
          <w:spacing w:val="-1"/>
          <w:w w:val="110"/>
          <w:sz w:val="20"/>
        </w:rPr>
        <w:t>t</w:t>
      </w:r>
      <w:r>
        <w:rPr>
          <w:rFonts w:ascii="Calibri"/>
          <w:w w:val="110"/>
          <w:sz w:val="20"/>
        </w:rPr>
        <w:t>.</w:t>
      </w:r>
    </w:p>
    <w:p w:rsidR="00092B85" w:rsidRDefault="003561DB">
      <w:pPr>
        <w:pStyle w:val="BodyText"/>
        <w:spacing w:before="80" w:line="259" w:lineRule="auto"/>
        <w:ind w:left="1721" w:right="374"/>
      </w:pPr>
      <w:r>
        <w:rPr>
          <w:w w:val="115"/>
        </w:rPr>
        <w:t>If</w:t>
      </w:r>
      <w:r>
        <w:rPr>
          <w:spacing w:val="-27"/>
          <w:w w:val="115"/>
        </w:rPr>
        <w:t xml:space="preserve"> </w:t>
      </w:r>
      <w:r>
        <w:rPr>
          <w:w w:val="115"/>
        </w:rPr>
        <w:t>this</w:t>
      </w:r>
      <w:r>
        <w:rPr>
          <w:spacing w:val="-22"/>
          <w:w w:val="115"/>
        </w:rPr>
        <w:t xml:space="preserve"> </w:t>
      </w:r>
      <w:r>
        <w:rPr>
          <w:w w:val="115"/>
        </w:rPr>
        <w:t>does</w:t>
      </w:r>
      <w:r>
        <w:rPr>
          <w:spacing w:val="-22"/>
          <w:w w:val="115"/>
        </w:rPr>
        <w:t xml:space="preserve"> </w:t>
      </w:r>
      <w:r>
        <w:rPr>
          <w:spacing w:val="-1"/>
          <w:w w:val="115"/>
        </w:rPr>
        <w:t>not</w:t>
      </w:r>
      <w:r>
        <w:rPr>
          <w:spacing w:val="-24"/>
          <w:w w:val="115"/>
        </w:rPr>
        <w:t xml:space="preserve"> </w:t>
      </w:r>
      <w:r>
        <w:rPr>
          <w:w w:val="115"/>
        </w:rPr>
        <w:t>work</w:t>
      </w:r>
      <w:r>
        <w:rPr>
          <w:spacing w:val="-24"/>
          <w:w w:val="115"/>
        </w:rPr>
        <w:t xml:space="preserve"> </w:t>
      </w:r>
      <w:r>
        <w:rPr>
          <w:w w:val="115"/>
        </w:rPr>
        <w:t>(message</w:t>
      </w:r>
      <w:r>
        <w:rPr>
          <w:spacing w:val="-22"/>
          <w:w w:val="115"/>
        </w:rPr>
        <w:t xml:space="preserve"> </w:t>
      </w:r>
      <w:r>
        <w:rPr>
          <w:w w:val="115"/>
        </w:rPr>
        <w:t>FB03</w:t>
      </w:r>
      <w:r>
        <w:rPr>
          <w:spacing w:val="-23"/>
          <w:w w:val="115"/>
        </w:rPr>
        <w:t xml:space="preserve"> </w:t>
      </w:r>
      <w:r>
        <w:rPr>
          <w:w w:val="115"/>
        </w:rPr>
        <w:t>does</w:t>
      </w:r>
      <w:r>
        <w:rPr>
          <w:spacing w:val="-22"/>
          <w:w w:val="115"/>
        </w:rPr>
        <w:t xml:space="preserve"> </w:t>
      </w:r>
      <w:r>
        <w:rPr>
          <w:spacing w:val="-1"/>
          <w:w w:val="115"/>
        </w:rPr>
        <w:t>not</w:t>
      </w:r>
      <w:r>
        <w:rPr>
          <w:spacing w:val="-24"/>
          <w:w w:val="115"/>
        </w:rPr>
        <w:t xml:space="preserve"> </w:t>
      </w:r>
      <w:r>
        <w:rPr>
          <w:w w:val="115"/>
        </w:rPr>
        <w:t>exist),</w:t>
      </w:r>
      <w:r>
        <w:rPr>
          <w:spacing w:val="-24"/>
          <w:w w:val="115"/>
        </w:rPr>
        <w:t xml:space="preserve"> </w:t>
      </w:r>
      <w:r>
        <w:rPr>
          <w:w w:val="115"/>
        </w:rPr>
        <w:t>use</w:t>
      </w:r>
      <w:r>
        <w:rPr>
          <w:spacing w:val="-24"/>
          <w:w w:val="115"/>
        </w:rPr>
        <w:t xml:space="preserve"> </w:t>
      </w:r>
      <w:r>
        <w:rPr>
          <w:w w:val="115"/>
        </w:rPr>
        <w:t>transaction</w:t>
      </w:r>
      <w:r>
        <w:rPr>
          <w:spacing w:val="-22"/>
          <w:w w:val="115"/>
        </w:rPr>
        <w:t xml:space="preserve"> </w:t>
      </w:r>
      <w:r>
        <w:rPr>
          <w:rFonts w:ascii="Courier New"/>
          <w:w w:val="115"/>
        </w:rPr>
        <w:t>FB03</w:t>
      </w:r>
      <w:r>
        <w:rPr>
          <w:rFonts w:ascii="Courier New"/>
          <w:spacing w:val="-108"/>
          <w:w w:val="115"/>
        </w:rPr>
        <w:t xml:space="preserve"> </w:t>
      </w:r>
      <w:r>
        <w:rPr>
          <w:w w:val="115"/>
        </w:rPr>
        <w:t>directly</w:t>
      </w:r>
      <w:r>
        <w:rPr>
          <w:spacing w:val="-26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64"/>
          <w:w w:val="113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training</w:t>
      </w:r>
      <w:r>
        <w:rPr>
          <w:spacing w:val="-13"/>
          <w:w w:val="115"/>
        </w:rPr>
        <w:t xml:space="preserve"> </w:t>
      </w:r>
      <w:r>
        <w:rPr>
          <w:w w:val="115"/>
        </w:rPr>
        <w:t>system</w:t>
      </w:r>
      <w:r>
        <w:rPr>
          <w:spacing w:val="-27"/>
          <w:w w:val="115"/>
        </w:rPr>
        <w:t xml:space="preserve"> </w:t>
      </w:r>
      <w:r>
        <w:rPr>
          <w:w w:val="115"/>
        </w:rPr>
        <w:t>T41.</w:t>
      </w: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155"/>
        <w:ind w:hanging="288"/>
      </w:pPr>
      <w:r>
        <w:rPr>
          <w:spacing w:val="-1"/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return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SAP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Fiori</w:t>
      </w:r>
      <w:r>
        <w:rPr>
          <w:spacing w:val="-13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spacing w:val="-14"/>
          <w:w w:val="115"/>
        </w:rPr>
        <w:t xml:space="preserve"> </w:t>
      </w:r>
      <w:r>
        <w:rPr>
          <w:w w:val="115"/>
        </w:rPr>
        <w:t>screen,</w:t>
      </w:r>
      <w:r>
        <w:rPr>
          <w:spacing w:val="-15"/>
          <w:w w:val="115"/>
        </w:rPr>
        <w:t xml:space="preserve"> </w:t>
      </w:r>
      <w:r>
        <w:rPr>
          <w:w w:val="115"/>
        </w:rPr>
        <w:t>choose</w:t>
      </w:r>
      <w:r>
        <w:rPr>
          <w:spacing w:val="-16"/>
          <w:w w:val="115"/>
        </w:rPr>
        <w:t xml:space="preserve"> </w:t>
      </w:r>
      <w:r>
        <w:rPr>
          <w:i/>
          <w:spacing w:val="1"/>
          <w:w w:val="115"/>
        </w:rPr>
        <w:t>Home</w:t>
      </w:r>
      <w:r>
        <w:rPr>
          <w:spacing w:val="1"/>
          <w:w w:val="115"/>
        </w:rPr>
        <w:t>.</w:t>
      </w:r>
    </w:p>
    <w:p w:rsidR="00092B85" w:rsidRDefault="003561DB">
      <w:pPr>
        <w:numPr>
          <w:ilvl w:val="0"/>
          <w:numId w:val="182"/>
        </w:numPr>
        <w:tabs>
          <w:tab w:val="left" w:pos="1398"/>
        </w:tabs>
        <w:spacing w:before="176" w:line="254" w:lineRule="auto"/>
        <w:ind w:right="749" w:hanging="26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w w:val="115"/>
          <w:sz w:val="20"/>
          <w:szCs w:val="20"/>
        </w:rPr>
        <w:t>To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look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up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line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items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5"/>
          <w:sz w:val="20"/>
          <w:szCs w:val="20"/>
        </w:rPr>
        <w:t>of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account</w:t>
      </w:r>
      <w:r>
        <w:rPr>
          <w:rFonts w:ascii="Calibri" w:eastAsia="Calibri" w:hAnsi="Calibri" w:cs="Calibri"/>
          <w:spacing w:val="-16"/>
          <w:w w:val="115"/>
          <w:sz w:val="20"/>
          <w:szCs w:val="20"/>
        </w:rPr>
        <w:t xml:space="preserve"> </w:t>
      </w:r>
      <w:del w:id="117" w:author="Wilder, Tom" w:date="2019-05-11T11:04:00Z">
        <w:r w:rsidDel="003561DB">
          <w:rPr>
            <w:rFonts w:ascii="Calibri" w:eastAsia="Calibri" w:hAnsi="Calibri" w:cs="Calibri"/>
            <w:i/>
            <w:spacing w:val="1"/>
            <w:w w:val="115"/>
            <w:sz w:val="20"/>
            <w:szCs w:val="20"/>
          </w:rPr>
          <w:delText>71000###</w:delText>
        </w:r>
      </w:del>
      <w:ins w:id="118" w:author="Wilder, Tom" w:date="2019-05-11T11:04:00Z">
        <w:r>
          <w:rPr>
            <w:rFonts w:ascii="Calibri" w:eastAsia="Calibri" w:hAnsi="Calibri" w:cs="Calibri"/>
            <w:i/>
            <w:spacing w:val="1"/>
            <w:w w:val="115"/>
            <w:sz w:val="20"/>
            <w:szCs w:val="20"/>
          </w:rPr>
          <w:t>710###</w:t>
        </w:r>
      </w:ins>
      <w:r>
        <w:rPr>
          <w:rFonts w:ascii="Calibri" w:eastAsia="Calibri" w:hAnsi="Calibri" w:cs="Calibri"/>
          <w:i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5"/>
          <w:sz w:val="20"/>
          <w:szCs w:val="20"/>
        </w:rPr>
        <w:t>in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company</w:t>
      </w:r>
      <w:r>
        <w:rPr>
          <w:rFonts w:ascii="Calibri" w:eastAsia="Calibri" w:hAnsi="Calibri" w:cs="Calibri"/>
          <w:spacing w:val="-1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code</w:t>
      </w:r>
      <w:r>
        <w:rPr>
          <w:rFonts w:ascii="Calibri" w:eastAsia="Calibri" w:hAnsi="Calibri" w:cs="Calibri"/>
          <w:spacing w:val="-18"/>
          <w:w w:val="115"/>
          <w:sz w:val="20"/>
          <w:szCs w:val="20"/>
        </w:rPr>
        <w:t xml:space="preserve"> </w:t>
      </w:r>
      <w:del w:id="119" w:author="Wilder, Tom" w:date="2019-05-11T11:02:00Z">
        <w:r w:rsidDel="003561DB">
          <w:rPr>
            <w:rFonts w:ascii="Calibri" w:eastAsia="Calibri" w:hAnsi="Calibri" w:cs="Calibri"/>
            <w:i/>
            <w:spacing w:val="1"/>
            <w:w w:val="115"/>
            <w:sz w:val="20"/>
            <w:szCs w:val="20"/>
          </w:rPr>
          <w:delText>US###</w:delText>
        </w:r>
      </w:del>
      <w:ins w:id="120" w:author="Wilder, Tom" w:date="2019-05-11T11:02:00Z">
        <w:r>
          <w:rPr>
            <w:rFonts w:ascii="Calibri" w:eastAsia="Calibri" w:hAnsi="Calibri" w:cs="Calibri"/>
            <w:i/>
            <w:spacing w:val="1"/>
            <w:w w:val="115"/>
            <w:sz w:val="20"/>
            <w:szCs w:val="20"/>
          </w:rPr>
          <w:t>US00</w:t>
        </w:r>
      </w:ins>
      <w:r>
        <w:rPr>
          <w:rFonts w:ascii="Calibri" w:eastAsia="Calibri" w:hAnsi="Calibri" w:cs="Calibri"/>
          <w:spacing w:val="1"/>
          <w:w w:val="115"/>
          <w:sz w:val="20"/>
          <w:szCs w:val="20"/>
        </w:rPr>
        <w:t>,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choose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66"/>
          <w:w w:val="113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SAP</w:t>
      </w:r>
      <w:r>
        <w:rPr>
          <w:rFonts w:ascii="Calibri" w:eastAsia="Calibri" w:hAnsi="Calibri" w:cs="Calibri"/>
          <w:spacing w:val="-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Fiori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app</w:t>
      </w:r>
      <w:r>
        <w:rPr>
          <w:rFonts w:ascii="Calibri" w:eastAsia="Calibri" w:hAnsi="Calibri" w:cs="Calibri"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Display</w:t>
      </w:r>
      <w:r>
        <w:rPr>
          <w:rFonts w:ascii="Calibri" w:eastAsia="Calibri" w:hAnsi="Calibri" w:cs="Calibri"/>
          <w:i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G/L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Account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Line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Items</w:t>
      </w:r>
      <w:r>
        <w:rPr>
          <w:rFonts w:ascii="Calibri" w:eastAsia="Calibri" w:hAnsi="Calibri" w:cs="Calibri"/>
          <w:i/>
          <w:spacing w:val="-1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—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Reporting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View</w:t>
      </w:r>
      <w:r>
        <w:rPr>
          <w:rFonts w:ascii="Calibri" w:eastAsia="Calibri" w:hAnsi="Calibri" w:cs="Calibri"/>
          <w:w w:val="115"/>
          <w:sz w:val="20"/>
          <w:szCs w:val="20"/>
        </w:rPr>
        <w:t>.</w:t>
      </w:r>
    </w:p>
    <w:p w:rsidR="00092B85" w:rsidRDefault="003561DB">
      <w:pPr>
        <w:pStyle w:val="BodyText"/>
        <w:spacing w:before="60"/>
        <w:ind w:left="1397"/>
      </w:pP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report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current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period.</w:t>
      </w:r>
    </w:p>
    <w:p w:rsidR="00092B85" w:rsidRDefault="003561DB">
      <w:pPr>
        <w:numPr>
          <w:ilvl w:val="1"/>
          <w:numId w:val="182"/>
        </w:numPr>
        <w:tabs>
          <w:tab w:val="left" w:pos="1722"/>
        </w:tabs>
        <w:spacing w:before="75" w:line="254" w:lineRule="auto"/>
        <w:ind w:right="32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5"/>
          <w:sz w:val="20"/>
          <w:szCs w:val="20"/>
        </w:rPr>
        <w:t>On</w:t>
      </w:r>
      <w:r>
        <w:rPr>
          <w:rFonts w:ascii="Calibri" w:eastAsia="Calibri" w:hAnsi="Calibri" w:cs="Calibri"/>
          <w:spacing w:val="-2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SAP</w:t>
      </w:r>
      <w:r>
        <w:rPr>
          <w:rFonts w:ascii="Calibri" w:eastAsia="Calibri" w:hAnsi="Calibri" w:cs="Calibri"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5"/>
          <w:sz w:val="20"/>
          <w:szCs w:val="20"/>
        </w:rPr>
        <w:t>Fiori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 w:rsidR="00DA5CB6">
        <w:rPr>
          <w:rFonts w:ascii="Calibri" w:eastAsia="Calibri" w:hAnsi="Calibri" w:cs="Calibri"/>
          <w:w w:val="115"/>
          <w:sz w:val="20"/>
          <w:szCs w:val="20"/>
        </w:rPr>
        <w:t>Launchpad</w:t>
      </w:r>
      <w:r>
        <w:rPr>
          <w:rFonts w:ascii="Calibri" w:eastAsia="Calibri" w:hAnsi="Calibri" w:cs="Calibri"/>
          <w:w w:val="115"/>
          <w:sz w:val="20"/>
          <w:szCs w:val="20"/>
        </w:rPr>
        <w:t>,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choose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Display</w:t>
      </w:r>
      <w:r>
        <w:rPr>
          <w:rFonts w:ascii="Calibri" w:eastAsia="Calibri" w:hAnsi="Calibri" w:cs="Calibri"/>
          <w:i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G/L</w:t>
      </w:r>
      <w:r>
        <w:rPr>
          <w:rFonts w:ascii="Calibri" w:eastAsia="Calibri" w:hAnsi="Calibri" w:cs="Calibri"/>
          <w:i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Account</w:t>
      </w:r>
      <w:r>
        <w:rPr>
          <w:rFonts w:ascii="Calibri" w:eastAsia="Calibri" w:hAnsi="Calibri" w:cs="Calibri"/>
          <w:i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Line</w:t>
      </w:r>
      <w:r>
        <w:rPr>
          <w:rFonts w:ascii="Calibri" w:eastAsia="Calibri" w:hAnsi="Calibri" w:cs="Calibri"/>
          <w:i/>
          <w:spacing w:val="-22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Items</w:t>
      </w:r>
      <w:r>
        <w:rPr>
          <w:rFonts w:ascii="Calibri" w:eastAsia="Calibri" w:hAnsi="Calibri" w:cs="Calibri"/>
          <w:i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—</w:t>
      </w:r>
      <w:r>
        <w:rPr>
          <w:rFonts w:ascii="Calibri" w:eastAsia="Calibri" w:hAnsi="Calibri" w:cs="Calibri"/>
          <w:i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Reporting</w:t>
      </w:r>
      <w:r>
        <w:rPr>
          <w:rFonts w:ascii="Calibri" w:eastAsia="Calibri" w:hAnsi="Calibri" w:cs="Calibri"/>
          <w:i/>
          <w:spacing w:val="72"/>
          <w:w w:val="11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View</w:t>
      </w:r>
      <w:r>
        <w:rPr>
          <w:rFonts w:ascii="Calibri" w:eastAsia="Calibri" w:hAnsi="Calibri" w:cs="Calibri"/>
          <w:i/>
          <w:spacing w:val="-1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tile</w:t>
      </w:r>
      <w:r>
        <w:rPr>
          <w:rFonts w:ascii="Calibri" w:eastAsia="Calibri" w:hAnsi="Calibri" w:cs="Calibri"/>
          <w:spacing w:val="-12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5"/>
          <w:sz w:val="20"/>
          <w:szCs w:val="20"/>
        </w:rPr>
        <w:t>in</w:t>
      </w:r>
      <w:r>
        <w:rPr>
          <w:rFonts w:ascii="Calibri" w:eastAsia="Calibri" w:hAnsi="Calibri" w:cs="Calibri"/>
          <w:spacing w:val="-1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36"/>
          <w:w w:val="115"/>
          <w:sz w:val="20"/>
          <w:szCs w:val="20"/>
        </w:rPr>
        <w:t xml:space="preserve"> </w:t>
      </w:r>
      <w:r w:rsidR="00DA5CB6">
        <w:rPr>
          <w:rFonts w:ascii="Calibri" w:eastAsia="Calibri" w:hAnsi="Calibri" w:cs="Calibri"/>
          <w:w w:val="115"/>
          <w:sz w:val="20"/>
          <w:szCs w:val="20"/>
        </w:rPr>
        <w:t>Launchpad</w:t>
      </w:r>
      <w:r>
        <w:rPr>
          <w:rFonts w:ascii="Calibri" w:eastAsia="Calibri" w:hAnsi="Calibri" w:cs="Calibri"/>
          <w:w w:val="115"/>
          <w:sz w:val="20"/>
          <w:szCs w:val="20"/>
        </w:rPr>
        <w:t>.</w:t>
      </w: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163"/>
        <w:ind w:hanging="295"/>
      </w:pP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screen:</w:t>
      </w:r>
    </w:p>
    <w:p w:rsidR="00092B85" w:rsidRDefault="00092B85">
      <w:pPr>
        <w:sectPr w:rsidR="00092B85"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5079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Solution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8:</w:t>
      </w:r>
      <w:r>
        <w:rPr>
          <w:rFonts w:ascii="Calibri"/>
          <w:spacing w:val="-3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Display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G/L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Account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G/L</w:t>
      </w:r>
      <w:r>
        <w:rPr>
          <w:rFonts w:ascii="Calibri"/>
          <w:spacing w:val="-3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</w:t>
      </w:r>
      <w:r>
        <w:rPr>
          <w:rFonts w:ascii="Calibri"/>
          <w:spacing w:val="-3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Line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Items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1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Ledger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0L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21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122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23" w:author="Wilder, Tom" w:date="2019-05-11T11:04:00Z">
              <w:r w:rsidDel="003561DB">
                <w:rPr>
                  <w:rFonts w:ascii="Courier New"/>
                  <w:b/>
                  <w:sz w:val="20"/>
                </w:rPr>
                <w:delText>71000###</w:delText>
              </w:r>
            </w:del>
            <w:ins w:id="124" w:author="Wilder, Tom" w:date="2019-05-11T11:04:00Z">
              <w:r>
                <w:rPr>
                  <w:rFonts w:ascii="Courier New"/>
                  <w:b/>
                  <w:sz w:val="20"/>
                </w:rPr>
                <w:t>710###</w:t>
              </w:r>
            </w:ins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Status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All</w:t>
            </w:r>
            <w:r>
              <w:rPr>
                <w:rFonts w:ascii="Courier New"/>
                <w:b/>
                <w:spacing w:val="-10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Items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Posting</w:t>
            </w:r>
            <w:r>
              <w:rPr>
                <w:rFonts w:ascii="Calibri"/>
                <w:i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This</w:t>
            </w:r>
            <w:r>
              <w:rPr>
                <w:rFonts w:ascii="Courier New"/>
                <w:b/>
                <w:spacing w:val="-11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Month</w:t>
            </w:r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8"/>
        <w:rPr>
          <w:rFonts w:ascii="Calibri" w:eastAsia="Calibri" w:hAnsi="Calibri" w:cs="Calibri"/>
          <w:sz w:val="27"/>
          <w:szCs w:val="27"/>
        </w:rPr>
      </w:pPr>
    </w:p>
    <w:p w:rsidR="00092B85" w:rsidRDefault="003561DB">
      <w:pPr>
        <w:spacing w:line="200" w:lineRule="atLeast"/>
        <w:ind w:left="172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961" style="width:396.05pt;height:39.8pt;mso-position-horizontal-relative:char;mso-position-vertical-relative:line" coordsize="7921,796">
            <v:shape id="_x0000_s1963" type="#_x0000_t75" style="position:absolute;left:241;top:152;width:481;height:450">
              <v:imagedata r:id="rId8" o:title=""/>
            </v:shape>
            <v:shape id="_x0000_s1962" type="#_x0000_t202" style="position:absolute;width:7921;height:796" filled="f">
              <v:textbox inset="0,0,0,0">
                <w:txbxContent>
                  <w:p w:rsidR="003561DB" w:rsidRDefault="003561DB">
                    <w:pPr>
                      <w:spacing w:before="123"/>
                      <w:ind w:left="943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Note:</w:t>
                    </w:r>
                  </w:p>
                  <w:p w:rsidR="003561DB" w:rsidRDefault="003561DB">
                    <w:pPr>
                      <w:spacing w:before="24"/>
                      <w:ind w:left="943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Tip:</w:t>
                    </w:r>
                    <w:r>
                      <w:rPr>
                        <w:rFonts w:ascii="Calibri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Delete</w:t>
                    </w:r>
                    <w:r>
                      <w:rPr>
                        <w:rFonts w:ascii="Calibri"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w w:val="110"/>
                        <w:sz w:val="20"/>
                      </w:rPr>
                      <w:t>Plant</w:t>
                    </w:r>
                    <w:r>
                      <w:rPr>
                        <w:rFonts w:ascii="Calibri"/>
                        <w:i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if</w:t>
                    </w:r>
                    <w:r>
                      <w:rPr>
                        <w:rFonts w:ascii="Calibri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0"/>
                        <w:sz w:val="20"/>
                      </w:rPr>
                      <w:t>it</w:t>
                    </w:r>
                    <w:r>
                      <w:rPr>
                        <w:rFonts w:ascii="Calibri"/>
                        <w:spacing w:val="-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0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defaulted.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59"/>
        <w:ind w:hanging="283"/>
      </w:pP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Go</w:t>
      </w:r>
      <w:r>
        <w:rPr>
          <w:w w:val="115"/>
        </w:rPr>
        <w:t>.</w:t>
      </w: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176"/>
        <w:ind w:hanging="295"/>
      </w:pP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details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item,</w:t>
      </w:r>
      <w:r>
        <w:rPr>
          <w:spacing w:val="-12"/>
          <w:w w:val="110"/>
        </w:rPr>
        <w:t xml:space="preserve"> </w:t>
      </w:r>
      <w:r>
        <w:rPr>
          <w:w w:val="110"/>
        </w:rPr>
        <w:t>choose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Journal</w:t>
      </w:r>
      <w:r>
        <w:rPr>
          <w:spacing w:val="-9"/>
          <w:w w:val="110"/>
        </w:rPr>
        <w:t xml:space="preserve"> </w:t>
      </w:r>
      <w:r>
        <w:rPr>
          <w:w w:val="110"/>
        </w:rPr>
        <w:t>Entry</w:t>
      </w:r>
      <w:r>
        <w:rPr>
          <w:spacing w:val="-13"/>
          <w:w w:val="110"/>
        </w:rPr>
        <w:t xml:space="preserve"> </w:t>
      </w:r>
      <w:r>
        <w:rPr>
          <w:w w:val="110"/>
        </w:rPr>
        <w:t>number.</w:t>
      </w:r>
    </w:p>
    <w:p w:rsidR="00092B85" w:rsidRDefault="003561DB">
      <w:pPr>
        <w:numPr>
          <w:ilvl w:val="1"/>
          <w:numId w:val="182"/>
        </w:numPr>
        <w:tabs>
          <w:tab w:val="left" w:pos="1722"/>
        </w:tabs>
        <w:spacing w:before="17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Manage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Journal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Entries</w:t>
      </w:r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to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see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3"/>
          <w:w w:val="110"/>
          <w:sz w:val="20"/>
        </w:rPr>
        <w:t>p</w:t>
      </w:r>
      <w:r>
        <w:rPr>
          <w:rFonts w:ascii="Calibri"/>
          <w:spacing w:val="2"/>
          <w:w w:val="110"/>
          <w:sz w:val="20"/>
        </w:rPr>
        <w:t>o</w:t>
      </w:r>
      <w:r>
        <w:rPr>
          <w:rFonts w:ascii="Calibri"/>
          <w:spacing w:val="1"/>
          <w:w w:val="110"/>
          <w:sz w:val="20"/>
        </w:rPr>
        <w:t>s</w:t>
      </w:r>
      <w:r>
        <w:rPr>
          <w:rFonts w:ascii="Calibri"/>
          <w:spacing w:val="-1"/>
          <w:w w:val="110"/>
          <w:sz w:val="20"/>
        </w:rPr>
        <w:t>t</w:t>
      </w:r>
      <w:r>
        <w:rPr>
          <w:rFonts w:ascii="Calibri"/>
          <w:spacing w:val="2"/>
          <w:w w:val="110"/>
          <w:sz w:val="20"/>
        </w:rPr>
        <w:t>i</w:t>
      </w:r>
      <w:r>
        <w:rPr>
          <w:rFonts w:ascii="Calibri"/>
          <w:w w:val="110"/>
          <w:sz w:val="20"/>
        </w:rPr>
        <w:t>n</w:t>
      </w:r>
      <w:r>
        <w:rPr>
          <w:rFonts w:ascii="Calibri"/>
          <w:spacing w:val="22"/>
          <w:w w:val="110"/>
          <w:sz w:val="20"/>
        </w:rPr>
        <w:t>g</w:t>
      </w:r>
      <w:r w:rsidR="00DA5CB6">
        <w:rPr>
          <w:rFonts w:ascii="Calibri"/>
          <w:spacing w:val="2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d</w:t>
      </w:r>
      <w:r>
        <w:rPr>
          <w:rFonts w:ascii="Calibri"/>
          <w:spacing w:val="-1"/>
          <w:w w:val="110"/>
          <w:sz w:val="20"/>
        </w:rPr>
        <w:t>o</w:t>
      </w:r>
      <w:r>
        <w:rPr>
          <w:rFonts w:ascii="Calibri"/>
          <w:spacing w:val="1"/>
          <w:w w:val="110"/>
          <w:sz w:val="20"/>
        </w:rPr>
        <w:t>c</w:t>
      </w:r>
      <w:r>
        <w:rPr>
          <w:rFonts w:ascii="Calibri"/>
          <w:w w:val="110"/>
          <w:sz w:val="20"/>
        </w:rPr>
        <w:t>u</w:t>
      </w:r>
      <w:r>
        <w:rPr>
          <w:rFonts w:ascii="Calibri"/>
          <w:spacing w:val="1"/>
          <w:w w:val="110"/>
          <w:sz w:val="20"/>
        </w:rPr>
        <w:t>me</w:t>
      </w:r>
      <w:r>
        <w:rPr>
          <w:rFonts w:ascii="Calibri"/>
          <w:w w:val="110"/>
          <w:sz w:val="20"/>
        </w:rPr>
        <w:t>n</w:t>
      </w:r>
      <w:r>
        <w:rPr>
          <w:rFonts w:ascii="Calibri"/>
          <w:spacing w:val="-1"/>
          <w:w w:val="110"/>
          <w:sz w:val="20"/>
        </w:rPr>
        <w:t>t</w:t>
      </w:r>
      <w:r>
        <w:rPr>
          <w:rFonts w:ascii="Calibri"/>
          <w:w w:val="110"/>
          <w:sz w:val="20"/>
        </w:rPr>
        <w:t>.</w:t>
      </w:r>
    </w:p>
    <w:p w:rsidR="00092B85" w:rsidRDefault="003561DB">
      <w:pPr>
        <w:pStyle w:val="BodyText"/>
        <w:spacing w:before="80" w:line="262" w:lineRule="auto"/>
        <w:ind w:left="1721" w:right="213"/>
      </w:pPr>
      <w:r>
        <w:rPr>
          <w:w w:val="115"/>
        </w:rPr>
        <w:t>If</w:t>
      </w:r>
      <w:r>
        <w:rPr>
          <w:spacing w:val="-24"/>
          <w:w w:val="115"/>
        </w:rPr>
        <w:t xml:space="preserve"> </w:t>
      </w:r>
      <w:r>
        <w:rPr>
          <w:w w:val="115"/>
        </w:rPr>
        <w:t>this</w:t>
      </w:r>
      <w:r>
        <w:rPr>
          <w:spacing w:val="-20"/>
          <w:w w:val="115"/>
        </w:rPr>
        <w:t xml:space="preserve"> </w:t>
      </w:r>
      <w:r>
        <w:rPr>
          <w:w w:val="115"/>
        </w:rPr>
        <w:t>does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not</w:t>
      </w:r>
      <w:r>
        <w:rPr>
          <w:spacing w:val="-20"/>
          <w:w w:val="115"/>
        </w:rPr>
        <w:t xml:space="preserve"> </w:t>
      </w:r>
      <w:r>
        <w:rPr>
          <w:w w:val="115"/>
        </w:rPr>
        <w:t>work</w:t>
      </w:r>
      <w:r>
        <w:rPr>
          <w:spacing w:val="-23"/>
          <w:w w:val="115"/>
        </w:rPr>
        <w:t xml:space="preserve"> </w:t>
      </w:r>
      <w:r>
        <w:rPr>
          <w:w w:val="115"/>
        </w:rPr>
        <w:t>(message</w:t>
      </w:r>
      <w:r>
        <w:rPr>
          <w:spacing w:val="-20"/>
          <w:w w:val="115"/>
        </w:rPr>
        <w:t xml:space="preserve"> </w:t>
      </w:r>
      <w:r>
        <w:rPr>
          <w:w w:val="115"/>
        </w:rPr>
        <w:t>FB03</w:t>
      </w:r>
      <w:r>
        <w:rPr>
          <w:spacing w:val="-19"/>
          <w:w w:val="115"/>
        </w:rPr>
        <w:t xml:space="preserve"> </w:t>
      </w:r>
      <w:r>
        <w:rPr>
          <w:w w:val="115"/>
        </w:rPr>
        <w:t>does</w:t>
      </w:r>
      <w:r>
        <w:rPr>
          <w:spacing w:val="-20"/>
          <w:w w:val="115"/>
        </w:rPr>
        <w:t xml:space="preserve"> </w:t>
      </w:r>
      <w:r>
        <w:rPr>
          <w:w w:val="115"/>
        </w:rPr>
        <w:t>not</w:t>
      </w:r>
      <w:r>
        <w:rPr>
          <w:spacing w:val="-21"/>
          <w:w w:val="115"/>
        </w:rPr>
        <w:t xml:space="preserve"> </w:t>
      </w:r>
      <w:r>
        <w:rPr>
          <w:w w:val="115"/>
        </w:rPr>
        <w:t>exist),</w:t>
      </w:r>
      <w:r>
        <w:rPr>
          <w:spacing w:val="-23"/>
          <w:w w:val="115"/>
        </w:rPr>
        <w:t xml:space="preserve"> </w:t>
      </w:r>
      <w:r>
        <w:rPr>
          <w:w w:val="115"/>
        </w:rPr>
        <w:t>use</w:t>
      </w:r>
      <w:r>
        <w:rPr>
          <w:spacing w:val="-21"/>
          <w:w w:val="115"/>
        </w:rPr>
        <w:t xml:space="preserve"> </w:t>
      </w:r>
      <w:r>
        <w:rPr>
          <w:rFonts w:ascii="Courier New"/>
          <w:spacing w:val="1"/>
          <w:w w:val="115"/>
        </w:rPr>
        <w:t>FB03</w:t>
      </w:r>
      <w:r>
        <w:rPr>
          <w:rFonts w:ascii="Courier New"/>
          <w:spacing w:val="-108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transaction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56"/>
          <w:w w:val="113"/>
        </w:rPr>
        <w:t xml:space="preserve"> </w:t>
      </w:r>
      <w:r>
        <w:rPr>
          <w:w w:val="115"/>
        </w:rPr>
        <w:t>directly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training</w:t>
      </w:r>
      <w:r>
        <w:rPr>
          <w:spacing w:val="-17"/>
          <w:w w:val="115"/>
        </w:rPr>
        <w:t xml:space="preserve"> </w:t>
      </w:r>
      <w:r>
        <w:rPr>
          <w:w w:val="115"/>
        </w:rPr>
        <w:t>system</w:t>
      </w:r>
      <w:r>
        <w:rPr>
          <w:spacing w:val="-18"/>
          <w:w w:val="115"/>
        </w:rPr>
        <w:t xml:space="preserve"> </w:t>
      </w:r>
      <w:r>
        <w:rPr>
          <w:w w:val="115"/>
        </w:rPr>
        <w:t>T41.</w:t>
      </w: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151"/>
        <w:ind w:hanging="243"/>
      </w:pPr>
      <w:r>
        <w:rPr>
          <w:spacing w:val="-1"/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return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SAP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Fiori</w:t>
      </w:r>
      <w:r>
        <w:rPr>
          <w:spacing w:val="-13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spacing w:val="-14"/>
          <w:w w:val="115"/>
        </w:rPr>
        <w:t xml:space="preserve"> </w:t>
      </w:r>
      <w:r>
        <w:rPr>
          <w:w w:val="115"/>
        </w:rPr>
        <w:t>screen,</w:t>
      </w:r>
      <w:r>
        <w:rPr>
          <w:spacing w:val="-15"/>
          <w:w w:val="115"/>
        </w:rPr>
        <w:t xml:space="preserve"> </w:t>
      </w:r>
      <w:r>
        <w:rPr>
          <w:w w:val="115"/>
        </w:rPr>
        <w:t>choose</w:t>
      </w:r>
      <w:r>
        <w:rPr>
          <w:spacing w:val="-16"/>
          <w:w w:val="115"/>
        </w:rPr>
        <w:t xml:space="preserve"> </w:t>
      </w:r>
      <w:r>
        <w:rPr>
          <w:i/>
          <w:spacing w:val="1"/>
          <w:w w:val="115"/>
        </w:rPr>
        <w:t>Home</w:t>
      </w:r>
      <w:r>
        <w:rPr>
          <w:spacing w:val="1"/>
          <w:w w:val="115"/>
        </w:rPr>
        <w:t>.</w:t>
      </w:r>
    </w:p>
    <w:p w:rsidR="00092B85" w:rsidRDefault="003561DB">
      <w:pPr>
        <w:pStyle w:val="BodyText"/>
        <w:numPr>
          <w:ilvl w:val="0"/>
          <w:numId w:val="182"/>
        </w:numPr>
        <w:tabs>
          <w:tab w:val="left" w:pos="1398"/>
        </w:tabs>
        <w:spacing w:before="176" w:line="254" w:lineRule="auto"/>
        <w:ind w:right="510" w:hanging="269"/>
      </w:pPr>
      <w:r>
        <w:rPr>
          <w:spacing w:val="-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look</w:t>
      </w:r>
      <w:r>
        <w:rPr>
          <w:spacing w:val="-14"/>
          <w:w w:val="115"/>
        </w:rPr>
        <w:t xml:space="preserve"> </w:t>
      </w:r>
      <w:r>
        <w:rPr>
          <w:w w:val="115"/>
        </w:rPr>
        <w:t>up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line</w:t>
      </w:r>
      <w:r>
        <w:rPr>
          <w:spacing w:val="-20"/>
          <w:w w:val="115"/>
        </w:rPr>
        <w:t xml:space="preserve"> </w:t>
      </w:r>
      <w:r>
        <w:rPr>
          <w:w w:val="115"/>
        </w:rPr>
        <w:t>items</w:t>
      </w:r>
      <w:r>
        <w:rPr>
          <w:spacing w:val="-17"/>
          <w:w w:val="115"/>
        </w:rPr>
        <w:t xml:space="preserve"> </w:t>
      </w:r>
      <w:r>
        <w:rPr>
          <w:spacing w:val="1"/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cost</w:t>
      </w:r>
      <w:r>
        <w:rPr>
          <w:spacing w:val="-14"/>
          <w:w w:val="115"/>
        </w:rPr>
        <w:t xml:space="preserve"> </w:t>
      </w:r>
      <w:r>
        <w:rPr>
          <w:w w:val="115"/>
        </w:rPr>
        <w:t>center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SERV-###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9"/>
          <w:w w:val="115"/>
        </w:rPr>
        <w:t xml:space="preserve"> </w:t>
      </w:r>
      <w:r>
        <w:rPr>
          <w:w w:val="115"/>
        </w:rPr>
        <w:t>company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15"/>
          <w:w w:val="115"/>
        </w:rPr>
        <w:t xml:space="preserve"> </w:t>
      </w:r>
      <w:del w:id="125" w:author="Wilder, Tom" w:date="2019-05-11T11:02:00Z">
        <w:r w:rsidDel="003561DB">
          <w:rPr>
            <w:w w:val="115"/>
          </w:rPr>
          <w:delText>US###</w:delText>
        </w:r>
      </w:del>
      <w:ins w:id="126" w:author="Wilder, Tom" w:date="2019-05-11T11:02:00Z">
        <w:r>
          <w:rPr>
            <w:w w:val="115"/>
          </w:rPr>
          <w:t>US00</w:t>
        </w:r>
      </w:ins>
      <w:r>
        <w:rPr>
          <w:w w:val="115"/>
        </w:rPr>
        <w:t>,</w:t>
      </w:r>
      <w:r>
        <w:rPr>
          <w:spacing w:val="-18"/>
          <w:w w:val="115"/>
        </w:rPr>
        <w:t xml:space="preserve"> </w:t>
      </w:r>
      <w:r>
        <w:rPr>
          <w:w w:val="115"/>
        </w:rPr>
        <w:t>choose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60"/>
          <w:w w:val="113"/>
        </w:rPr>
        <w:t xml:space="preserve"> </w:t>
      </w:r>
      <w:r>
        <w:rPr>
          <w:w w:val="115"/>
        </w:rPr>
        <w:t>SAP</w:t>
      </w:r>
      <w:r>
        <w:rPr>
          <w:spacing w:val="-9"/>
          <w:w w:val="115"/>
        </w:rPr>
        <w:t xml:space="preserve"> </w:t>
      </w:r>
      <w:r>
        <w:rPr>
          <w:w w:val="115"/>
        </w:rPr>
        <w:t>Fiori</w:t>
      </w:r>
      <w:r>
        <w:rPr>
          <w:spacing w:val="-11"/>
          <w:w w:val="115"/>
        </w:rPr>
        <w:t xml:space="preserve"> </w:t>
      </w:r>
      <w:r>
        <w:rPr>
          <w:w w:val="115"/>
        </w:rPr>
        <w:t>app</w:t>
      </w:r>
      <w:r>
        <w:rPr>
          <w:spacing w:val="-8"/>
          <w:w w:val="115"/>
        </w:rPr>
        <w:t xml:space="preserve"> </w:t>
      </w:r>
      <w:r>
        <w:rPr>
          <w:i/>
          <w:w w:val="115"/>
        </w:rPr>
        <w:t>Cost</w:t>
      </w:r>
      <w:r>
        <w:rPr>
          <w:i/>
          <w:spacing w:val="-8"/>
          <w:w w:val="115"/>
        </w:rPr>
        <w:t xml:space="preserve"> </w:t>
      </w:r>
      <w:r>
        <w:rPr>
          <w:i/>
          <w:w w:val="115"/>
        </w:rPr>
        <w:t>Centers</w:t>
      </w:r>
      <w:r>
        <w:rPr>
          <w:i/>
          <w:spacing w:val="-30"/>
          <w:w w:val="115"/>
        </w:rPr>
        <w:t xml:space="preserve"> </w:t>
      </w:r>
      <w:r>
        <w:rPr>
          <w:i/>
          <w:w w:val="115"/>
        </w:rPr>
        <w:t>Actuals</w:t>
      </w:r>
      <w:r>
        <w:rPr>
          <w:w w:val="115"/>
        </w:rPr>
        <w:t>.</w:t>
      </w:r>
    </w:p>
    <w:p w:rsidR="00092B85" w:rsidRDefault="003561DB">
      <w:pPr>
        <w:pStyle w:val="BodyText"/>
        <w:spacing w:before="60"/>
        <w:ind w:left="1397"/>
      </w:pPr>
      <w:r>
        <w:rPr>
          <w:w w:val="110"/>
        </w:rPr>
        <w:t>Run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report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current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period.</w:t>
      </w:r>
    </w:p>
    <w:p w:rsidR="00092B85" w:rsidRDefault="003561DB">
      <w:pPr>
        <w:numPr>
          <w:ilvl w:val="1"/>
          <w:numId w:val="182"/>
        </w:numPr>
        <w:tabs>
          <w:tab w:val="left" w:pos="1722"/>
        </w:tabs>
        <w:spacing w:before="7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On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16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,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Cost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Centers</w:t>
      </w:r>
      <w:r>
        <w:rPr>
          <w:rFonts w:ascii="Calibri"/>
          <w:i/>
          <w:spacing w:val="-1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Actuals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tile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178"/>
        <w:ind w:hanging="295"/>
      </w:pP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screen:</w:t>
      </w:r>
    </w:p>
    <w:p w:rsidR="00092B85" w:rsidRDefault="00092B85">
      <w:pPr>
        <w:spacing w:before="4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1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Fiscal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Year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actual</w:t>
            </w:r>
            <w:r>
              <w:rPr>
                <w:rFonts w:ascii="Courier New"/>
                <w:b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year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Posting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1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period</w:t>
            </w:r>
          </w:p>
        </w:tc>
      </w:tr>
      <w:tr w:rsidR="00092B85">
        <w:trPr>
          <w:trHeight w:hRule="exact" w:val="411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27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128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Center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SERV-###</w:t>
            </w:r>
          </w:p>
        </w:tc>
      </w:tr>
    </w:tbl>
    <w:p w:rsidR="00092B85" w:rsidRDefault="00092B8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59"/>
        <w:ind w:hanging="283"/>
      </w:pP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Go</w:t>
      </w:r>
      <w:r>
        <w:rPr>
          <w:w w:val="115"/>
        </w:rPr>
        <w:t>.</w:t>
      </w:r>
    </w:p>
    <w:p w:rsidR="00092B85" w:rsidRDefault="003561DB">
      <w:pPr>
        <w:numPr>
          <w:ilvl w:val="1"/>
          <w:numId w:val="182"/>
        </w:numPr>
        <w:tabs>
          <w:tab w:val="left" w:pos="1722"/>
        </w:tabs>
        <w:spacing w:before="176" w:line="254" w:lineRule="auto"/>
        <w:ind w:right="118" w:hanging="29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15"/>
          <w:sz w:val="20"/>
        </w:rPr>
        <w:t>To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eliminate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row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Indicator:</w:t>
      </w:r>
      <w:r>
        <w:rPr>
          <w:rFonts w:ascii="Calibri"/>
          <w:i/>
          <w:spacing w:val="-22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Cost</w:t>
      </w:r>
      <w:r>
        <w:rPr>
          <w:rFonts w:ascii="Calibri"/>
          <w:i/>
          <w:spacing w:val="-2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Center</w:t>
      </w:r>
      <w:r>
        <w:rPr>
          <w:rFonts w:ascii="Calibri"/>
          <w:i/>
          <w:spacing w:val="-2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is</w:t>
      </w:r>
      <w:r>
        <w:rPr>
          <w:rFonts w:ascii="Calibri"/>
          <w:i/>
          <w:spacing w:val="-2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statistical</w:t>
      </w:r>
      <w:r>
        <w:rPr>
          <w:rFonts w:ascii="Calibri"/>
          <w:i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Assignment</w:t>
      </w:r>
      <w:r>
        <w:rPr>
          <w:rFonts w:ascii="Calibri"/>
          <w:w w:val="115"/>
          <w:sz w:val="20"/>
        </w:rPr>
        <w:t>,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move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68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field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from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Rows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screen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area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to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Available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Fields</w:t>
      </w:r>
      <w:r>
        <w:rPr>
          <w:rFonts w:ascii="Calibri"/>
          <w:i/>
          <w:spacing w:val="-24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screen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area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on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left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hand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side</w:t>
      </w:r>
      <w:r>
        <w:rPr>
          <w:rFonts w:ascii="Calibri"/>
          <w:spacing w:val="54"/>
          <w:w w:val="113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of</w:t>
      </w:r>
      <w:r>
        <w:rPr>
          <w:rFonts w:ascii="Calibri"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window.</w:t>
      </w:r>
    </w:p>
    <w:p w:rsidR="00092B85" w:rsidRDefault="003561DB">
      <w:pPr>
        <w:numPr>
          <w:ilvl w:val="1"/>
          <w:numId w:val="182"/>
        </w:numPr>
        <w:tabs>
          <w:tab w:val="left" w:pos="1722"/>
        </w:tabs>
        <w:spacing w:before="16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Select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available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Profit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Center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to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area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Rows</w:t>
      </w:r>
      <w:r>
        <w:rPr>
          <w:rFonts w:ascii="Calibri"/>
          <w:w w:val="110"/>
          <w:sz w:val="20"/>
        </w:rPr>
        <w:t>.</w:t>
      </w:r>
    </w:p>
    <w:p w:rsidR="00092B85" w:rsidRDefault="003561DB">
      <w:pPr>
        <w:pStyle w:val="BodyText"/>
        <w:spacing w:before="75" w:line="254" w:lineRule="auto"/>
        <w:ind w:left="1721" w:right="328"/>
      </w:pPr>
      <w:r>
        <w:rPr>
          <w:spacing w:val="-1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Profit</w:t>
      </w:r>
      <w:r>
        <w:rPr>
          <w:spacing w:val="-9"/>
          <w:w w:val="110"/>
        </w:rPr>
        <w:t xml:space="preserve"> </w:t>
      </w:r>
      <w:r>
        <w:rPr>
          <w:w w:val="110"/>
        </w:rPr>
        <w:t>Center</w:t>
      </w:r>
      <w:r>
        <w:rPr>
          <w:spacing w:val="-7"/>
          <w:w w:val="110"/>
        </w:rPr>
        <w:t xml:space="preserve"> </w:t>
      </w:r>
      <w:r>
        <w:rPr>
          <w:w w:val="110"/>
        </w:rPr>
        <w:t>column,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adjust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columns</w:t>
      </w:r>
      <w:r>
        <w:rPr>
          <w:spacing w:val="-7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Data</w:t>
      </w:r>
      <w:r>
        <w:rPr>
          <w:i/>
          <w:spacing w:val="50"/>
          <w:w w:val="108"/>
        </w:rPr>
        <w:t xml:space="preserve"> </w:t>
      </w:r>
      <w:r>
        <w:rPr>
          <w:i/>
          <w:w w:val="110"/>
        </w:rPr>
        <w:t>Analysis</w:t>
      </w:r>
      <w:r>
        <w:rPr>
          <w:i/>
          <w:spacing w:val="-19"/>
          <w:w w:val="110"/>
        </w:rPr>
        <w:t xml:space="preserve"> </w:t>
      </w:r>
      <w:r>
        <w:rPr>
          <w:w w:val="110"/>
        </w:rPr>
        <w:t>area</w:t>
      </w:r>
      <w:r>
        <w:rPr>
          <w:spacing w:val="-20"/>
          <w:w w:val="110"/>
        </w:rPr>
        <w:t xml:space="preserve"> </w:t>
      </w:r>
      <w:r>
        <w:rPr>
          <w:w w:val="110"/>
        </w:rPr>
        <w:t>afterwards.</w:t>
      </w:r>
    </w:p>
    <w:p w:rsidR="00092B85" w:rsidRDefault="003561DB">
      <w:pPr>
        <w:pStyle w:val="BodyText"/>
        <w:numPr>
          <w:ilvl w:val="1"/>
          <w:numId w:val="182"/>
        </w:numPr>
        <w:tabs>
          <w:tab w:val="left" w:pos="1722"/>
        </w:tabs>
        <w:spacing w:before="163"/>
        <w:ind w:hanging="243"/>
      </w:pPr>
      <w:r>
        <w:rPr>
          <w:spacing w:val="-1"/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return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SAP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Fiori</w:t>
      </w:r>
      <w:r>
        <w:rPr>
          <w:spacing w:val="-13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spacing w:val="-14"/>
          <w:w w:val="115"/>
        </w:rPr>
        <w:t xml:space="preserve"> </w:t>
      </w:r>
      <w:r>
        <w:rPr>
          <w:w w:val="115"/>
        </w:rPr>
        <w:t>screen,</w:t>
      </w:r>
      <w:r>
        <w:rPr>
          <w:spacing w:val="-15"/>
          <w:w w:val="115"/>
        </w:rPr>
        <w:t xml:space="preserve"> </w:t>
      </w:r>
      <w:r>
        <w:rPr>
          <w:w w:val="115"/>
        </w:rPr>
        <w:t>choose</w:t>
      </w:r>
      <w:r>
        <w:rPr>
          <w:spacing w:val="-16"/>
          <w:w w:val="115"/>
        </w:rPr>
        <w:t xml:space="preserve"> </w:t>
      </w:r>
      <w:r>
        <w:rPr>
          <w:i/>
          <w:spacing w:val="1"/>
          <w:w w:val="115"/>
        </w:rPr>
        <w:t>Home</w:t>
      </w:r>
      <w:r>
        <w:rPr>
          <w:spacing w:val="1"/>
          <w:w w:val="115"/>
        </w:rPr>
        <w:t>.</w:t>
      </w:r>
    </w:p>
    <w:p w:rsidR="00092B85" w:rsidRDefault="00092B85">
      <w:pPr>
        <w:sectPr w:rsidR="00092B85"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60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129" w:name="_bookmark8"/>
                  <w:bookmarkEnd w:id="129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0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20"/>
                      <w:sz w:val="40"/>
                    </w:rPr>
                    <w:t>Exercise</w:t>
                  </w:r>
                  <w:r>
                    <w:rPr>
                      <w:rFonts w:ascii="Calibri"/>
                      <w:spacing w:val="-80"/>
                      <w:w w:val="12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20"/>
                      <w:sz w:val="40"/>
                    </w:rPr>
                    <w:t>9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57" style="width:234.6pt;height:.75pt;mso-position-horizontal-relative:char;mso-position-vertical-relative:line" coordsize="4692,15">
            <v:group id="_x0000_s1958" style="position:absolute;left:8;top:8;width:4677;height:2" coordorigin="8,8" coordsize="4677,2">
              <v:shape id="_x0000_s1959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spacing w:line="247" w:lineRule="auto"/>
        <w:ind w:right="284"/>
      </w:pPr>
      <w:r>
        <w:rPr>
          <w:w w:val="120"/>
        </w:rPr>
        <w:t>Check</w:t>
      </w:r>
      <w:r>
        <w:rPr>
          <w:spacing w:val="-9"/>
          <w:w w:val="120"/>
        </w:rPr>
        <w:t xml:space="preserve"> </w:t>
      </w:r>
      <w:r>
        <w:rPr>
          <w:w w:val="120"/>
        </w:rPr>
        <w:t>an</w:t>
      </w:r>
      <w:r>
        <w:rPr>
          <w:spacing w:val="-8"/>
          <w:w w:val="120"/>
        </w:rPr>
        <w:t xml:space="preserve"> </w:t>
      </w:r>
      <w:r>
        <w:rPr>
          <w:w w:val="120"/>
        </w:rPr>
        <w:t>Account</w:t>
      </w:r>
      <w:r>
        <w:rPr>
          <w:spacing w:val="-10"/>
          <w:w w:val="120"/>
        </w:rPr>
        <w:t xml:space="preserve"> </w:t>
      </w:r>
      <w:r>
        <w:rPr>
          <w:w w:val="120"/>
        </w:rPr>
        <w:t>in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9"/>
          <w:w w:val="120"/>
        </w:rPr>
        <w:t xml:space="preserve"> </w:t>
      </w:r>
      <w:r>
        <w:rPr>
          <w:w w:val="120"/>
        </w:rPr>
        <w:t>Financial</w:t>
      </w:r>
      <w:r>
        <w:rPr>
          <w:spacing w:val="-9"/>
          <w:w w:val="120"/>
        </w:rPr>
        <w:t xml:space="preserve"> </w:t>
      </w:r>
      <w:r>
        <w:rPr>
          <w:w w:val="120"/>
        </w:rPr>
        <w:t>Statement</w:t>
      </w:r>
      <w:r>
        <w:rPr>
          <w:spacing w:val="23"/>
          <w:w w:val="119"/>
        </w:rPr>
        <w:t xml:space="preserve"> </w:t>
      </w:r>
      <w:r>
        <w:rPr>
          <w:w w:val="120"/>
        </w:rPr>
        <w:t>Version</w:t>
      </w:r>
      <w:r>
        <w:rPr>
          <w:spacing w:val="-25"/>
          <w:w w:val="120"/>
        </w:rPr>
        <w:t xml:space="preserve"> </w:t>
      </w:r>
      <w:r>
        <w:rPr>
          <w:w w:val="120"/>
        </w:rPr>
        <w:t>(Optional)</w:t>
      </w:r>
      <w:ins w:id="130" w:author="Wilder, Tom" w:date="2019-05-11T12:23:00Z">
        <w:r w:rsidR="00857FE2" w:rsidRPr="00857FE2">
          <w:rPr>
            <w:color w:val="FF0000"/>
            <w:w w:val="120"/>
          </w:rPr>
          <w:t xml:space="preserve"> </w:t>
        </w:r>
        <w:r w:rsidR="00857FE2" w:rsidRPr="007D374A">
          <w:rPr>
            <w:color w:val="FF0000"/>
            <w:w w:val="120"/>
          </w:rPr>
          <w:t>This section not valid</w:t>
        </w:r>
      </w:ins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56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31" w:line="254" w:lineRule="auto"/>
      </w:pPr>
      <w:r>
        <w:rPr>
          <w:w w:val="115"/>
        </w:rPr>
        <w:t>Check</w:t>
      </w:r>
      <w:r>
        <w:rPr>
          <w:spacing w:val="-10"/>
          <w:w w:val="115"/>
        </w:rPr>
        <w:t xml:space="preserve"> </w:t>
      </w:r>
      <w:r>
        <w:rPr>
          <w:w w:val="115"/>
        </w:rPr>
        <w:t>if</w:t>
      </w:r>
      <w:r>
        <w:rPr>
          <w:spacing w:val="-10"/>
          <w:w w:val="115"/>
        </w:rPr>
        <w:t xml:space="preserve"> </w:t>
      </w:r>
      <w:r>
        <w:rPr>
          <w:w w:val="115"/>
        </w:rPr>
        <w:t>your</w:t>
      </w:r>
      <w:r>
        <w:rPr>
          <w:spacing w:val="-8"/>
          <w:w w:val="115"/>
        </w:rPr>
        <w:t xml:space="preserve"> </w:t>
      </w:r>
      <w:r>
        <w:rPr>
          <w:w w:val="115"/>
        </w:rPr>
        <w:t>new</w:t>
      </w:r>
      <w:r>
        <w:rPr>
          <w:spacing w:val="-9"/>
          <w:w w:val="115"/>
        </w:rPr>
        <w:t xml:space="preserve"> </w:t>
      </w:r>
      <w:r>
        <w:rPr>
          <w:w w:val="115"/>
        </w:rPr>
        <w:t>account</w:t>
      </w:r>
      <w:r>
        <w:rPr>
          <w:spacing w:val="-8"/>
          <w:w w:val="115"/>
        </w:rPr>
        <w:t xml:space="preserve"> </w:t>
      </w:r>
      <w:del w:id="131" w:author="Wilder, Tom" w:date="2019-05-11T11:04:00Z">
        <w:r w:rsidDel="003561DB">
          <w:rPr>
            <w:spacing w:val="1"/>
            <w:w w:val="115"/>
          </w:rPr>
          <w:delText>71000###</w:delText>
        </w:r>
      </w:del>
      <w:ins w:id="132" w:author="Wilder, Tom" w:date="2019-05-11T11:04:00Z">
        <w:r>
          <w:rPr>
            <w:spacing w:val="1"/>
            <w:w w:val="115"/>
          </w:rPr>
          <w:t>710###</w:t>
        </w:r>
      </w:ins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already</w:t>
      </w:r>
      <w:r>
        <w:rPr>
          <w:spacing w:val="-8"/>
          <w:w w:val="115"/>
        </w:rPr>
        <w:t xml:space="preserve"> </w:t>
      </w:r>
      <w:r>
        <w:rPr>
          <w:w w:val="115"/>
        </w:rPr>
        <w:t>assigned</w:t>
      </w:r>
      <w:r>
        <w:rPr>
          <w:spacing w:val="-12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financial</w:t>
      </w:r>
      <w:r>
        <w:rPr>
          <w:spacing w:val="-8"/>
          <w:w w:val="115"/>
        </w:rPr>
        <w:t xml:space="preserve"> </w:t>
      </w:r>
      <w:r>
        <w:rPr>
          <w:w w:val="115"/>
        </w:rPr>
        <w:t>statement</w:t>
      </w:r>
      <w:r>
        <w:rPr>
          <w:spacing w:val="-10"/>
          <w:w w:val="115"/>
        </w:rPr>
        <w:t xml:space="preserve"> </w:t>
      </w:r>
      <w:r>
        <w:rPr>
          <w:w w:val="115"/>
        </w:rPr>
        <w:t>version</w:t>
      </w:r>
      <w:r>
        <w:rPr>
          <w:spacing w:val="60"/>
          <w:w w:val="113"/>
        </w:rPr>
        <w:t xml:space="preserve"> </w:t>
      </w:r>
      <w:del w:id="133" w:author="Wilder, Tom" w:date="2019-05-11T11:02:00Z">
        <w:r w:rsidDel="003561DB">
          <w:rPr>
            <w:w w:val="115"/>
          </w:rPr>
          <w:delText>US###</w:delText>
        </w:r>
      </w:del>
      <w:ins w:id="134" w:author="Wilder, Tom" w:date="2019-05-11T12:24:00Z">
        <w:r w:rsidR="00857FE2">
          <w:rPr>
            <w:w w:val="115"/>
          </w:rPr>
          <w:t>G###</w:t>
        </w:r>
      </w:ins>
      <w:r>
        <w:rPr>
          <w:w w:val="115"/>
        </w:rPr>
        <w:t>.</w:t>
      </w:r>
    </w:p>
    <w:p w:rsidR="00092B85" w:rsidRDefault="00DA5CB6">
      <w:pPr>
        <w:pStyle w:val="BodyText"/>
        <w:spacing w:before="112" w:line="254" w:lineRule="auto"/>
        <w:ind w:right="284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spacing w:before="160" w:line="256" w:lineRule="auto"/>
        <w:ind w:left="1397" w:right="330" w:hanging="23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0"/>
          <w:sz w:val="20"/>
          <w:szCs w:val="20"/>
        </w:rPr>
        <w:t>1.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new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account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should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be</w:t>
      </w:r>
      <w:r>
        <w:rPr>
          <w:rFonts w:ascii="Calibri" w:eastAsia="Calibri" w:hAnsi="Calibri" w:cs="Calibri"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included</w:t>
      </w:r>
      <w:r>
        <w:rPr>
          <w:rFonts w:ascii="Calibri" w:eastAsia="Calibri" w:hAnsi="Calibri" w:cs="Calibri"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0"/>
          <w:sz w:val="20"/>
          <w:szCs w:val="20"/>
        </w:rPr>
        <w:t>in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financial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statement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version </w:t>
      </w:r>
      <w:del w:id="135" w:author="Wilder, Tom" w:date="2019-05-11T11:02:00Z">
        <w:r w:rsidDel="003561DB">
          <w:rPr>
            <w:rFonts w:ascii="Calibri" w:eastAsia="Calibri" w:hAnsi="Calibri" w:cs="Calibri"/>
            <w:i/>
            <w:w w:val="110"/>
            <w:sz w:val="20"/>
            <w:szCs w:val="20"/>
          </w:rPr>
          <w:delText>US###</w:delText>
        </w:r>
      </w:del>
      <w:ins w:id="136" w:author="Wilder, Tom" w:date="2019-05-11T12:24:00Z">
        <w:r w:rsidR="00857FE2">
          <w:rPr>
            <w:rFonts w:ascii="Calibri" w:eastAsia="Calibri" w:hAnsi="Calibri" w:cs="Calibri"/>
            <w:i/>
            <w:w w:val="110"/>
            <w:sz w:val="20"/>
            <w:szCs w:val="20"/>
          </w:rPr>
          <w:t>G###</w:t>
        </w:r>
      </w:ins>
      <w:r>
        <w:rPr>
          <w:rFonts w:ascii="Calibri" w:eastAsia="Calibri" w:hAnsi="Calibri" w:cs="Calibri"/>
          <w:w w:val="110"/>
          <w:sz w:val="20"/>
          <w:szCs w:val="20"/>
        </w:rPr>
        <w:t>.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Check</w:t>
      </w:r>
      <w:r>
        <w:rPr>
          <w:rFonts w:ascii="Calibri" w:eastAsia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50"/>
          <w:w w:val="108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financial</w:t>
      </w:r>
      <w:r>
        <w:rPr>
          <w:rFonts w:ascii="Calibri" w:eastAsia="Calibri" w:hAnsi="Calibri" w:cs="Calibri"/>
          <w:spacing w:val="-1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statement</w:t>
      </w:r>
      <w:r>
        <w:rPr>
          <w:rFonts w:ascii="Calibri" w:eastAsia="Calibri" w:hAnsi="Calibri" w:cs="Calibri"/>
          <w:spacing w:val="-1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subfolder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3180000</w:t>
      </w:r>
      <w:r>
        <w:rPr>
          <w:rFonts w:ascii="Calibri" w:eastAsia="Calibri" w:hAnsi="Calibri" w:cs="Calibri"/>
          <w:i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other</w:t>
      </w:r>
      <w:r>
        <w:rPr>
          <w:rFonts w:ascii="Calibri" w:eastAsia="Calibri" w:hAnsi="Calibri" w:cs="Calibri"/>
          <w:i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operating</w:t>
      </w:r>
      <w:r>
        <w:rPr>
          <w:rFonts w:ascii="Calibri" w:eastAsia="Calibri" w:hAnsi="Calibri" w:cs="Calibri"/>
          <w:i/>
          <w:spacing w:val="-1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expenses</w:t>
      </w:r>
      <w:r>
        <w:rPr>
          <w:rFonts w:ascii="Calibri" w:eastAsia="Calibri" w:hAnsi="Calibri" w:cs="Calibri"/>
          <w:w w:val="110"/>
          <w:sz w:val="20"/>
          <w:szCs w:val="20"/>
        </w:rPr>
        <w:t>.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You</w:t>
      </w:r>
      <w:r>
        <w:rPr>
          <w:rFonts w:ascii="Calibri" w:eastAsia="Calibri" w:hAnsi="Calibri" w:cs="Calibri"/>
          <w:spacing w:val="-1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will</w:t>
      </w:r>
      <w:r>
        <w:rPr>
          <w:rFonts w:ascii="Calibri" w:eastAsia="Calibri" w:hAnsi="Calibri" w:cs="Calibri"/>
          <w:spacing w:val="-13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find</w:t>
      </w:r>
      <w:r>
        <w:rPr>
          <w:rFonts w:ascii="Calibri" w:eastAsia="Calibri" w:hAnsi="Calibri" w:cs="Calibri"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this</w:t>
      </w:r>
      <w:r>
        <w:rPr>
          <w:rFonts w:ascii="Calibri" w:eastAsia="Calibri" w:hAnsi="Calibri" w:cs="Calibri"/>
          <w:spacing w:val="58"/>
          <w:w w:val="108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subfolder</w:t>
      </w:r>
      <w:r>
        <w:rPr>
          <w:rFonts w:ascii="Calibri" w:eastAsia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under</w:t>
      </w:r>
      <w:r>
        <w:rPr>
          <w:rFonts w:ascii="Calibri" w:eastAsia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3000000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Profit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and</w:t>
      </w:r>
      <w:r>
        <w:rPr>
          <w:rFonts w:ascii="Calibri" w:eastAsia="Calibri" w:hAnsi="Calibri" w:cs="Calibri"/>
          <w:i/>
          <w:spacing w:val="-1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loss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statement</w:t>
      </w:r>
      <w:r>
        <w:rPr>
          <w:rFonts w:ascii="Calibri" w:eastAsia="Calibri" w:hAnsi="Calibri" w:cs="Calibri"/>
          <w:i/>
          <w:spacing w:val="-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3100000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w w:val="110"/>
          <w:sz w:val="20"/>
          <w:szCs w:val="20"/>
        </w:rPr>
        <w:t>Annual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net</w:t>
      </w:r>
      <w:r>
        <w:rPr>
          <w:rFonts w:ascii="Calibri" w:eastAsia="Calibri" w:hAnsi="Calibri" w:cs="Calibri"/>
          <w:i/>
          <w:spacing w:val="-13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income/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net</w:t>
      </w:r>
      <w:r>
        <w:rPr>
          <w:rFonts w:ascii="Calibri" w:eastAsia="Calibri" w:hAnsi="Calibri" w:cs="Calibri"/>
          <w:i/>
          <w:spacing w:val="56"/>
          <w:w w:val="10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loss</w:t>
      </w:r>
      <w:r>
        <w:rPr>
          <w:rFonts w:ascii="Calibri" w:eastAsia="Calibri" w:hAnsi="Calibri" w:cs="Calibri"/>
          <w:i/>
          <w:spacing w:val="-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13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3200000</w:t>
      </w:r>
      <w:r>
        <w:rPr>
          <w:rFonts w:ascii="Calibri" w:eastAsia="Calibri" w:hAnsi="Calibri" w:cs="Calibri"/>
          <w:i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operating</w:t>
      </w:r>
      <w:r>
        <w:rPr>
          <w:rFonts w:ascii="Calibri" w:eastAsia="Calibri" w:hAnsi="Calibri" w:cs="Calibri"/>
          <w:i/>
          <w:spacing w:val="-1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income</w:t>
      </w:r>
      <w:r>
        <w:rPr>
          <w:rFonts w:ascii="Calibri" w:eastAsia="Calibri" w:hAnsi="Calibri" w:cs="Calibri"/>
          <w:w w:val="110"/>
          <w:sz w:val="20"/>
          <w:szCs w:val="20"/>
        </w:rPr>
        <w:t>.</w:t>
      </w:r>
    </w:p>
    <w:p w:rsidR="00092B85" w:rsidRDefault="00092B85">
      <w:pPr>
        <w:spacing w:line="256" w:lineRule="auto"/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180" w:right="114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56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7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 xml:space="preserve">Solution </w:t>
                  </w:r>
                  <w:r>
                    <w:rPr>
                      <w:rFonts w:ascii="Calibri"/>
                      <w:w w:val="115"/>
                      <w:sz w:val="40"/>
                    </w:rPr>
                    <w:t>9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53" style="width:234.6pt;height:.75pt;mso-position-horizontal-relative:char;mso-position-vertical-relative:line" coordsize="4692,15">
            <v:group id="_x0000_s1954" style="position:absolute;left:8;top:8;width:4677;height:2" coordorigin="8,8" coordsize="4677,2">
              <v:shape id="_x0000_s1955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spacing w:line="247" w:lineRule="auto"/>
        <w:ind w:right="284"/>
      </w:pPr>
      <w:r>
        <w:rPr>
          <w:w w:val="120"/>
        </w:rPr>
        <w:t>Check</w:t>
      </w:r>
      <w:r>
        <w:rPr>
          <w:spacing w:val="-9"/>
          <w:w w:val="120"/>
        </w:rPr>
        <w:t xml:space="preserve"> </w:t>
      </w:r>
      <w:r>
        <w:rPr>
          <w:w w:val="120"/>
        </w:rPr>
        <w:t>an</w:t>
      </w:r>
      <w:r>
        <w:rPr>
          <w:spacing w:val="-8"/>
          <w:w w:val="120"/>
        </w:rPr>
        <w:t xml:space="preserve"> </w:t>
      </w:r>
      <w:r>
        <w:rPr>
          <w:w w:val="120"/>
        </w:rPr>
        <w:t>Account</w:t>
      </w:r>
      <w:r>
        <w:rPr>
          <w:spacing w:val="-10"/>
          <w:w w:val="120"/>
        </w:rPr>
        <w:t xml:space="preserve"> </w:t>
      </w:r>
      <w:r>
        <w:rPr>
          <w:w w:val="120"/>
        </w:rPr>
        <w:t>in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9"/>
          <w:w w:val="120"/>
        </w:rPr>
        <w:t xml:space="preserve"> </w:t>
      </w:r>
      <w:r>
        <w:rPr>
          <w:w w:val="120"/>
        </w:rPr>
        <w:t>Financial</w:t>
      </w:r>
      <w:r>
        <w:rPr>
          <w:spacing w:val="-9"/>
          <w:w w:val="120"/>
        </w:rPr>
        <w:t xml:space="preserve"> </w:t>
      </w:r>
      <w:r>
        <w:rPr>
          <w:w w:val="120"/>
        </w:rPr>
        <w:t>Statement</w:t>
      </w:r>
      <w:r>
        <w:rPr>
          <w:spacing w:val="23"/>
          <w:w w:val="119"/>
        </w:rPr>
        <w:t xml:space="preserve"> </w:t>
      </w:r>
      <w:r>
        <w:rPr>
          <w:w w:val="120"/>
        </w:rPr>
        <w:t>Version</w:t>
      </w:r>
      <w:r>
        <w:rPr>
          <w:spacing w:val="-25"/>
          <w:w w:val="120"/>
        </w:rPr>
        <w:t xml:space="preserve"> </w:t>
      </w:r>
      <w:r>
        <w:rPr>
          <w:w w:val="120"/>
        </w:rPr>
        <w:t>(Optional)</w:t>
      </w:r>
      <w:ins w:id="137" w:author="Wilder, Tom" w:date="2019-05-11T12:23:00Z">
        <w:r w:rsidR="00857FE2">
          <w:rPr>
            <w:w w:val="120"/>
          </w:rPr>
          <w:t xml:space="preserve"> </w:t>
        </w:r>
        <w:r w:rsidR="00857FE2" w:rsidRPr="00857FE2">
          <w:rPr>
            <w:color w:val="FF0000"/>
            <w:w w:val="120"/>
            <w:rPrChange w:id="138" w:author="Wilder, Tom" w:date="2019-05-11T12:23:00Z">
              <w:rPr>
                <w:w w:val="120"/>
              </w:rPr>
            </w:rPrChange>
          </w:rPr>
          <w:t>This section not valid</w:t>
        </w:r>
      </w:ins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56"/>
      </w:pPr>
      <w:r>
        <w:rPr>
          <w:w w:val="120"/>
        </w:rPr>
        <w:t>Business</w:t>
      </w:r>
      <w:r>
        <w:rPr>
          <w:spacing w:val="-25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31" w:line="254" w:lineRule="auto"/>
      </w:pPr>
      <w:r>
        <w:rPr>
          <w:w w:val="115"/>
        </w:rPr>
        <w:t>Check</w:t>
      </w:r>
      <w:r>
        <w:rPr>
          <w:spacing w:val="-10"/>
          <w:w w:val="115"/>
        </w:rPr>
        <w:t xml:space="preserve"> </w:t>
      </w:r>
      <w:r>
        <w:rPr>
          <w:w w:val="115"/>
        </w:rPr>
        <w:t>if</w:t>
      </w:r>
      <w:r>
        <w:rPr>
          <w:spacing w:val="-10"/>
          <w:w w:val="115"/>
        </w:rPr>
        <w:t xml:space="preserve"> </w:t>
      </w:r>
      <w:r>
        <w:rPr>
          <w:w w:val="115"/>
        </w:rPr>
        <w:t>your</w:t>
      </w:r>
      <w:r>
        <w:rPr>
          <w:spacing w:val="-8"/>
          <w:w w:val="115"/>
        </w:rPr>
        <w:t xml:space="preserve"> </w:t>
      </w:r>
      <w:r>
        <w:rPr>
          <w:w w:val="115"/>
        </w:rPr>
        <w:t>new</w:t>
      </w:r>
      <w:r>
        <w:rPr>
          <w:spacing w:val="-9"/>
          <w:w w:val="115"/>
        </w:rPr>
        <w:t xml:space="preserve"> </w:t>
      </w:r>
      <w:r>
        <w:rPr>
          <w:w w:val="115"/>
        </w:rPr>
        <w:t>account</w:t>
      </w:r>
      <w:r>
        <w:rPr>
          <w:spacing w:val="-8"/>
          <w:w w:val="115"/>
        </w:rPr>
        <w:t xml:space="preserve"> </w:t>
      </w:r>
      <w:del w:id="139" w:author="Wilder, Tom" w:date="2019-05-11T11:04:00Z">
        <w:r w:rsidDel="003561DB">
          <w:rPr>
            <w:spacing w:val="1"/>
            <w:w w:val="115"/>
          </w:rPr>
          <w:delText>71000###</w:delText>
        </w:r>
      </w:del>
      <w:ins w:id="140" w:author="Wilder, Tom" w:date="2019-05-11T11:04:00Z">
        <w:r>
          <w:rPr>
            <w:spacing w:val="1"/>
            <w:w w:val="115"/>
          </w:rPr>
          <w:t>710###</w:t>
        </w:r>
      </w:ins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already</w:t>
      </w:r>
      <w:r>
        <w:rPr>
          <w:spacing w:val="-8"/>
          <w:w w:val="115"/>
        </w:rPr>
        <w:t xml:space="preserve"> </w:t>
      </w:r>
      <w:r>
        <w:rPr>
          <w:w w:val="115"/>
        </w:rPr>
        <w:t>assigned</w:t>
      </w:r>
      <w:r>
        <w:rPr>
          <w:spacing w:val="-12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financial</w:t>
      </w:r>
      <w:r>
        <w:rPr>
          <w:spacing w:val="-8"/>
          <w:w w:val="115"/>
        </w:rPr>
        <w:t xml:space="preserve"> </w:t>
      </w:r>
      <w:r>
        <w:rPr>
          <w:w w:val="115"/>
        </w:rPr>
        <w:t>statement</w:t>
      </w:r>
      <w:r>
        <w:rPr>
          <w:spacing w:val="-10"/>
          <w:w w:val="115"/>
        </w:rPr>
        <w:t xml:space="preserve"> </w:t>
      </w:r>
      <w:r>
        <w:rPr>
          <w:w w:val="115"/>
        </w:rPr>
        <w:t>version</w:t>
      </w:r>
      <w:r>
        <w:rPr>
          <w:spacing w:val="60"/>
          <w:w w:val="113"/>
        </w:rPr>
        <w:t xml:space="preserve"> </w:t>
      </w:r>
      <w:del w:id="141" w:author="Wilder, Tom" w:date="2019-05-11T11:02:00Z">
        <w:r w:rsidDel="003561DB">
          <w:rPr>
            <w:w w:val="115"/>
          </w:rPr>
          <w:delText>US###</w:delText>
        </w:r>
      </w:del>
      <w:ins w:id="142" w:author="Wilder, Tom" w:date="2019-05-11T12:22:00Z">
        <w:r w:rsidR="00233DE8">
          <w:rPr>
            <w:w w:val="115"/>
          </w:rPr>
          <w:t>G</w:t>
        </w:r>
      </w:ins>
      <w:ins w:id="143" w:author="Wilder, Tom" w:date="2019-05-11T12:24:00Z">
        <w:r w:rsidR="00857FE2">
          <w:rPr>
            <w:w w:val="115"/>
          </w:rPr>
          <w:t>###</w:t>
        </w:r>
      </w:ins>
      <w:r>
        <w:rPr>
          <w:w w:val="115"/>
        </w:rPr>
        <w:t>.</w:t>
      </w:r>
    </w:p>
    <w:p w:rsidR="00092B85" w:rsidRDefault="00DA5CB6">
      <w:pPr>
        <w:pStyle w:val="BodyText"/>
        <w:spacing w:before="112" w:line="254" w:lineRule="auto"/>
        <w:ind w:right="284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numPr>
          <w:ilvl w:val="0"/>
          <w:numId w:val="181"/>
        </w:numPr>
        <w:tabs>
          <w:tab w:val="left" w:pos="1398"/>
        </w:tabs>
        <w:spacing w:before="160" w:line="256" w:lineRule="auto"/>
        <w:ind w:right="284"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2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new</w:t>
      </w:r>
      <w:r>
        <w:rPr>
          <w:rFonts w:ascii="Calibri" w:eastAsia="Calibri" w:hAnsi="Calibri" w:cs="Calibri"/>
          <w:spacing w:val="-2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account</w:t>
      </w:r>
      <w:r>
        <w:rPr>
          <w:rFonts w:ascii="Calibri" w:eastAsia="Calibri" w:hAnsi="Calibri" w:cs="Calibri"/>
          <w:spacing w:val="-2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5"/>
          <w:sz w:val="20"/>
          <w:szCs w:val="20"/>
        </w:rPr>
        <w:t>should</w:t>
      </w:r>
      <w:r>
        <w:rPr>
          <w:rFonts w:ascii="Calibri" w:eastAsia="Calibri" w:hAnsi="Calibri" w:cs="Calibri"/>
          <w:spacing w:val="-2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be</w:t>
      </w:r>
      <w:r>
        <w:rPr>
          <w:rFonts w:ascii="Calibri" w:eastAsia="Calibri" w:hAnsi="Calibri" w:cs="Calibri"/>
          <w:spacing w:val="-3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included</w:t>
      </w:r>
      <w:r>
        <w:rPr>
          <w:rFonts w:ascii="Calibri" w:eastAsia="Calibri" w:hAnsi="Calibri" w:cs="Calibri"/>
          <w:spacing w:val="-2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5"/>
          <w:sz w:val="20"/>
          <w:szCs w:val="20"/>
        </w:rPr>
        <w:t>in</w:t>
      </w:r>
      <w:r>
        <w:rPr>
          <w:rFonts w:ascii="Calibri" w:eastAsia="Calibri" w:hAnsi="Calibri" w:cs="Calibri"/>
          <w:spacing w:val="-3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2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financial</w:t>
      </w:r>
      <w:r>
        <w:rPr>
          <w:rFonts w:ascii="Calibri" w:eastAsia="Calibri" w:hAnsi="Calibri" w:cs="Calibri"/>
          <w:spacing w:val="-2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statement</w:t>
      </w:r>
      <w:r>
        <w:rPr>
          <w:rFonts w:ascii="Calibri" w:eastAsia="Calibri" w:hAnsi="Calibri" w:cs="Calibri"/>
          <w:spacing w:val="-2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version</w:t>
      </w:r>
      <w:r>
        <w:rPr>
          <w:rFonts w:ascii="Calibri" w:eastAsia="Calibri" w:hAnsi="Calibri" w:cs="Calibri"/>
          <w:spacing w:val="-27"/>
          <w:w w:val="115"/>
          <w:sz w:val="20"/>
          <w:szCs w:val="20"/>
        </w:rPr>
        <w:t xml:space="preserve"> </w:t>
      </w:r>
      <w:del w:id="144" w:author="Wilder, Tom" w:date="2019-05-11T11:02:00Z">
        <w:r w:rsidDel="003561DB">
          <w:rPr>
            <w:rFonts w:ascii="Calibri" w:eastAsia="Calibri" w:hAnsi="Calibri" w:cs="Calibri"/>
            <w:i/>
            <w:w w:val="115"/>
            <w:sz w:val="20"/>
            <w:szCs w:val="20"/>
          </w:rPr>
          <w:delText>US###</w:delText>
        </w:r>
      </w:del>
      <w:ins w:id="145" w:author="Wilder, Tom" w:date="2019-05-11T12:22:00Z">
        <w:r w:rsidR="00233DE8">
          <w:rPr>
            <w:rFonts w:ascii="Calibri" w:eastAsia="Calibri" w:hAnsi="Calibri" w:cs="Calibri"/>
            <w:i/>
            <w:w w:val="115"/>
            <w:sz w:val="20"/>
            <w:szCs w:val="20"/>
          </w:rPr>
          <w:t>G</w:t>
        </w:r>
      </w:ins>
      <w:ins w:id="146" w:author="Wilder, Tom" w:date="2019-05-11T12:24:00Z">
        <w:r w:rsidR="00857FE2">
          <w:rPr>
            <w:rFonts w:ascii="Calibri" w:eastAsia="Calibri" w:hAnsi="Calibri" w:cs="Calibri"/>
            <w:i/>
            <w:w w:val="115"/>
            <w:sz w:val="20"/>
            <w:szCs w:val="20"/>
          </w:rPr>
          <w:t>###</w:t>
        </w:r>
      </w:ins>
      <w:r>
        <w:rPr>
          <w:rFonts w:ascii="Calibri" w:eastAsia="Calibri" w:hAnsi="Calibri" w:cs="Calibri"/>
          <w:w w:val="115"/>
          <w:sz w:val="20"/>
          <w:szCs w:val="20"/>
        </w:rPr>
        <w:t>.</w:t>
      </w:r>
      <w:r>
        <w:rPr>
          <w:rFonts w:ascii="Calibri" w:eastAsia="Calibri" w:hAnsi="Calibri" w:cs="Calibri"/>
          <w:spacing w:val="-2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Check</w:t>
      </w:r>
      <w:r>
        <w:rPr>
          <w:rFonts w:ascii="Calibri" w:eastAsia="Calibri" w:hAnsi="Calibri" w:cs="Calibri"/>
          <w:spacing w:val="-2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66"/>
          <w:w w:val="113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financial</w:t>
      </w:r>
      <w:r>
        <w:rPr>
          <w:rFonts w:ascii="Calibri" w:eastAsia="Calibri" w:hAnsi="Calibri" w:cs="Calibri"/>
          <w:spacing w:val="-1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statement</w:t>
      </w:r>
      <w:r>
        <w:rPr>
          <w:rFonts w:ascii="Calibri" w:eastAsia="Calibri" w:hAnsi="Calibri" w:cs="Calibri"/>
          <w:spacing w:val="-12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subfolder</w:t>
      </w:r>
      <w:r>
        <w:rPr>
          <w:rFonts w:ascii="Calibri" w:eastAsia="Calibri" w:hAnsi="Calibri" w:cs="Calibri"/>
          <w:spacing w:val="-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3180000</w:t>
      </w:r>
      <w:r>
        <w:rPr>
          <w:rFonts w:ascii="Calibri" w:eastAsia="Calibri" w:hAnsi="Calibri" w:cs="Calibri"/>
          <w:i/>
          <w:spacing w:val="-1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other</w:t>
      </w:r>
      <w:r>
        <w:rPr>
          <w:rFonts w:ascii="Calibri" w:eastAsia="Calibri" w:hAnsi="Calibri" w:cs="Calibri"/>
          <w:i/>
          <w:spacing w:val="-1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operating</w:t>
      </w:r>
      <w:r>
        <w:rPr>
          <w:rFonts w:ascii="Calibri" w:eastAsia="Calibri" w:hAnsi="Calibri" w:cs="Calibri"/>
          <w:i/>
          <w:spacing w:val="-1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1"/>
          <w:w w:val="115"/>
          <w:sz w:val="20"/>
          <w:szCs w:val="20"/>
        </w:rPr>
        <w:t>expenses</w:t>
      </w:r>
      <w:r>
        <w:rPr>
          <w:rFonts w:ascii="Calibri" w:eastAsia="Calibri" w:hAnsi="Calibri" w:cs="Calibri"/>
          <w:spacing w:val="1"/>
          <w:w w:val="115"/>
          <w:sz w:val="20"/>
          <w:szCs w:val="20"/>
        </w:rPr>
        <w:t>.</w:t>
      </w:r>
      <w:r>
        <w:rPr>
          <w:rFonts w:ascii="Calibri" w:eastAsia="Calibri" w:hAnsi="Calibri" w:cs="Calibri"/>
          <w:spacing w:val="-1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You</w:t>
      </w:r>
      <w:r>
        <w:rPr>
          <w:rFonts w:ascii="Calibri" w:eastAsia="Calibri" w:hAnsi="Calibri" w:cs="Calibri"/>
          <w:spacing w:val="-1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will</w:t>
      </w:r>
      <w:r>
        <w:rPr>
          <w:rFonts w:ascii="Calibri" w:eastAsia="Calibri" w:hAnsi="Calibri" w:cs="Calibri"/>
          <w:spacing w:val="-1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find</w:t>
      </w:r>
      <w:r>
        <w:rPr>
          <w:rFonts w:ascii="Calibri" w:eastAsia="Calibri" w:hAnsi="Calibri" w:cs="Calibri"/>
          <w:spacing w:val="-14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this</w:t>
      </w:r>
      <w:r>
        <w:rPr>
          <w:rFonts w:ascii="Calibri" w:eastAsia="Calibri" w:hAnsi="Calibri" w:cs="Calibri"/>
          <w:spacing w:val="52"/>
          <w:w w:val="113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subfolder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under</w:t>
      </w:r>
      <w:r>
        <w:rPr>
          <w:rFonts w:ascii="Calibri" w:eastAsia="Calibri" w:hAnsi="Calibri" w:cs="Calibri"/>
          <w:spacing w:val="-2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1"/>
          <w:w w:val="115"/>
          <w:sz w:val="20"/>
          <w:szCs w:val="20"/>
        </w:rPr>
        <w:t>3000000</w:t>
      </w:r>
      <w:r>
        <w:rPr>
          <w:rFonts w:ascii="Calibri" w:eastAsia="Calibri" w:hAnsi="Calibri" w:cs="Calibri"/>
          <w:i/>
          <w:spacing w:val="-22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Profit</w:t>
      </w:r>
      <w:r>
        <w:rPr>
          <w:rFonts w:ascii="Calibri" w:eastAsia="Calibri" w:hAnsi="Calibri" w:cs="Calibri"/>
          <w:i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and</w:t>
      </w:r>
      <w:r>
        <w:rPr>
          <w:rFonts w:ascii="Calibri" w:eastAsia="Calibri" w:hAnsi="Calibri" w:cs="Calibri"/>
          <w:i/>
          <w:spacing w:val="-24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loss</w:t>
      </w:r>
      <w:r>
        <w:rPr>
          <w:rFonts w:ascii="Calibri" w:eastAsia="Calibri" w:hAnsi="Calibri" w:cs="Calibri"/>
          <w:i/>
          <w:spacing w:val="-2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statement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1"/>
          <w:w w:val="115"/>
          <w:sz w:val="20"/>
          <w:szCs w:val="20"/>
        </w:rPr>
        <w:t>3100000</w:t>
      </w:r>
      <w:r>
        <w:rPr>
          <w:rFonts w:ascii="Calibri" w:eastAsia="Calibri" w:hAnsi="Calibri" w:cs="Calibri"/>
          <w:i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Annual</w:t>
      </w:r>
      <w:r>
        <w:rPr>
          <w:rFonts w:ascii="Calibri" w:eastAsia="Calibri" w:hAnsi="Calibri" w:cs="Calibri"/>
          <w:i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net</w:t>
      </w:r>
      <w:r>
        <w:rPr>
          <w:rFonts w:ascii="Calibri" w:eastAsia="Calibri" w:hAnsi="Calibri" w:cs="Calibri"/>
          <w:i/>
          <w:spacing w:val="-2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income/</w:t>
      </w:r>
      <w:r>
        <w:rPr>
          <w:rFonts w:ascii="Calibri" w:eastAsia="Calibri" w:hAnsi="Calibri" w:cs="Calibri"/>
          <w:i/>
          <w:spacing w:val="-22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net</w:t>
      </w:r>
      <w:r>
        <w:rPr>
          <w:rFonts w:ascii="Calibri" w:eastAsia="Calibri" w:hAnsi="Calibri" w:cs="Calibri"/>
          <w:i/>
          <w:spacing w:val="38"/>
          <w:w w:val="11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loss</w:t>
      </w:r>
      <w:r>
        <w:rPr>
          <w:rFonts w:ascii="Calibri" w:eastAsia="Calibri" w:hAnsi="Calibri" w:cs="Calibri"/>
          <w:i/>
          <w:spacing w:val="-11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12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1"/>
          <w:w w:val="115"/>
          <w:sz w:val="20"/>
          <w:szCs w:val="20"/>
        </w:rPr>
        <w:t>3200000</w:t>
      </w:r>
      <w:r>
        <w:rPr>
          <w:rFonts w:ascii="Calibri" w:eastAsia="Calibri" w:hAnsi="Calibri" w:cs="Calibri"/>
          <w:i/>
          <w:spacing w:val="-1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operating</w:t>
      </w:r>
      <w:r>
        <w:rPr>
          <w:rFonts w:ascii="Calibri" w:eastAsia="Calibri" w:hAnsi="Calibri" w:cs="Calibri"/>
          <w:i/>
          <w:spacing w:val="-2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income</w:t>
      </w:r>
      <w:r>
        <w:rPr>
          <w:rFonts w:ascii="Calibri" w:eastAsia="Calibri" w:hAnsi="Calibri" w:cs="Calibri"/>
          <w:w w:val="115"/>
          <w:sz w:val="20"/>
          <w:szCs w:val="20"/>
        </w:rPr>
        <w:t>.</w:t>
      </w:r>
    </w:p>
    <w:p w:rsidR="00092B85" w:rsidRDefault="003561DB">
      <w:pPr>
        <w:numPr>
          <w:ilvl w:val="1"/>
          <w:numId w:val="181"/>
        </w:numPr>
        <w:tabs>
          <w:tab w:val="left" w:pos="1722"/>
        </w:tabs>
        <w:spacing w:before="5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Go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to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</w:t>
      </w:r>
      <w:r>
        <w:rPr>
          <w:rFonts w:ascii="Calibri"/>
          <w:spacing w:val="-21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2"/>
          <w:w w:val="115"/>
          <w:sz w:val="20"/>
        </w:rPr>
        <w:t xml:space="preserve"> </w:t>
      </w:r>
      <w:del w:id="147" w:author="Wilder, Tom" w:date="2019-05-11T12:18:00Z">
        <w:r w:rsidDel="00233DE8">
          <w:rPr>
            <w:rFonts w:ascii="Calibri"/>
            <w:i/>
            <w:w w:val="115"/>
            <w:sz w:val="20"/>
          </w:rPr>
          <w:delText>Maintain</w:delText>
        </w:r>
        <w:r w:rsidDel="00233DE8">
          <w:rPr>
            <w:rFonts w:ascii="Calibri"/>
            <w:i/>
            <w:spacing w:val="-19"/>
            <w:w w:val="115"/>
            <w:sz w:val="20"/>
          </w:rPr>
          <w:delText xml:space="preserve"> </w:delText>
        </w:r>
      </w:del>
      <w:ins w:id="148" w:author="Wilder, Tom" w:date="2019-05-11T12:18:00Z">
        <w:r w:rsidR="00233DE8">
          <w:rPr>
            <w:rFonts w:ascii="Calibri"/>
            <w:i/>
            <w:w w:val="115"/>
            <w:sz w:val="20"/>
          </w:rPr>
          <w:t>Display</w:t>
        </w:r>
        <w:r w:rsidR="00233DE8">
          <w:rPr>
            <w:rFonts w:ascii="Calibri"/>
            <w:i/>
            <w:spacing w:val="-19"/>
            <w:w w:val="115"/>
            <w:sz w:val="20"/>
          </w:rPr>
          <w:t xml:space="preserve"> </w:t>
        </w:r>
      </w:ins>
      <w:r>
        <w:rPr>
          <w:rFonts w:ascii="Calibri"/>
          <w:i/>
          <w:w w:val="115"/>
          <w:sz w:val="20"/>
        </w:rPr>
        <w:t>Financial</w:t>
      </w:r>
      <w:r>
        <w:rPr>
          <w:rFonts w:ascii="Calibri"/>
          <w:i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Statement</w:t>
      </w:r>
      <w:r>
        <w:rPr>
          <w:rFonts w:ascii="Calibri"/>
          <w:i/>
          <w:spacing w:val="-20"/>
          <w:w w:val="115"/>
          <w:sz w:val="20"/>
        </w:rPr>
        <w:t xml:space="preserve"> </w:t>
      </w:r>
      <w:del w:id="149" w:author="Wilder, Tom" w:date="2019-05-11T12:18:00Z">
        <w:r w:rsidDel="00233DE8">
          <w:rPr>
            <w:rFonts w:ascii="Calibri"/>
            <w:i/>
            <w:w w:val="115"/>
            <w:sz w:val="20"/>
          </w:rPr>
          <w:delText>Version</w:delText>
        </w:r>
      </w:del>
    </w:p>
    <w:p w:rsidR="00092B85" w:rsidRDefault="003561DB">
      <w:pPr>
        <w:pStyle w:val="BodyText"/>
        <w:spacing w:before="15"/>
        <w:ind w:left="1721"/>
      </w:pPr>
      <w:r>
        <w:rPr>
          <w:spacing w:val="-1"/>
          <w:w w:val="110"/>
        </w:rPr>
        <w:t>tile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 w:rsidR="00DA5CB6">
        <w:rPr>
          <w:w w:val="110"/>
        </w:rPr>
        <w:t>Launchpad</w:t>
      </w:r>
      <w:r>
        <w:rPr>
          <w:w w:val="110"/>
        </w:rPr>
        <w:t>.</w:t>
      </w:r>
    </w:p>
    <w:p w:rsidR="00092B85" w:rsidRDefault="003561DB">
      <w:pPr>
        <w:pStyle w:val="BodyText"/>
        <w:numPr>
          <w:ilvl w:val="0"/>
          <w:numId w:val="180"/>
        </w:numPr>
        <w:tabs>
          <w:tab w:val="left" w:pos="1722"/>
        </w:tabs>
        <w:spacing w:before="176" w:line="254" w:lineRule="auto"/>
        <w:ind w:right="665" w:hanging="295"/>
      </w:pPr>
      <w:r>
        <w:rPr>
          <w:spacing w:val="-1"/>
          <w:w w:val="115"/>
        </w:rPr>
        <w:t>To</w:t>
      </w:r>
      <w:r>
        <w:rPr>
          <w:spacing w:val="-25"/>
          <w:w w:val="115"/>
        </w:rPr>
        <w:t xml:space="preserve"> </w:t>
      </w:r>
      <w:r>
        <w:rPr>
          <w:w w:val="115"/>
        </w:rPr>
        <w:t>mark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complete</w:t>
      </w:r>
      <w:r>
        <w:rPr>
          <w:spacing w:val="-27"/>
          <w:w w:val="115"/>
        </w:rPr>
        <w:t xml:space="preserve"> </w:t>
      </w:r>
      <w:r>
        <w:rPr>
          <w:w w:val="115"/>
        </w:rPr>
        <w:t>line,</w:t>
      </w:r>
      <w:r>
        <w:rPr>
          <w:spacing w:val="-28"/>
          <w:w w:val="115"/>
        </w:rPr>
        <w:t xml:space="preserve"> </w:t>
      </w:r>
      <w:r>
        <w:rPr>
          <w:w w:val="115"/>
        </w:rPr>
        <w:t>click</w:t>
      </w:r>
      <w:r>
        <w:rPr>
          <w:spacing w:val="-26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empty</w:t>
      </w:r>
      <w:r>
        <w:rPr>
          <w:spacing w:val="-26"/>
          <w:w w:val="115"/>
        </w:rPr>
        <w:t xml:space="preserve"> </w:t>
      </w:r>
      <w:r>
        <w:rPr>
          <w:w w:val="115"/>
        </w:rPr>
        <w:t>field</w:t>
      </w:r>
      <w:r>
        <w:rPr>
          <w:spacing w:val="-28"/>
          <w:w w:val="115"/>
        </w:rPr>
        <w:t xml:space="preserve"> </w:t>
      </w:r>
      <w:r>
        <w:rPr>
          <w:w w:val="115"/>
        </w:rPr>
        <w:t>to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left</w:t>
      </w:r>
      <w:r>
        <w:rPr>
          <w:spacing w:val="-26"/>
          <w:w w:val="115"/>
        </w:rPr>
        <w:t xml:space="preserve"> </w:t>
      </w:r>
      <w:r>
        <w:rPr>
          <w:w w:val="115"/>
        </w:rPr>
        <w:t>of</w:t>
      </w:r>
      <w:r>
        <w:rPr>
          <w:spacing w:val="-25"/>
          <w:w w:val="115"/>
        </w:rPr>
        <w:t xml:space="preserve"> </w:t>
      </w:r>
      <w:r>
        <w:rPr>
          <w:w w:val="115"/>
        </w:rPr>
        <w:t>Financial</w:t>
      </w:r>
      <w:r>
        <w:rPr>
          <w:spacing w:val="-26"/>
          <w:w w:val="115"/>
        </w:rPr>
        <w:t xml:space="preserve"> </w:t>
      </w:r>
      <w:r>
        <w:rPr>
          <w:w w:val="115"/>
        </w:rPr>
        <w:t>Statement</w:t>
      </w:r>
      <w:r>
        <w:rPr>
          <w:spacing w:val="66"/>
          <w:w w:val="113"/>
        </w:rPr>
        <w:t xml:space="preserve"> </w:t>
      </w:r>
      <w:r>
        <w:rPr>
          <w:w w:val="115"/>
        </w:rPr>
        <w:t>Version</w:t>
      </w:r>
      <w:r>
        <w:rPr>
          <w:spacing w:val="-29"/>
          <w:w w:val="115"/>
        </w:rPr>
        <w:t xml:space="preserve"> </w:t>
      </w:r>
      <w:del w:id="150" w:author="Wilder, Tom" w:date="2019-05-11T11:02:00Z">
        <w:r w:rsidDel="003561DB">
          <w:rPr>
            <w:i/>
            <w:w w:val="115"/>
          </w:rPr>
          <w:delText>US###</w:delText>
        </w:r>
      </w:del>
      <w:ins w:id="151" w:author="Wilder, Tom" w:date="2019-05-11T11:02:00Z">
        <w:r>
          <w:rPr>
            <w:i/>
            <w:w w:val="115"/>
          </w:rPr>
          <w:t>US00</w:t>
        </w:r>
      </w:ins>
      <w:r>
        <w:rPr>
          <w:w w:val="115"/>
        </w:rPr>
        <w:t>.</w:t>
      </w:r>
    </w:p>
    <w:p w:rsidR="00092B85" w:rsidRDefault="003561DB">
      <w:pPr>
        <w:numPr>
          <w:ilvl w:val="0"/>
          <w:numId w:val="180"/>
        </w:numPr>
        <w:tabs>
          <w:tab w:val="left" w:pos="1722"/>
        </w:tabs>
        <w:spacing w:before="160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Financial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Statement</w:t>
      </w:r>
      <w:r>
        <w:rPr>
          <w:rFonts w:ascii="Calibri"/>
          <w:i/>
          <w:spacing w:val="-3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Items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0"/>
          <w:numId w:val="180"/>
        </w:numPr>
        <w:tabs>
          <w:tab w:val="left" w:pos="1722"/>
        </w:tabs>
        <w:spacing w:before="176" w:line="256" w:lineRule="auto"/>
        <w:ind w:right="457"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w w:val="110"/>
          <w:sz w:val="20"/>
          <w:szCs w:val="20"/>
        </w:rPr>
        <w:t>To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drill</w:t>
      </w:r>
      <w:r>
        <w:rPr>
          <w:rFonts w:ascii="Calibri" w:eastAsia="Calibri" w:hAnsi="Calibri" w:cs="Calibri"/>
          <w:spacing w:val="-5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down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to</w:t>
      </w:r>
      <w:r>
        <w:rPr>
          <w:rFonts w:ascii="Calibri" w:eastAsia="Calibri" w:hAnsi="Calibri" w:cs="Calibri"/>
          <w:spacing w:val="-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3000000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Profit</w:t>
      </w:r>
      <w:r>
        <w:rPr>
          <w:rFonts w:ascii="Calibri" w:eastAsia="Calibri" w:hAnsi="Calibri" w:cs="Calibri"/>
          <w:i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and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loss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statement</w:t>
      </w:r>
      <w:r>
        <w:rPr>
          <w:rFonts w:ascii="Calibri" w:eastAsia="Calibri" w:hAnsi="Calibri" w:cs="Calibri"/>
          <w:i/>
          <w:spacing w:val="-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3100000</w:t>
      </w:r>
      <w:r>
        <w:rPr>
          <w:rFonts w:ascii="Calibri" w:eastAsia="Calibri" w:hAnsi="Calibri" w:cs="Calibri"/>
          <w:i/>
          <w:spacing w:val="-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w w:val="110"/>
          <w:sz w:val="20"/>
          <w:szCs w:val="20"/>
        </w:rPr>
        <w:t>Annual</w:t>
      </w:r>
      <w:r>
        <w:rPr>
          <w:rFonts w:ascii="Calibri" w:eastAsia="Calibri" w:hAnsi="Calibri" w:cs="Calibri"/>
          <w:i/>
          <w:spacing w:val="-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net</w:t>
      </w:r>
      <w:r>
        <w:rPr>
          <w:rFonts w:ascii="Calibri" w:eastAsia="Calibri" w:hAnsi="Calibri" w:cs="Calibri"/>
          <w:i/>
          <w:spacing w:val="62"/>
          <w:w w:val="10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income/</w:t>
      </w:r>
      <w:r>
        <w:rPr>
          <w:rFonts w:ascii="Calibri" w:eastAsia="Calibri" w:hAnsi="Calibri" w:cs="Calibri"/>
          <w:i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w w:val="110"/>
          <w:sz w:val="20"/>
          <w:szCs w:val="20"/>
        </w:rPr>
        <w:t>net</w:t>
      </w:r>
      <w:r>
        <w:rPr>
          <w:rFonts w:ascii="Calibri" w:eastAsia="Calibri" w:hAnsi="Calibri" w:cs="Calibri"/>
          <w:i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loss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3200000</w:t>
      </w:r>
      <w:r>
        <w:rPr>
          <w:rFonts w:ascii="Calibri" w:eastAsia="Calibri" w:hAnsi="Calibri" w:cs="Calibri"/>
          <w:i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operating</w:t>
      </w:r>
      <w:r>
        <w:rPr>
          <w:rFonts w:ascii="Calibri" w:eastAsia="Calibri" w:hAnsi="Calibri" w:cs="Calibri"/>
          <w:i/>
          <w:spacing w:val="-1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income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31800000</w:t>
      </w:r>
      <w:r>
        <w:rPr>
          <w:rFonts w:ascii="Calibri" w:eastAsia="Calibri" w:hAnsi="Calibri" w:cs="Calibri"/>
          <w:i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other</w:t>
      </w:r>
      <w:r>
        <w:rPr>
          <w:rFonts w:ascii="Calibri" w:eastAsia="Calibri" w:hAnsi="Calibri" w:cs="Calibri"/>
          <w:i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operating</w:t>
      </w:r>
      <w:r>
        <w:rPr>
          <w:rFonts w:ascii="Calibri" w:eastAsia="Calibri" w:hAnsi="Calibri" w:cs="Calibri"/>
          <w:i/>
          <w:spacing w:val="50"/>
          <w:w w:val="10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expenses</w:t>
      </w:r>
      <w:r>
        <w:rPr>
          <w:rFonts w:ascii="Calibri" w:eastAsia="Calibri" w:hAnsi="Calibri" w:cs="Calibri"/>
          <w:i/>
          <w:spacing w:val="-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balance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sheet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item,</w:t>
      </w:r>
      <w:r>
        <w:rPr>
          <w:rFonts w:ascii="Calibri" w:eastAsia="Calibri" w:hAnsi="Calibri" w:cs="Calibri"/>
          <w:spacing w:val="-5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click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folder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icon</w:t>
      </w:r>
      <w:r>
        <w:rPr>
          <w:rFonts w:ascii="Calibri" w:eastAsia="Calibri" w:hAnsi="Calibri" w:cs="Calibri"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0"/>
          <w:sz w:val="20"/>
          <w:szCs w:val="20"/>
        </w:rPr>
        <w:t>in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front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of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balance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sheet</w:t>
      </w:r>
      <w:r>
        <w:rPr>
          <w:rFonts w:ascii="Calibri" w:eastAsia="Calibri" w:hAnsi="Calibri" w:cs="Calibri"/>
          <w:spacing w:val="3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item.</w:t>
      </w:r>
    </w:p>
    <w:p w:rsidR="00092B85" w:rsidRDefault="003561DB">
      <w:pPr>
        <w:pStyle w:val="BodyText"/>
        <w:numPr>
          <w:ilvl w:val="0"/>
          <w:numId w:val="180"/>
        </w:numPr>
        <w:tabs>
          <w:tab w:val="left" w:pos="1722"/>
        </w:tabs>
        <w:spacing w:before="157" w:line="264" w:lineRule="auto"/>
        <w:ind w:right="330" w:hanging="286"/>
      </w:pPr>
      <w:r>
        <w:rPr>
          <w:w w:val="110"/>
        </w:rPr>
        <w:t>Chec</w:t>
      </w:r>
      <w:r>
        <w:rPr>
          <w:spacing w:val="23"/>
          <w:w w:val="110"/>
        </w:rPr>
        <w:t>k</w:t>
      </w:r>
      <w:r w:rsidR="00DA5CB6">
        <w:rPr>
          <w:spacing w:val="23"/>
          <w:w w:val="110"/>
        </w:rPr>
        <w:t xml:space="preserve"> </w:t>
      </w:r>
      <w:r>
        <w:rPr>
          <w:w w:val="110"/>
        </w:rPr>
        <w:t>whe</w:t>
      </w:r>
      <w:r>
        <w:rPr>
          <w:spacing w:val="1"/>
          <w:w w:val="110"/>
        </w:rPr>
        <w:t>t</w:t>
      </w:r>
      <w:r>
        <w:rPr>
          <w:w w:val="110"/>
        </w:rPr>
        <w:t>he</w:t>
      </w:r>
      <w:r>
        <w:rPr>
          <w:spacing w:val="19"/>
          <w:w w:val="110"/>
        </w:rPr>
        <w:t>r</w:t>
      </w:r>
      <w:r w:rsidR="00DA5CB6">
        <w:rPr>
          <w:spacing w:val="19"/>
          <w:w w:val="110"/>
        </w:rPr>
        <w:t xml:space="preserve"> </w:t>
      </w:r>
      <w:r>
        <w:rPr>
          <w:spacing w:val="1"/>
          <w:w w:val="110"/>
        </w:rPr>
        <w:t>t</w:t>
      </w:r>
      <w:r>
        <w:rPr>
          <w:w w:val="110"/>
        </w:rPr>
        <w:t>h</w:t>
      </w:r>
      <w:r>
        <w:rPr>
          <w:spacing w:val="18"/>
          <w:w w:val="110"/>
        </w:rPr>
        <w:t>e</w:t>
      </w:r>
      <w:r w:rsidR="00DA5CB6">
        <w:rPr>
          <w:spacing w:val="18"/>
          <w:w w:val="110"/>
        </w:rPr>
        <w:t xml:space="preserve"> </w:t>
      </w:r>
      <w:r>
        <w:rPr>
          <w:spacing w:val="1"/>
          <w:w w:val="110"/>
        </w:rPr>
        <w:t>i</w:t>
      </w:r>
      <w:r>
        <w:rPr>
          <w:w w:val="110"/>
        </w:rPr>
        <w:t>n</w:t>
      </w:r>
      <w:r>
        <w:rPr>
          <w:spacing w:val="1"/>
          <w:w w:val="110"/>
        </w:rPr>
        <w:t>t</w:t>
      </w:r>
      <w:r>
        <w:rPr>
          <w:w w:val="110"/>
        </w:rPr>
        <w:t>erval</w:t>
      </w:r>
      <w:r>
        <w:rPr>
          <w:spacing w:val="5"/>
          <w:w w:val="110"/>
        </w:rPr>
        <w:t xml:space="preserve"> </w:t>
      </w:r>
      <w:del w:id="152" w:author="Wilder, Tom" w:date="2019-05-11T11:04:00Z">
        <w:r w:rsidDel="003561DB">
          <w:rPr>
            <w:rFonts w:ascii="Courier New"/>
            <w:b/>
            <w:w w:val="110"/>
          </w:rPr>
          <w:delText>71000###</w:delText>
        </w:r>
      </w:del>
      <w:ins w:id="153" w:author="Wilder, Tom" w:date="2019-05-11T11:04:00Z">
        <w:r>
          <w:rPr>
            <w:rFonts w:ascii="Courier New"/>
            <w:b/>
            <w:w w:val="110"/>
          </w:rPr>
          <w:t>710###</w:t>
        </w:r>
      </w:ins>
      <w:r>
        <w:rPr>
          <w:rFonts w:ascii="Courier New"/>
          <w:b/>
          <w:spacing w:val="10"/>
          <w:w w:val="110"/>
        </w:rPr>
        <w:t xml:space="preserve"> </w:t>
      </w:r>
      <w:r>
        <w:rPr>
          <w:rFonts w:ascii="Courier New"/>
          <w:b/>
          <w:w w:val="110"/>
        </w:rPr>
        <w:t>to</w:t>
      </w:r>
      <w:r>
        <w:rPr>
          <w:rFonts w:ascii="Courier New"/>
          <w:b/>
          <w:spacing w:val="6"/>
          <w:w w:val="110"/>
        </w:rPr>
        <w:t xml:space="preserve"> </w:t>
      </w:r>
      <w:r>
        <w:rPr>
          <w:rFonts w:ascii="Courier New"/>
          <w:b/>
          <w:w w:val="110"/>
        </w:rPr>
        <w:t>71000099</w:t>
      </w:r>
      <w:r>
        <w:rPr>
          <w:rFonts w:ascii="Courier New"/>
          <w:b/>
          <w:spacing w:val="-80"/>
          <w:w w:val="110"/>
        </w:rPr>
        <w:t xml:space="preserve"> </w:t>
      </w:r>
      <w:r>
        <w:rPr>
          <w:spacing w:val="4"/>
          <w:w w:val="110"/>
        </w:rPr>
        <w:t>is</w:t>
      </w:r>
      <w:r w:rsidR="00DA5CB6">
        <w:rPr>
          <w:spacing w:val="4"/>
          <w:w w:val="110"/>
        </w:rPr>
        <w:t xml:space="preserve"> </w:t>
      </w:r>
      <w:r w:rsidR="00644AB7">
        <w:rPr>
          <w:spacing w:val="4"/>
          <w:w w:val="110"/>
        </w:rPr>
        <w:t>entered (</w:t>
      </w:r>
      <w:r>
        <w:rPr>
          <w:spacing w:val="4"/>
          <w:w w:val="110"/>
        </w:rPr>
        <w:t>you</w:t>
      </w:r>
      <w:r w:rsidR="00DA5CB6">
        <w:rPr>
          <w:spacing w:val="4"/>
          <w:w w:val="110"/>
        </w:rPr>
        <w:t xml:space="preserve"> </w:t>
      </w:r>
      <w:r>
        <w:rPr>
          <w:spacing w:val="4"/>
          <w:w w:val="110"/>
        </w:rPr>
        <w:t>need</w:t>
      </w:r>
      <w:r w:rsidR="00DA5CB6">
        <w:rPr>
          <w:spacing w:val="4"/>
          <w:w w:val="110"/>
        </w:rPr>
        <w:t xml:space="preserve"> </w:t>
      </w:r>
      <w:r>
        <w:rPr>
          <w:spacing w:val="4"/>
          <w:w w:val="110"/>
        </w:rPr>
        <w:t>to</w:t>
      </w:r>
      <w:r w:rsidR="00DA5CB6">
        <w:rPr>
          <w:spacing w:val="4"/>
          <w:w w:val="110"/>
        </w:rPr>
        <w:t xml:space="preserve"> </w:t>
      </w:r>
      <w:r>
        <w:rPr>
          <w:spacing w:val="4"/>
          <w:w w:val="110"/>
        </w:rPr>
        <w:t>page</w:t>
      </w:r>
      <w:r>
        <w:rPr>
          <w:spacing w:val="174"/>
          <w:w w:val="113"/>
        </w:rPr>
        <w:t xml:space="preserve"> </w:t>
      </w:r>
      <w:r>
        <w:rPr>
          <w:w w:val="115"/>
        </w:rPr>
        <w:t>down)</w:t>
      </w:r>
      <w:r>
        <w:rPr>
          <w:spacing w:val="-19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i/>
          <w:w w:val="115"/>
        </w:rPr>
        <w:t>D</w:t>
      </w:r>
      <w:r>
        <w:rPr>
          <w:i/>
          <w:spacing w:val="-23"/>
          <w:w w:val="115"/>
        </w:rPr>
        <w:t xml:space="preserve"> </w:t>
      </w:r>
      <w:r>
        <w:rPr>
          <w:i/>
          <w:w w:val="115"/>
        </w:rPr>
        <w:t>&amp;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C</w:t>
      </w:r>
      <w:r>
        <w:rPr>
          <w:i/>
          <w:spacing w:val="-22"/>
          <w:w w:val="115"/>
        </w:rPr>
        <w:t xml:space="preserve"> </w:t>
      </w:r>
      <w:r>
        <w:rPr>
          <w:w w:val="115"/>
        </w:rPr>
        <w:t>(for</w:t>
      </w:r>
      <w:r>
        <w:rPr>
          <w:spacing w:val="-19"/>
          <w:w w:val="115"/>
        </w:rPr>
        <w:t xml:space="preserve"> </w:t>
      </w:r>
      <w:r>
        <w:rPr>
          <w:w w:val="115"/>
        </w:rPr>
        <w:t>debit</w:t>
      </w:r>
      <w:r>
        <w:rPr>
          <w:spacing w:val="-19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credit</w:t>
      </w:r>
      <w:r>
        <w:rPr>
          <w:spacing w:val="-18"/>
          <w:w w:val="115"/>
        </w:rPr>
        <w:t xml:space="preserve"> </w:t>
      </w:r>
      <w:r>
        <w:rPr>
          <w:w w:val="115"/>
        </w:rPr>
        <w:t>balance)</w:t>
      </w:r>
      <w:r>
        <w:rPr>
          <w:spacing w:val="-21"/>
          <w:w w:val="115"/>
        </w:rPr>
        <w:t xml:space="preserve"> </w:t>
      </w:r>
      <w:r>
        <w:rPr>
          <w:w w:val="115"/>
        </w:rPr>
        <w:t>is</w:t>
      </w:r>
      <w:r>
        <w:rPr>
          <w:spacing w:val="-21"/>
          <w:w w:val="115"/>
        </w:rPr>
        <w:t xml:space="preserve"> </w:t>
      </w:r>
      <w:r>
        <w:rPr>
          <w:w w:val="115"/>
        </w:rPr>
        <w:t>marked.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If</w:t>
      </w:r>
      <w:r>
        <w:rPr>
          <w:spacing w:val="-22"/>
          <w:w w:val="115"/>
        </w:rPr>
        <w:t xml:space="preserve"> </w:t>
      </w:r>
      <w:r>
        <w:rPr>
          <w:w w:val="115"/>
        </w:rPr>
        <w:t>not,</w:t>
      </w:r>
      <w:r>
        <w:rPr>
          <w:spacing w:val="-22"/>
          <w:w w:val="115"/>
        </w:rPr>
        <w:t xml:space="preserve"> </w:t>
      </w:r>
      <w:r>
        <w:rPr>
          <w:w w:val="115"/>
        </w:rPr>
        <w:t>change</w:t>
      </w:r>
      <w:r>
        <w:rPr>
          <w:spacing w:val="-20"/>
          <w:w w:val="115"/>
        </w:rPr>
        <w:t xml:space="preserve"> </w:t>
      </w:r>
      <w:r>
        <w:rPr>
          <w:w w:val="115"/>
        </w:rPr>
        <w:t>accordingly.</w:t>
      </w:r>
    </w:p>
    <w:p w:rsidR="00092B85" w:rsidRDefault="003561DB">
      <w:pPr>
        <w:pStyle w:val="BodyText"/>
        <w:numPr>
          <w:ilvl w:val="0"/>
          <w:numId w:val="180"/>
        </w:numPr>
        <w:tabs>
          <w:tab w:val="left" w:pos="1722"/>
        </w:tabs>
        <w:spacing w:before="151"/>
        <w:ind w:hanging="243"/>
      </w:pP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leave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app,</w:t>
      </w:r>
      <w:r>
        <w:rPr>
          <w:spacing w:val="-9"/>
          <w:w w:val="110"/>
        </w:rPr>
        <w:t xml:space="preserve"> </w:t>
      </w:r>
      <w:r>
        <w:rPr>
          <w:w w:val="110"/>
        </w:rPr>
        <w:t>close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window.</w:t>
      </w:r>
    </w:p>
    <w:p w:rsidR="00092B85" w:rsidRDefault="00092B85">
      <w:pPr>
        <w:sectPr w:rsidR="00092B85">
          <w:pgSz w:w="11920" w:h="16850"/>
          <w:pgMar w:top="180" w:right="114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52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154" w:name="_bookmark9"/>
                  <w:bookmarkEnd w:id="154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8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 xml:space="preserve">Exercise </w:t>
                  </w:r>
                  <w:r>
                    <w:rPr>
                      <w:rFonts w:ascii="Calibri"/>
                      <w:w w:val="115"/>
                      <w:sz w:val="40"/>
                    </w:rPr>
                    <w:t>10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49" style="width:234.6pt;height:.75pt;mso-position-horizontal-relative:char;mso-position-vertical-relative:line" coordsize="4692,15">
            <v:group id="_x0000_s1950" style="position:absolute;left:8;top:8;width:4677;height:2" coordorigin="8,8" coordsize="4677,2">
              <v:shape id="_x0000_s1951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Display</w:t>
      </w:r>
      <w:r>
        <w:rPr>
          <w:spacing w:val="-14"/>
          <w:w w:val="120"/>
        </w:rPr>
        <w:t xml:space="preserve"> </w:t>
      </w:r>
      <w:r>
        <w:rPr>
          <w:w w:val="120"/>
        </w:rPr>
        <w:t>a</w:t>
      </w:r>
      <w:r>
        <w:rPr>
          <w:spacing w:val="-13"/>
          <w:w w:val="120"/>
        </w:rPr>
        <w:t xml:space="preserve"> </w:t>
      </w:r>
      <w:r>
        <w:rPr>
          <w:w w:val="120"/>
        </w:rPr>
        <w:t>Financial</w:t>
      </w:r>
      <w:r>
        <w:rPr>
          <w:spacing w:val="-15"/>
          <w:w w:val="120"/>
        </w:rPr>
        <w:t xml:space="preserve"> </w:t>
      </w:r>
      <w:r>
        <w:rPr>
          <w:w w:val="120"/>
        </w:rPr>
        <w:t>Statement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67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28" w:line="257" w:lineRule="auto"/>
        <w:ind w:right="327"/>
      </w:pPr>
      <w:r>
        <w:rPr>
          <w:w w:val="115"/>
        </w:rPr>
        <w:t>Run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(restricted)</w:t>
      </w:r>
      <w:r>
        <w:rPr>
          <w:spacing w:val="-7"/>
          <w:w w:val="115"/>
        </w:rPr>
        <w:t xml:space="preserve"> </w:t>
      </w:r>
      <w:r>
        <w:rPr>
          <w:w w:val="115"/>
        </w:rPr>
        <w:t>balance</w:t>
      </w:r>
      <w:r>
        <w:rPr>
          <w:spacing w:val="-7"/>
          <w:w w:val="115"/>
        </w:rPr>
        <w:t xml:space="preserve"> </w:t>
      </w:r>
      <w:r>
        <w:rPr>
          <w:w w:val="115"/>
        </w:rPr>
        <w:t>sheet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see</w:t>
      </w:r>
      <w:r>
        <w:rPr>
          <w:spacing w:val="-9"/>
          <w:w w:val="115"/>
        </w:rPr>
        <w:t xml:space="preserve"> </w:t>
      </w:r>
      <w:r>
        <w:rPr>
          <w:w w:val="115"/>
        </w:rPr>
        <w:t>if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postings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new</w:t>
      </w:r>
      <w:r>
        <w:rPr>
          <w:spacing w:val="-7"/>
          <w:w w:val="115"/>
        </w:rPr>
        <w:t xml:space="preserve"> </w:t>
      </w:r>
      <w:r>
        <w:rPr>
          <w:w w:val="115"/>
        </w:rPr>
        <w:t>account</w:t>
      </w:r>
      <w:r>
        <w:rPr>
          <w:spacing w:val="3"/>
          <w:w w:val="115"/>
        </w:rPr>
        <w:t xml:space="preserve"> </w:t>
      </w:r>
      <w:del w:id="155" w:author="Wilder, Tom" w:date="2019-05-11T11:04:00Z">
        <w:r w:rsidDel="003561DB">
          <w:rPr>
            <w:spacing w:val="1"/>
            <w:w w:val="115"/>
          </w:rPr>
          <w:delText>71000###</w:delText>
        </w:r>
      </w:del>
      <w:ins w:id="156" w:author="Wilder, Tom" w:date="2019-05-11T11:04:00Z">
        <w:r>
          <w:rPr>
            <w:spacing w:val="1"/>
            <w:w w:val="115"/>
          </w:rPr>
          <w:t>710###</w:t>
        </w:r>
      </w:ins>
      <w:r>
        <w:rPr>
          <w:spacing w:val="-6"/>
          <w:w w:val="115"/>
        </w:rPr>
        <w:t xml:space="preserve"> </w:t>
      </w:r>
      <w:r>
        <w:rPr>
          <w:w w:val="115"/>
        </w:rPr>
        <w:t>are</w:t>
      </w:r>
      <w:r>
        <w:rPr>
          <w:spacing w:val="52"/>
          <w:w w:val="113"/>
        </w:rPr>
        <w:t xml:space="preserve"> </w:t>
      </w:r>
      <w:r>
        <w:rPr>
          <w:w w:val="115"/>
        </w:rPr>
        <w:t>also</w:t>
      </w:r>
      <w:r>
        <w:rPr>
          <w:spacing w:val="-9"/>
          <w:w w:val="115"/>
        </w:rPr>
        <w:t xml:space="preserve"> </w:t>
      </w:r>
      <w:r>
        <w:rPr>
          <w:w w:val="115"/>
        </w:rPr>
        <w:t>displayed</w:t>
      </w:r>
      <w:r>
        <w:rPr>
          <w:spacing w:val="-12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balance</w:t>
      </w:r>
      <w:r>
        <w:rPr>
          <w:spacing w:val="-10"/>
          <w:w w:val="115"/>
        </w:rPr>
        <w:t xml:space="preserve"> </w:t>
      </w:r>
      <w:r>
        <w:rPr>
          <w:w w:val="115"/>
        </w:rPr>
        <w:t>sheet.</w:t>
      </w:r>
    </w:p>
    <w:p w:rsidR="00092B85" w:rsidRDefault="00DA5CB6">
      <w:pPr>
        <w:pStyle w:val="BodyText"/>
        <w:spacing w:before="111" w:line="254" w:lineRule="auto"/>
        <w:ind w:right="327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spacing w:before="160" w:line="254" w:lineRule="auto"/>
        <w:ind w:left="1397" w:right="327" w:hanging="238"/>
      </w:pPr>
      <w:r>
        <w:rPr>
          <w:w w:val="115"/>
        </w:rPr>
        <w:t>1.</w:t>
      </w:r>
      <w:r>
        <w:rPr>
          <w:spacing w:val="4"/>
          <w:w w:val="115"/>
        </w:rPr>
        <w:t xml:space="preserve"> </w:t>
      </w:r>
      <w:r>
        <w:rPr>
          <w:w w:val="115"/>
        </w:rPr>
        <w:t>Choose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SAP</w:t>
      </w:r>
      <w:r>
        <w:rPr>
          <w:spacing w:val="-23"/>
          <w:w w:val="115"/>
        </w:rPr>
        <w:t xml:space="preserve"> </w:t>
      </w:r>
      <w:r>
        <w:rPr>
          <w:w w:val="115"/>
        </w:rPr>
        <w:t>Fiori</w:t>
      </w:r>
      <w:r>
        <w:rPr>
          <w:spacing w:val="-24"/>
          <w:w w:val="115"/>
        </w:rPr>
        <w:t xml:space="preserve"> </w:t>
      </w:r>
      <w:r>
        <w:rPr>
          <w:w w:val="115"/>
        </w:rPr>
        <w:t>app</w:t>
      </w:r>
      <w:r>
        <w:rPr>
          <w:spacing w:val="-26"/>
          <w:w w:val="115"/>
        </w:rPr>
        <w:t xml:space="preserve"> </w:t>
      </w:r>
      <w:r>
        <w:rPr>
          <w:i/>
          <w:w w:val="115"/>
        </w:rPr>
        <w:t>Display</w:t>
      </w:r>
      <w:r>
        <w:rPr>
          <w:i/>
          <w:spacing w:val="-24"/>
          <w:w w:val="115"/>
        </w:rPr>
        <w:t xml:space="preserve"> </w:t>
      </w:r>
      <w:r>
        <w:rPr>
          <w:i/>
          <w:w w:val="115"/>
        </w:rPr>
        <w:t>Financial</w:t>
      </w:r>
      <w:r>
        <w:rPr>
          <w:i/>
          <w:spacing w:val="-25"/>
          <w:w w:val="115"/>
        </w:rPr>
        <w:t xml:space="preserve"> </w:t>
      </w:r>
      <w:r>
        <w:rPr>
          <w:i/>
          <w:w w:val="115"/>
        </w:rPr>
        <w:t>Statement</w:t>
      </w:r>
      <w:r>
        <w:rPr>
          <w:i/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run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balance</w:t>
      </w:r>
      <w:r>
        <w:rPr>
          <w:spacing w:val="-26"/>
          <w:w w:val="115"/>
        </w:rPr>
        <w:t xml:space="preserve"> </w:t>
      </w:r>
      <w:r>
        <w:rPr>
          <w:w w:val="115"/>
        </w:rPr>
        <w:t>sheet</w:t>
      </w:r>
      <w:r>
        <w:rPr>
          <w:spacing w:val="-24"/>
          <w:w w:val="115"/>
        </w:rPr>
        <w:t xml:space="preserve"> </w:t>
      </w:r>
      <w:r>
        <w:rPr>
          <w:w w:val="115"/>
        </w:rPr>
        <w:t>for</w:t>
      </w:r>
      <w:r>
        <w:rPr>
          <w:spacing w:val="-27"/>
          <w:w w:val="115"/>
        </w:rPr>
        <w:t xml:space="preserve"> </w:t>
      </w:r>
      <w:r>
        <w:rPr>
          <w:w w:val="115"/>
        </w:rPr>
        <w:t>your</w:t>
      </w:r>
      <w:r>
        <w:rPr>
          <w:spacing w:val="70"/>
          <w:w w:val="113"/>
        </w:rPr>
        <w:t xml:space="preserve"> </w:t>
      </w:r>
      <w:r>
        <w:rPr>
          <w:w w:val="115"/>
        </w:rPr>
        <w:t>account</w:t>
      </w:r>
      <w:r>
        <w:rPr>
          <w:spacing w:val="-22"/>
          <w:w w:val="115"/>
        </w:rPr>
        <w:t xml:space="preserve"> </w:t>
      </w:r>
      <w:del w:id="157" w:author="Wilder, Tom" w:date="2019-05-11T11:04:00Z">
        <w:r w:rsidDel="003561DB">
          <w:rPr>
            <w:spacing w:val="1"/>
            <w:w w:val="115"/>
          </w:rPr>
          <w:delText>71000###</w:delText>
        </w:r>
      </w:del>
      <w:ins w:id="158" w:author="Wilder, Tom" w:date="2019-05-11T11:04:00Z">
        <w:r>
          <w:rPr>
            <w:spacing w:val="1"/>
            <w:w w:val="115"/>
          </w:rPr>
          <w:t>710###</w:t>
        </w:r>
      </w:ins>
      <w:r>
        <w:rPr>
          <w:spacing w:val="-22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company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21"/>
          <w:w w:val="115"/>
        </w:rPr>
        <w:t xml:space="preserve"> </w:t>
      </w:r>
      <w:del w:id="159" w:author="Wilder, Tom" w:date="2019-05-11T11:02:00Z">
        <w:r w:rsidDel="003561DB">
          <w:rPr>
            <w:w w:val="115"/>
          </w:rPr>
          <w:delText>US###</w:delText>
        </w:r>
      </w:del>
      <w:ins w:id="160" w:author="Wilder, Tom" w:date="2019-05-11T11:02:00Z">
        <w:r>
          <w:rPr>
            <w:w w:val="115"/>
          </w:rPr>
          <w:t>US00</w:t>
        </w:r>
      </w:ins>
      <w:r>
        <w:rPr>
          <w:spacing w:val="-22"/>
          <w:w w:val="115"/>
        </w:rPr>
        <w:t xml:space="preserve"> </w:t>
      </w:r>
      <w:r>
        <w:rPr>
          <w:w w:val="115"/>
        </w:rPr>
        <w:t>using</w:t>
      </w:r>
      <w:r>
        <w:rPr>
          <w:spacing w:val="-24"/>
          <w:w w:val="115"/>
        </w:rPr>
        <w:t xml:space="preserve"> </w:t>
      </w:r>
      <w:r>
        <w:rPr>
          <w:w w:val="115"/>
        </w:rPr>
        <w:t>financial</w:t>
      </w:r>
      <w:r>
        <w:rPr>
          <w:spacing w:val="-23"/>
          <w:w w:val="115"/>
        </w:rPr>
        <w:t xml:space="preserve"> </w:t>
      </w:r>
      <w:r>
        <w:rPr>
          <w:w w:val="115"/>
        </w:rPr>
        <w:t>statement</w:t>
      </w:r>
      <w:r>
        <w:rPr>
          <w:spacing w:val="-20"/>
          <w:w w:val="115"/>
        </w:rPr>
        <w:t xml:space="preserve"> </w:t>
      </w:r>
      <w:r>
        <w:rPr>
          <w:w w:val="115"/>
        </w:rPr>
        <w:t>version</w:t>
      </w:r>
      <w:r>
        <w:rPr>
          <w:spacing w:val="-25"/>
          <w:w w:val="115"/>
        </w:rPr>
        <w:t xml:space="preserve"> </w:t>
      </w:r>
      <w:del w:id="161" w:author="Wilder, Tom" w:date="2019-05-11T11:02:00Z">
        <w:r w:rsidDel="003561DB">
          <w:rPr>
            <w:i/>
            <w:w w:val="115"/>
          </w:rPr>
          <w:delText>US###</w:delText>
        </w:r>
      </w:del>
      <w:ins w:id="162" w:author="Wilder, Tom" w:date="2019-05-11T11:02:00Z">
        <w:r>
          <w:rPr>
            <w:i/>
            <w:w w:val="115"/>
          </w:rPr>
          <w:t>US00</w:t>
        </w:r>
      </w:ins>
      <w:r>
        <w:rPr>
          <w:w w:val="115"/>
        </w:rPr>
        <w:t>.</w:t>
      </w:r>
    </w:p>
    <w:p w:rsidR="00092B85" w:rsidRDefault="00092B85">
      <w:pPr>
        <w:rPr>
          <w:rFonts w:ascii="Calibri" w:eastAsia="Calibri" w:hAnsi="Calibri" w:cs="Calibri"/>
          <w:sz w:val="25"/>
          <w:szCs w:val="25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946" style="width:412.7pt;height:65.05pt;mso-position-horizontal-relative:char;mso-position-vertical-relative:line" coordsize="8254,1301">
            <v:shape id="_x0000_s1948" type="#_x0000_t75" style="position:absolute;left:239;top:149;width:598;height:598">
              <v:imagedata r:id="rId11" o:title=""/>
            </v:shape>
            <v:shape id="_x0000_s1947" type="#_x0000_t202" style="position:absolute;width:8254;height:1301" filled="f" strokeweight=".82pt">
              <v:textbox inset="0,0,0,0">
                <w:txbxContent>
                  <w:p w:rsidR="003561DB" w:rsidRDefault="003561DB">
                    <w:pPr>
                      <w:spacing w:before="120"/>
                      <w:ind w:left="1053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Hint:</w:t>
                    </w:r>
                  </w:p>
                  <w:p w:rsidR="003561DB" w:rsidRDefault="003561DB">
                    <w:pPr>
                      <w:spacing w:before="24" w:line="254" w:lineRule="auto"/>
                      <w:ind w:left="1053" w:right="326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If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0"/>
                        <w:sz w:val="20"/>
                      </w:rPr>
                      <w:t>your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postings</w:t>
                    </w:r>
                    <w:r>
                      <w:rPr>
                        <w:rFonts w:ascii="Calibri"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show</w:t>
                    </w:r>
                    <w:r>
                      <w:rPr>
                        <w:rFonts w:ascii="Calibri"/>
                        <w:spacing w:val="-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up</w:t>
                    </w:r>
                    <w:r>
                      <w:rPr>
                        <w:rFonts w:ascii="Calibri"/>
                        <w:spacing w:val="-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0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-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section</w:t>
                    </w:r>
                    <w:r>
                      <w:rPr>
                        <w:rFonts w:ascii="Calibri"/>
                        <w:spacing w:val="-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  <w:w w:val="110"/>
                        <w:sz w:val="20"/>
                      </w:rPr>
                      <w:t>All</w:t>
                    </w:r>
                    <w:r>
                      <w:rPr>
                        <w:rFonts w:ascii="Calibri"/>
                        <w:i/>
                        <w:spacing w:val="-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w w:val="110"/>
                        <w:sz w:val="20"/>
                      </w:rPr>
                      <w:t>Accounts</w:t>
                    </w:r>
                    <w:r>
                      <w:rPr>
                        <w:rFonts w:ascii="Calibri"/>
                        <w:i/>
                        <w:spacing w:val="-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under</w:t>
                    </w:r>
                    <w:r>
                      <w:rPr>
                        <w:rFonts w:ascii="Calibri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w w:val="110"/>
                        <w:sz w:val="20"/>
                      </w:rPr>
                      <w:t>Accounts</w:t>
                    </w:r>
                    <w:r>
                      <w:rPr>
                        <w:rFonts w:ascii="Calibri"/>
                        <w:i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w w:val="110"/>
                        <w:sz w:val="20"/>
                      </w:rPr>
                      <w:t>not</w:t>
                    </w:r>
                    <w:r>
                      <w:rPr>
                        <w:rFonts w:ascii="Calibri"/>
                        <w:i/>
                        <w:spacing w:val="24"/>
                        <w:w w:val="10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w w:val="110"/>
                        <w:sz w:val="20"/>
                      </w:rPr>
                      <w:t>assigned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0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practice,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you</w:t>
                    </w:r>
                    <w:r>
                      <w:rPr>
                        <w:rFonts w:ascii="Calibri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would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have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alter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financial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statement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version</w:t>
                    </w:r>
                    <w:r>
                      <w:rPr>
                        <w:rFonts w:ascii="Calibri"/>
                        <w:spacing w:val="32"/>
                        <w:w w:val="10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1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include</w:t>
                    </w:r>
                    <w:r>
                      <w:rPr>
                        <w:rFonts w:ascii="Calibri"/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your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new</w:t>
                    </w:r>
                    <w:r>
                      <w:rPr>
                        <w:rFonts w:ascii="Calibri"/>
                        <w:spacing w:val="-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account.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rPr>
          <w:rFonts w:ascii="Calibri" w:eastAsia="Calibri" w:hAnsi="Calibri" w:cs="Calibri"/>
          <w:sz w:val="13"/>
          <w:szCs w:val="13"/>
        </w:rPr>
      </w:pPr>
    </w:p>
    <w:p w:rsidR="00092B85" w:rsidRDefault="003561DB">
      <w:pPr>
        <w:pStyle w:val="BodyText"/>
        <w:spacing w:before="59" w:line="254" w:lineRule="auto"/>
        <w:ind w:left="1397" w:right="372"/>
      </w:pPr>
      <w:r>
        <w:rPr>
          <w:w w:val="115"/>
        </w:rPr>
        <w:t>Run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30"/>
          <w:w w:val="115"/>
        </w:rPr>
        <w:t xml:space="preserve"> </w:t>
      </w:r>
      <w:r>
        <w:rPr>
          <w:w w:val="115"/>
        </w:rPr>
        <w:t>financial</w:t>
      </w:r>
      <w:r>
        <w:rPr>
          <w:spacing w:val="-28"/>
          <w:w w:val="115"/>
        </w:rPr>
        <w:t xml:space="preserve"> </w:t>
      </w:r>
      <w:r>
        <w:rPr>
          <w:w w:val="115"/>
        </w:rPr>
        <w:t>statement</w:t>
      </w:r>
      <w:r>
        <w:rPr>
          <w:spacing w:val="-29"/>
          <w:w w:val="115"/>
        </w:rPr>
        <w:t xml:space="preserve"> </w:t>
      </w:r>
      <w:r>
        <w:rPr>
          <w:w w:val="115"/>
        </w:rPr>
        <w:t>for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30"/>
          <w:w w:val="115"/>
        </w:rPr>
        <w:t xml:space="preserve"> </w:t>
      </w:r>
      <w:r>
        <w:rPr>
          <w:w w:val="115"/>
        </w:rPr>
        <w:t>current</w:t>
      </w:r>
      <w:r>
        <w:rPr>
          <w:spacing w:val="-26"/>
          <w:w w:val="115"/>
        </w:rPr>
        <w:t xml:space="preserve"> </w:t>
      </w:r>
      <w:r>
        <w:rPr>
          <w:w w:val="115"/>
        </w:rPr>
        <w:t>posting</w:t>
      </w:r>
      <w:r>
        <w:rPr>
          <w:spacing w:val="-27"/>
          <w:w w:val="115"/>
        </w:rPr>
        <w:t xml:space="preserve"> </w:t>
      </w:r>
      <w:r>
        <w:rPr>
          <w:w w:val="115"/>
        </w:rPr>
        <w:t>period</w:t>
      </w:r>
      <w:r>
        <w:rPr>
          <w:spacing w:val="-30"/>
          <w:w w:val="115"/>
        </w:rPr>
        <w:t xml:space="preserve"> </w:t>
      </w:r>
      <w:r>
        <w:rPr>
          <w:w w:val="115"/>
        </w:rPr>
        <w:t>(for</w:t>
      </w:r>
      <w:r>
        <w:rPr>
          <w:spacing w:val="-28"/>
          <w:w w:val="115"/>
        </w:rPr>
        <w:t xml:space="preserve"> </w:t>
      </w:r>
      <w:r>
        <w:rPr>
          <w:w w:val="115"/>
        </w:rPr>
        <w:t>current</w:t>
      </w:r>
      <w:r>
        <w:rPr>
          <w:spacing w:val="-28"/>
          <w:w w:val="115"/>
        </w:rPr>
        <w:t xml:space="preserve"> </w:t>
      </w:r>
      <w:r>
        <w:rPr>
          <w:w w:val="115"/>
        </w:rPr>
        <w:t>year</w:t>
      </w:r>
      <w:r>
        <w:rPr>
          <w:spacing w:val="-28"/>
          <w:w w:val="115"/>
        </w:rPr>
        <w:t xml:space="preserve"> </w:t>
      </w:r>
      <w:r>
        <w:rPr>
          <w:w w:val="115"/>
        </w:rPr>
        <w:t>and</w:t>
      </w:r>
      <w:r>
        <w:rPr>
          <w:spacing w:val="-28"/>
          <w:w w:val="115"/>
        </w:rPr>
        <w:t xml:space="preserve"> </w:t>
      </w:r>
      <w:r>
        <w:rPr>
          <w:w w:val="115"/>
        </w:rPr>
        <w:t>previous</w:t>
      </w:r>
      <w:r>
        <w:rPr>
          <w:spacing w:val="64"/>
          <w:w w:val="113"/>
        </w:rPr>
        <w:t xml:space="preserve"> </w:t>
      </w:r>
      <w:r>
        <w:rPr>
          <w:w w:val="115"/>
        </w:rPr>
        <w:t>year).</w:t>
      </w:r>
    </w:p>
    <w:p w:rsidR="00092B85" w:rsidRDefault="003561DB">
      <w:pPr>
        <w:pStyle w:val="BodyText"/>
        <w:spacing w:before="62"/>
        <w:ind w:left="1397"/>
      </w:pPr>
      <w:r>
        <w:rPr>
          <w:spacing w:val="-1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6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63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164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Ledger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0L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Financial</w:t>
            </w:r>
            <w:r>
              <w:rPr>
                <w:rFonts w:ascii="Calibri"/>
                <w:i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Statement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Version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857FE2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65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166" w:author="Wilder, Tom" w:date="2019-05-11T12:25:00Z">
              <w:r w:rsidR="00857FE2">
                <w:rPr>
                  <w:rFonts w:ascii="Courier New"/>
                  <w:b/>
                  <w:sz w:val="20"/>
                </w:rPr>
                <w:t>G###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-1"/>
                <w:w w:val="115"/>
                <w:sz w:val="20"/>
              </w:rPr>
              <w:t>Fin.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State.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Normal</w:t>
            </w:r>
          </w:p>
        </w:tc>
      </w:tr>
      <w:tr w:rsidR="00092B85">
        <w:trPr>
          <w:trHeight w:hRule="exact" w:val="40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End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9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period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and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year</w:t>
            </w:r>
          </w:p>
        </w:tc>
      </w:tr>
      <w:tr w:rsidR="00092B85">
        <w:trPr>
          <w:trHeight w:hRule="exact" w:val="67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Comparison</w:t>
            </w:r>
            <w:r>
              <w:rPr>
                <w:rFonts w:ascii="Calibri"/>
                <w:i/>
                <w:spacing w:val="-18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End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 w:line="279" w:lineRule="auto"/>
              <w:ind w:left="66" w:right="74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Current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period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and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current</w:t>
            </w:r>
            <w:r>
              <w:rPr>
                <w:rFonts w:ascii="Courier New" w:eastAsia="Courier New" w:hAnsi="Courier New" w:cs="Courier Ne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year</w:t>
            </w:r>
            <w:r>
              <w:rPr>
                <w:rFonts w:ascii="Courier New" w:eastAsia="Courier New" w:hAnsi="Courier New" w:cs="Courier Ne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–</w:t>
            </w:r>
            <w:r>
              <w:rPr>
                <w:rFonts w:ascii="Courier New" w:eastAsia="Courier New" w:hAnsi="Courier New" w:cs="Courier New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Currency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USD</w:t>
            </w:r>
          </w:p>
        </w:tc>
      </w:tr>
    </w:tbl>
    <w:p w:rsidR="00092B85" w:rsidRDefault="00092B85">
      <w:pPr>
        <w:rPr>
          <w:rFonts w:ascii="Courier New" w:eastAsia="Courier New" w:hAnsi="Courier New" w:cs="Courier New"/>
          <w:sz w:val="20"/>
          <w:szCs w:val="20"/>
        </w:rPr>
        <w:sectPr w:rsidR="00092B85">
          <w:pgSz w:w="11920" w:h="16850"/>
          <w:pgMar w:top="180" w:right="106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45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2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6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10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42" style="width:234.6pt;height:.75pt;mso-position-horizontal-relative:char;mso-position-vertical-relative:line" coordsize="4692,15">
            <v:group id="_x0000_s1943" style="position:absolute;left:8;top:8;width:4677;height:2" coordorigin="8,8" coordsize="4677,2">
              <v:shape id="_x0000_s1944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Display</w:t>
      </w:r>
      <w:r>
        <w:rPr>
          <w:spacing w:val="-14"/>
          <w:w w:val="120"/>
        </w:rPr>
        <w:t xml:space="preserve"> </w:t>
      </w:r>
      <w:r>
        <w:rPr>
          <w:w w:val="120"/>
        </w:rPr>
        <w:t>a</w:t>
      </w:r>
      <w:r>
        <w:rPr>
          <w:spacing w:val="-13"/>
          <w:w w:val="120"/>
        </w:rPr>
        <w:t xml:space="preserve"> </w:t>
      </w:r>
      <w:r>
        <w:rPr>
          <w:w w:val="120"/>
        </w:rPr>
        <w:t>Financial</w:t>
      </w:r>
      <w:r>
        <w:rPr>
          <w:spacing w:val="-10"/>
          <w:w w:val="120"/>
        </w:rPr>
        <w:t xml:space="preserve"> </w:t>
      </w:r>
      <w:r>
        <w:rPr>
          <w:w w:val="120"/>
        </w:rPr>
        <w:t>Statement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67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28" w:line="257" w:lineRule="auto"/>
        <w:ind w:right="327"/>
      </w:pPr>
      <w:r>
        <w:rPr>
          <w:w w:val="115"/>
        </w:rPr>
        <w:t>Run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(restricted)</w:t>
      </w:r>
      <w:r>
        <w:rPr>
          <w:spacing w:val="-7"/>
          <w:w w:val="115"/>
        </w:rPr>
        <w:t xml:space="preserve"> </w:t>
      </w:r>
      <w:r>
        <w:rPr>
          <w:w w:val="115"/>
        </w:rPr>
        <w:t>balance</w:t>
      </w:r>
      <w:r>
        <w:rPr>
          <w:spacing w:val="-7"/>
          <w:w w:val="115"/>
        </w:rPr>
        <w:t xml:space="preserve"> </w:t>
      </w:r>
      <w:r>
        <w:rPr>
          <w:w w:val="115"/>
        </w:rPr>
        <w:t>sheet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see</w:t>
      </w:r>
      <w:r>
        <w:rPr>
          <w:spacing w:val="-9"/>
          <w:w w:val="115"/>
        </w:rPr>
        <w:t xml:space="preserve"> </w:t>
      </w:r>
      <w:r>
        <w:rPr>
          <w:w w:val="115"/>
        </w:rPr>
        <w:t>if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postings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new</w:t>
      </w:r>
      <w:r>
        <w:rPr>
          <w:spacing w:val="-7"/>
          <w:w w:val="115"/>
        </w:rPr>
        <w:t xml:space="preserve"> </w:t>
      </w:r>
      <w:r>
        <w:rPr>
          <w:w w:val="115"/>
        </w:rPr>
        <w:t>account</w:t>
      </w:r>
      <w:r>
        <w:rPr>
          <w:spacing w:val="3"/>
          <w:w w:val="115"/>
        </w:rPr>
        <w:t xml:space="preserve"> </w:t>
      </w:r>
      <w:del w:id="167" w:author="Wilder, Tom" w:date="2019-05-11T11:04:00Z">
        <w:r w:rsidDel="003561DB">
          <w:rPr>
            <w:spacing w:val="1"/>
            <w:w w:val="115"/>
          </w:rPr>
          <w:delText>71000###</w:delText>
        </w:r>
      </w:del>
      <w:ins w:id="168" w:author="Wilder, Tom" w:date="2019-05-11T11:04:00Z">
        <w:r>
          <w:rPr>
            <w:spacing w:val="1"/>
            <w:w w:val="115"/>
          </w:rPr>
          <w:t>710###</w:t>
        </w:r>
      </w:ins>
      <w:r>
        <w:rPr>
          <w:spacing w:val="-6"/>
          <w:w w:val="115"/>
        </w:rPr>
        <w:t xml:space="preserve"> </w:t>
      </w:r>
      <w:r>
        <w:rPr>
          <w:w w:val="115"/>
        </w:rPr>
        <w:t>are</w:t>
      </w:r>
      <w:r>
        <w:rPr>
          <w:spacing w:val="52"/>
          <w:w w:val="113"/>
        </w:rPr>
        <w:t xml:space="preserve"> </w:t>
      </w:r>
      <w:r>
        <w:rPr>
          <w:w w:val="115"/>
        </w:rPr>
        <w:t>also</w:t>
      </w:r>
      <w:r>
        <w:rPr>
          <w:spacing w:val="-9"/>
          <w:w w:val="115"/>
        </w:rPr>
        <w:t xml:space="preserve"> </w:t>
      </w:r>
      <w:r>
        <w:rPr>
          <w:w w:val="115"/>
        </w:rPr>
        <w:t>displayed</w:t>
      </w:r>
      <w:r>
        <w:rPr>
          <w:spacing w:val="-12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balance</w:t>
      </w:r>
      <w:r>
        <w:rPr>
          <w:spacing w:val="-10"/>
          <w:w w:val="115"/>
        </w:rPr>
        <w:t xml:space="preserve"> </w:t>
      </w:r>
      <w:r>
        <w:rPr>
          <w:w w:val="115"/>
        </w:rPr>
        <w:t>sheet.</w:t>
      </w:r>
    </w:p>
    <w:p w:rsidR="00092B85" w:rsidRDefault="00DA5CB6">
      <w:pPr>
        <w:pStyle w:val="BodyText"/>
        <w:spacing w:before="111" w:line="254" w:lineRule="auto"/>
        <w:ind w:right="327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3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7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numPr>
          <w:ilvl w:val="0"/>
          <w:numId w:val="179"/>
        </w:numPr>
        <w:tabs>
          <w:tab w:val="left" w:pos="1398"/>
        </w:tabs>
        <w:spacing w:before="160" w:line="254" w:lineRule="auto"/>
        <w:ind w:right="439" w:hanging="235"/>
      </w:pPr>
      <w:r>
        <w:rPr>
          <w:w w:val="115"/>
        </w:rPr>
        <w:t>Choose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SAP</w:t>
      </w:r>
      <w:r>
        <w:rPr>
          <w:spacing w:val="-23"/>
          <w:w w:val="115"/>
        </w:rPr>
        <w:t xml:space="preserve"> </w:t>
      </w:r>
      <w:r>
        <w:rPr>
          <w:w w:val="115"/>
        </w:rPr>
        <w:t>Fiori</w:t>
      </w:r>
      <w:r>
        <w:rPr>
          <w:spacing w:val="-25"/>
          <w:w w:val="115"/>
        </w:rPr>
        <w:t xml:space="preserve"> </w:t>
      </w:r>
      <w:r>
        <w:rPr>
          <w:w w:val="115"/>
        </w:rPr>
        <w:t>app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Display</w:t>
      </w:r>
      <w:r>
        <w:rPr>
          <w:i/>
          <w:spacing w:val="-25"/>
          <w:w w:val="115"/>
        </w:rPr>
        <w:t xml:space="preserve"> </w:t>
      </w:r>
      <w:r>
        <w:rPr>
          <w:i/>
          <w:w w:val="115"/>
        </w:rPr>
        <w:t>Financial</w:t>
      </w:r>
      <w:r>
        <w:rPr>
          <w:i/>
          <w:spacing w:val="-26"/>
          <w:w w:val="115"/>
        </w:rPr>
        <w:t xml:space="preserve"> </w:t>
      </w:r>
      <w:r>
        <w:rPr>
          <w:i/>
          <w:w w:val="115"/>
        </w:rPr>
        <w:t>Statement</w:t>
      </w:r>
      <w:r>
        <w:rPr>
          <w:i/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5"/>
          <w:w w:val="115"/>
        </w:rPr>
        <w:t xml:space="preserve"> </w:t>
      </w:r>
      <w:r>
        <w:rPr>
          <w:w w:val="115"/>
        </w:rPr>
        <w:t>run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balance</w:t>
      </w:r>
      <w:r>
        <w:rPr>
          <w:spacing w:val="-25"/>
          <w:w w:val="115"/>
        </w:rPr>
        <w:t xml:space="preserve"> </w:t>
      </w:r>
      <w:r>
        <w:rPr>
          <w:w w:val="115"/>
        </w:rPr>
        <w:t>sheet</w:t>
      </w:r>
      <w:r>
        <w:rPr>
          <w:spacing w:val="-23"/>
          <w:w w:val="115"/>
        </w:rPr>
        <w:t xml:space="preserve"> </w:t>
      </w:r>
      <w:r>
        <w:rPr>
          <w:w w:val="115"/>
        </w:rPr>
        <w:t>for</w:t>
      </w:r>
      <w:r>
        <w:rPr>
          <w:spacing w:val="-25"/>
          <w:w w:val="115"/>
        </w:rPr>
        <w:t xml:space="preserve"> </w:t>
      </w:r>
      <w:r>
        <w:rPr>
          <w:w w:val="115"/>
        </w:rPr>
        <w:t>your</w:t>
      </w:r>
      <w:r>
        <w:rPr>
          <w:spacing w:val="74"/>
          <w:w w:val="113"/>
        </w:rPr>
        <w:t xml:space="preserve"> </w:t>
      </w:r>
      <w:r>
        <w:rPr>
          <w:w w:val="115"/>
        </w:rPr>
        <w:t>account</w:t>
      </w:r>
      <w:r>
        <w:rPr>
          <w:spacing w:val="-22"/>
          <w:w w:val="115"/>
        </w:rPr>
        <w:t xml:space="preserve"> </w:t>
      </w:r>
      <w:del w:id="169" w:author="Wilder, Tom" w:date="2019-05-11T11:04:00Z">
        <w:r w:rsidDel="003561DB">
          <w:rPr>
            <w:spacing w:val="1"/>
            <w:w w:val="115"/>
          </w:rPr>
          <w:delText>71000###</w:delText>
        </w:r>
      </w:del>
      <w:ins w:id="170" w:author="Wilder, Tom" w:date="2019-05-11T11:04:00Z">
        <w:r>
          <w:rPr>
            <w:spacing w:val="1"/>
            <w:w w:val="115"/>
          </w:rPr>
          <w:t>710###</w:t>
        </w:r>
      </w:ins>
      <w:r>
        <w:rPr>
          <w:spacing w:val="-22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company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21"/>
          <w:w w:val="115"/>
        </w:rPr>
        <w:t xml:space="preserve"> </w:t>
      </w:r>
      <w:del w:id="171" w:author="Wilder, Tom" w:date="2019-05-11T11:02:00Z">
        <w:r w:rsidDel="003561DB">
          <w:rPr>
            <w:w w:val="115"/>
          </w:rPr>
          <w:delText>US###</w:delText>
        </w:r>
      </w:del>
      <w:ins w:id="172" w:author="Wilder, Tom" w:date="2019-05-11T11:02:00Z">
        <w:r>
          <w:rPr>
            <w:w w:val="115"/>
          </w:rPr>
          <w:t>US00</w:t>
        </w:r>
      </w:ins>
      <w:r>
        <w:rPr>
          <w:spacing w:val="-22"/>
          <w:w w:val="115"/>
        </w:rPr>
        <w:t xml:space="preserve"> </w:t>
      </w:r>
      <w:r>
        <w:rPr>
          <w:w w:val="115"/>
        </w:rPr>
        <w:t>using</w:t>
      </w:r>
      <w:r>
        <w:rPr>
          <w:spacing w:val="-24"/>
          <w:w w:val="115"/>
        </w:rPr>
        <w:t xml:space="preserve"> </w:t>
      </w:r>
      <w:r>
        <w:rPr>
          <w:w w:val="115"/>
        </w:rPr>
        <w:t>financial</w:t>
      </w:r>
      <w:r>
        <w:rPr>
          <w:spacing w:val="-23"/>
          <w:w w:val="115"/>
        </w:rPr>
        <w:t xml:space="preserve"> </w:t>
      </w:r>
      <w:r>
        <w:rPr>
          <w:w w:val="115"/>
        </w:rPr>
        <w:t>statement</w:t>
      </w:r>
      <w:r>
        <w:rPr>
          <w:spacing w:val="-20"/>
          <w:w w:val="115"/>
        </w:rPr>
        <w:t xml:space="preserve"> </w:t>
      </w:r>
      <w:r>
        <w:rPr>
          <w:w w:val="115"/>
        </w:rPr>
        <w:t>version</w:t>
      </w:r>
      <w:r>
        <w:rPr>
          <w:spacing w:val="-25"/>
          <w:w w:val="115"/>
        </w:rPr>
        <w:t xml:space="preserve"> </w:t>
      </w:r>
      <w:del w:id="173" w:author="Wilder, Tom" w:date="2019-05-11T11:02:00Z">
        <w:r w:rsidDel="003561DB">
          <w:rPr>
            <w:i/>
            <w:w w:val="115"/>
          </w:rPr>
          <w:delText>US###</w:delText>
        </w:r>
      </w:del>
      <w:ins w:id="174" w:author="Wilder, Tom" w:date="2019-05-11T11:02:00Z">
        <w:r>
          <w:rPr>
            <w:i/>
            <w:w w:val="115"/>
          </w:rPr>
          <w:t>US00</w:t>
        </w:r>
      </w:ins>
      <w:r>
        <w:rPr>
          <w:w w:val="115"/>
        </w:rPr>
        <w:t>.</w:t>
      </w:r>
    </w:p>
    <w:p w:rsidR="00092B85" w:rsidRDefault="00092B85">
      <w:pPr>
        <w:rPr>
          <w:rFonts w:ascii="Calibri" w:eastAsia="Calibri" w:hAnsi="Calibri" w:cs="Calibri"/>
          <w:sz w:val="25"/>
          <w:szCs w:val="25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939" style="width:412.7pt;height:65.05pt;mso-position-horizontal-relative:char;mso-position-vertical-relative:line" coordsize="8254,1301">
            <v:shape id="_x0000_s1941" type="#_x0000_t75" style="position:absolute;left:239;top:149;width:598;height:598">
              <v:imagedata r:id="rId11" o:title=""/>
            </v:shape>
            <v:shape id="_x0000_s1940" type="#_x0000_t202" style="position:absolute;width:8254;height:1301" filled="f" strokeweight=".82pt">
              <v:textbox inset="0,0,0,0">
                <w:txbxContent>
                  <w:p w:rsidR="003561DB" w:rsidRDefault="003561DB">
                    <w:pPr>
                      <w:spacing w:before="120"/>
                      <w:ind w:left="1053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Hint:</w:t>
                    </w:r>
                  </w:p>
                  <w:p w:rsidR="003561DB" w:rsidRDefault="003561DB">
                    <w:pPr>
                      <w:spacing w:before="24" w:line="254" w:lineRule="auto"/>
                      <w:ind w:left="1053" w:right="327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If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0"/>
                        <w:sz w:val="20"/>
                      </w:rPr>
                      <w:t>your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postings</w:t>
                    </w:r>
                    <w:r>
                      <w:rPr>
                        <w:rFonts w:ascii="Calibri"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show</w:t>
                    </w:r>
                    <w:r>
                      <w:rPr>
                        <w:rFonts w:ascii="Calibri"/>
                        <w:spacing w:val="-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up</w:t>
                    </w:r>
                    <w:r>
                      <w:rPr>
                        <w:rFonts w:ascii="Calibri"/>
                        <w:spacing w:val="-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0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-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section</w:t>
                    </w:r>
                    <w:r>
                      <w:rPr>
                        <w:rFonts w:ascii="Calibri"/>
                        <w:spacing w:val="-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  <w:w w:val="110"/>
                        <w:sz w:val="20"/>
                      </w:rPr>
                      <w:t>All</w:t>
                    </w:r>
                    <w:r>
                      <w:rPr>
                        <w:rFonts w:ascii="Calibri"/>
                        <w:i/>
                        <w:spacing w:val="-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w w:val="110"/>
                        <w:sz w:val="20"/>
                      </w:rPr>
                      <w:t>Accounts</w:t>
                    </w:r>
                    <w:r>
                      <w:rPr>
                        <w:rFonts w:ascii="Calibri"/>
                        <w:i/>
                        <w:spacing w:val="-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under</w:t>
                    </w:r>
                    <w:r>
                      <w:rPr>
                        <w:rFonts w:ascii="Calibri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w w:val="110"/>
                        <w:sz w:val="20"/>
                      </w:rPr>
                      <w:t>Accounts</w:t>
                    </w:r>
                    <w:r>
                      <w:rPr>
                        <w:rFonts w:ascii="Calibri"/>
                        <w:i/>
                        <w:spacing w:val="-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w w:val="110"/>
                        <w:sz w:val="20"/>
                      </w:rPr>
                      <w:t>not</w:t>
                    </w:r>
                    <w:r>
                      <w:rPr>
                        <w:rFonts w:ascii="Calibri"/>
                        <w:i/>
                        <w:spacing w:val="24"/>
                        <w:w w:val="10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w w:val="110"/>
                        <w:sz w:val="20"/>
                      </w:rPr>
                      <w:t>assigned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0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practice,</w:t>
                    </w:r>
                    <w:r>
                      <w:rPr>
                        <w:rFonts w:ascii="Calibri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you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would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have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alter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financial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statement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version</w:t>
                    </w:r>
                    <w:r>
                      <w:rPr>
                        <w:rFonts w:ascii="Calibri"/>
                        <w:spacing w:val="32"/>
                        <w:w w:val="10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1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include</w:t>
                    </w:r>
                    <w:r>
                      <w:rPr>
                        <w:rFonts w:ascii="Calibri"/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your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new</w:t>
                    </w:r>
                    <w:r>
                      <w:rPr>
                        <w:rFonts w:ascii="Calibri"/>
                        <w:spacing w:val="-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account.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rPr>
          <w:rFonts w:ascii="Calibri" w:eastAsia="Calibri" w:hAnsi="Calibri" w:cs="Calibri"/>
          <w:sz w:val="13"/>
          <w:szCs w:val="13"/>
        </w:rPr>
      </w:pPr>
    </w:p>
    <w:p w:rsidR="00092B85" w:rsidRDefault="003561DB">
      <w:pPr>
        <w:pStyle w:val="BodyText"/>
        <w:spacing w:before="59" w:line="254" w:lineRule="auto"/>
        <w:ind w:left="1397" w:right="372"/>
      </w:pPr>
      <w:r>
        <w:rPr>
          <w:w w:val="115"/>
        </w:rPr>
        <w:t>Run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30"/>
          <w:w w:val="115"/>
        </w:rPr>
        <w:t xml:space="preserve"> </w:t>
      </w:r>
      <w:r>
        <w:rPr>
          <w:w w:val="115"/>
        </w:rPr>
        <w:t>financial</w:t>
      </w:r>
      <w:r>
        <w:rPr>
          <w:spacing w:val="-28"/>
          <w:w w:val="115"/>
        </w:rPr>
        <w:t xml:space="preserve"> </w:t>
      </w:r>
      <w:r>
        <w:rPr>
          <w:w w:val="115"/>
        </w:rPr>
        <w:t>statement</w:t>
      </w:r>
      <w:r>
        <w:rPr>
          <w:spacing w:val="-29"/>
          <w:w w:val="115"/>
        </w:rPr>
        <w:t xml:space="preserve"> </w:t>
      </w:r>
      <w:r>
        <w:rPr>
          <w:w w:val="115"/>
        </w:rPr>
        <w:t>for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30"/>
          <w:w w:val="115"/>
        </w:rPr>
        <w:t xml:space="preserve"> </w:t>
      </w:r>
      <w:r>
        <w:rPr>
          <w:w w:val="115"/>
        </w:rPr>
        <w:t>current</w:t>
      </w:r>
      <w:r>
        <w:rPr>
          <w:spacing w:val="-26"/>
          <w:w w:val="115"/>
        </w:rPr>
        <w:t xml:space="preserve"> </w:t>
      </w:r>
      <w:r>
        <w:rPr>
          <w:w w:val="115"/>
        </w:rPr>
        <w:t>posting</w:t>
      </w:r>
      <w:r>
        <w:rPr>
          <w:spacing w:val="-27"/>
          <w:w w:val="115"/>
        </w:rPr>
        <w:t xml:space="preserve"> </w:t>
      </w:r>
      <w:r>
        <w:rPr>
          <w:w w:val="115"/>
        </w:rPr>
        <w:t>period</w:t>
      </w:r>
      <w:r>
        <w:rPr>
          <w:spacing w:val="-30"/>
          <w:w w:val="115"/>
        </w:rPr>
        <w:t xml:space="preserve"> </w:t>
      </w:r>
      <w:r>
        <w:rPr>
          <w:w w:val="115"/>
        </w:rPr>
        <w:t>(for</w:t>
      </w:r>
      <w:r>
        <w:rPr>
          <w:spacing w:val="-28"/>
          <w:w w:val="115"/>
        </w:rPr>
        <w:t xml:space="preserve"> </w:t>
      </w:r>
      <w:r>
        <w:rPr>
          <w:w w:val="115"/>
        </w:rPr>
        <w:t>current</w:t>
      </w:r>
      <w:r>
        <w:rPr>
          <w:spacing w:val="-28"/>
          <w:w w:val="115"/>
        </w:rPr>
        <w:t xml:space="preserve"> </w:t>
      </w:r>
      <w:r>
        <w:rPr>
          <w:w w:val="115"/>
        </w:rPr>
        <w:t>year</w:t>
      </w:r>
      <w:r>
        <w:rPr>
          <w:spacing w:val="-28"/>
          <w:w w:val="115"/>
        </w:rPr>
        <w:t xml:space="preserve"> </w:t>
      </w:r>
      <w:r>
        <w:rPr>
          <w:w w:val="115"/>
        </w:rPr>
        <w:t>and</w:t>
      </w:r>
      <w:r>
        <w:rPr>
          <w:spacing w:val="-28"/>
          <w:w w:val="115"/>
        </w:rPr>
        <w:t xml:space="preserve"> </w:t>
      </w:r>
      <w:r>
        <w:rPr>
          <w:w w:val="115"/>
        </w:rPr>
        <w:t>previous</w:t>
      </w:r>
      <w:r>
        <w:rPr>
          <w:spacing w:val="64"/>
          <w:w w:val="113"/>
        </w:rPr>
        <w:t xml:space="preserve"> </w:t>
      </w:r>
      <w:r>
        <w:rPr>
          <w:w w:val="115"/>
        </w:rPr>
        <w:t>year).</w:t>
      </w:r>
    </w:p>
    <w:p w:rsidR="00092B85" w:rsidRDefault="003561DB">
      <w:pPr>
        <w:pStyle w:val="BodyText"/>
        <w:spacing w:before="62"/>
        <w:ind w:left="1397"/>
      </w:pPr>
      <w:r>
        <w:rPr>
          <w:spacing w:val="-1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6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75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176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Ledger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0L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Financial</w:t>
            </w:r>
            <w:r>
              <w:rPr>
                <w:rFonts w:ascii="Calibri"/>
                <w:i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Statement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Version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857FE2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77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178" w:author="Wilder, Tom" w:date="2019-05-11T12:25:00Z">
              <w:r w:rsidR="00857FE2">
                <w:rPr>
                  <w:rFonts w:ascii="Courier New"/>
                  <w:b/>
                  <w:sz w:val="20"/>
                </w:rPr>
                <w:t>G###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-1"/>
                <w:w w:val="115"/>
                <w:sz w:val="20"/>
              </w:rPr>
              <w:t>Fin.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State.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Normal</w:t>
            </w:r>
          </w:p>
        </w:tc>
      </w:tr>
      <w:tr w:rsidR="00092B85">
        <w:trPr>
          <w:trHeight w:hRule="exact" w:val="40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End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9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period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and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year</w:t>
            </w:r>
          </w:p>
        </w:tc>
      </w:tr>
      <w:tr w:rsidR="00092B85">
        <w:trPr>
          <w:trHeight w:hRule="exact" w:val="67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Comparison</w:t>
            </w:r>
            <w:r>
              <w:rPr>
                <w:rFonts w:ascii="Calibri"/>
                <w:i/>
                <w:spacing w:val="-18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End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 w:line="279" w:lineRule="auto"/>
              <w:ind w:left="66" w:right="74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Current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period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and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current</w:t>
            </w:r>
            <w:r>
              <w:rPr>
                <w:rFonts w:ascii="Courier New" w:eastAsia="Courier New" w:hAnsi="Courier New" w:cs="Courier Ne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year</w:t>
            </w:r>
            <w:r>
              <w:rPr>
                <w:rFonts w:ascii="Courier New" w:eastAsia="Courier New" w:hAnsi="Courier New" w:cs="Courier Ne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–</w:t>
            </w:r>
            <w:r>
              <w:rPr>
                <w:rFonts w:ascii="Courier New" w:eastAsia="Courier New" w:hAnsi="Courier New" w:cs="Courier New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Currency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USD</w:t>
            </w:r>
          </w:p>
        </w:tc>
      </w:tr>
    </w:tbl>
    <w:p w:rsidR="00092B85" w:rsidRDefault="00092B85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092B85" w:rsidRDefault="003561DB">
      <w:pPr>
        <w:numPr>
          <w:ilvl w:val="1"/>
          <w:numId w:val="179"/>
        </w:numPr>
        <w:tabs>
          <w:tab w:val="left" w:pos="1722"/>
        </w:tabs>
        <w:spacing w:before="59" w:line="254" w:lineRule="auto"/>
        <w:ind w:right="43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Go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to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</w:t>
      </w:r>
      <w:r>
        <w:rPr>
          <w:rFonts w:ascii="Calibri"/>
          <w:spacing w:val="-25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2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Financial</w:t>
      </w:r>
      <w:r>
        <w:rPr>
          <w:rFonts w:ascii="Calibri"/>
          <w:i/>
          <w:spacing w:val="-2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Statement</w:t>
      </w:r>
      <w:r>
        <w:rPr>
          <w:rFonts w:ascii="Calibri"/>
          <w:i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tile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70"/>
          <w:w w:val="113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79"/>
        </w:numPr>
        <w:tabs>
          <w:tab w:val="left" w:pos="1722"/>
        </w:tabs>
        <w:spacing w:before="160"/>
        <w:ind w:hanging="295"/>
      </w:pP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provided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table.</w:t>
      </w:r>
    </w:p>
    <w:p w:rsidR="00092B85" w:rsidRDefault="003561DB">
      <w:pPr>
        <w:pStyle w:val="BodyText"/>
        <w:numPr>
          <w:ilvl w:val="1"/>
          <w:numId w:val="179"/>
        </w:numPr>
        <w:tabs>
          <w:tab w:val="left" w:pos="1722"/>
        </w:tabs>
        <w:spacing w:before="176"/>
        <w:ind w:hanging="283"/>
      </w:pP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Go</w:t>
      </w:r>
      <w:r>
        <w:rPr>
          <w:w w:val="115"/>
        </w:rPr>
        <w:t>.</w:t>
      </w:r>
    </w:p>
    <w:p w:rsidR="00092B85" w:rsidRDefault="003561DB">
      <w:pPr>
        <w:numPr>
          <w:ilvl w:val="1"/>
          <w:numId w:val="179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Profit</w:t>
      </w:r>
      <w:r>
        <w:rPr>
          <w:rFonts w:ascii="Calibri"/>
          <w:i/>
          <w:spacing w:val="-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&amp;</w:t>
      </w:r>
      <w:r>
        <w:rPr>
          <w:rFonts w:ascii="Calibri"/>
          <w:i/>
          <w:spacing w:val="-2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Loss</w:t>
      </w:r>
      <w:r>
        <w:rPr>
          <w:rFonts w:ascii="Calibri"/>
          <w:w w:val="115"/>
          <w:sz w:val="20"/>
        </w:rPr>
        <w:t>.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180" w:right="106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11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Unit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Financial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Management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Accounting: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Basics</w:t>
      </w: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pStyle w:val="BodyText"/>
        <w:spacing w:before="100"/>
        <w:ind w:left="1435"/>
        <w:rPr>
          <w:rFonts w:ascii="Courier New" w:eastAsia="Courier New" w:hAnsi="Courier New" w:cs="Courier New"/>
        </w:rPr>
      </w:pPr>
      <w:r>
        <w:rPr>
          <w:b/>
          <w:w w:val="115"/>
        </w:rPr>
        <w:t>e)</w:t>
      </w:r>
      <w:r>
        <w:rPr>
          <w:b/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search</w:t>
      </w:r>
      <w:r>
        <w:rPr>
          <w:spacing w:val="-21"/>
          <w:w w:val="115"/>
        </w:rPr>
        <w:t xml:space="preserve"> </w:t>
      </w:r>
      <w:r>
        <w:rPr>
          <w:w w:val="115"/>
        </w:rPr>
        <w:t>field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right</w:t>
      </w:r>
      <w:r>
        <w:rPr>
          <w:spacing w:val="-20"/>
          <w:w w:val="115"/>
        </w:rPr>
        <w:t xml:space="preserve"> </w:t>
      </w:r>
      <w:r>
        <w:rPr>
          <w:w w:val="115"/>
        </w:rPr>
        <w:t>hand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side,</w:t>
      </w:r>
      <w:r>
        <w:rPr>
          <w:spacing w:val="-21"/>
          <w:w w:val="115"/>
        </w:rPr>
        <w:t xml:space="preserve"> </w:t>
      </w:r>
      <w:r>
        <w:rPr>
          <w:w w:val="115"/>
        </w:rPr>
        <w:t>enter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G/L</w:t>
      </w:r>
      <w:r>
        <w:rPr>
          <w:spacing w:val="-18"/>
          <w:w w:val="115"/>
        </w:rPr>
        <w:t xml:space="preserve"> </w:t>
      </w:r>
      <w:r>
        <w:rPr>
          <w:w w:val="115"/>
        </w:rPr>
        <w:t>account</w:t>
      </w:r>
      <w:r>
        <w:rPr>
          <w:spacing w:val="-16"/>
          <w:w w:val="115"/>
        </w:rPr>
        <w:t xml:space="preserve"> </w:t>
      </w:r>
      <w:r>
        <w:rPr>
          <w:w w:val="115"/>
        </w:rPr>
        <w:t>number</w:t>
      </w:r>
      <w:r>
        <w:rPr>
          <w:spacing w:val="-18"/>
          <w:w w:val="115"/>
        </w:rPr>
        <w:t xml:space="preserve"> </w:t>
      </w:r>
      <w:del w:id="179" w:author="Wilder, Tom" w:date="2019-05-11T11:04:00Z">
        <w:r w:rsidDel="003561DB">
          <w:rPr>
            <w:rFonts w:ascii="Courier New"/>
            <w:b/>
            <w:w w:val="115"/>
          </w:rPr>
          <w:delText>71000###</w:delText>
        </w:r>
      </w:del>
      <w:ins w:id="180" w:author="Wilder, Tom" w:date="2019-05-11T11:04:00Z">
        <w:r>
          <w:rPr>
            <w:rFonts w:ascii="Courier New"/>
            <w:b/>
            <w:w w:val="115"/>
          </w:rPr>
          <w:t>710###</w:t>
        </w:r>
      </w:ins>
    </w:p>
    <w:p w:rsidR="00092B85" w:rsidRDefault="003561DB">
      <w:pPr>
        <w:pStyle w:val="BodyText"/>
        <w:spacing w:before="26"/>
        <w:ind w:left="1721"/>
      </w:pP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choose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magnifying</w:t>
      </w:r>
      <w:r>
        <w:rPr>
          <w:spacing w:val="-9"/>
          <w:w w:val="115"/>
        </w:rPr>
        <w:t xml:space="preserve"> </w:t>
      </w:r>
      <w:r>
        <w:rPr>
          <w:w w:val="115"/>
        </w:rPr>
        <w:t>glass</w:t>
      </w:r>
      <w:r>
        <w:rPr>
          <w:spacing w:val="-10"/>
          <w:w w:val="115"/>
        </w:rPr>
        <w:t xml:space="preserve"> </w:t>
      </w:r>
      <w:r>
        <w:rPr>
          <w:w w:val="115"/>
        </w:rPr>
        <w:t>button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search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hierarchy.</w:t>
      </w:r>
    </w:p>
    <w:p w:rsidR="00092B85" w:rsidRDefault="003561DB">
      <w:pPr>
        <w:spacing w:before="15" w:line="254" w:lineRule="auto"/>
        <w:ind w:left="1721" w:right="28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5"/>
          <w:sz w:val="20"/>
          <w:szCs w:val="20"/>
        </w:rPr>
        <w:t>G/L</w:t>
      </w:r>
      <w:r>
        <w:rPr>
          <w:rFonts w:ascii="Calibri" w:eastAsia="Calibri" w:hAnsi="Calibri" w:cs="Calibri"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account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is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displayed</w:t>
      </w:r>
      <w:r>
        <w:rPr>
          <w:rFonts w:ascii="Calibri" w:eastAsia="Calibri" w:hAnsi="Calibri" w:cs="Calibri"/>
          <w:spacing w:val="-2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5"/>
          <w:sz w:val="20"/>
          <w:szCs w:val="20"/>
        </w:rPr>
        <w:t>in</w:t>
      </w:r>
      <w:r>
        <w:rPr>
          <w:rFonts w:ascii="Calibri" w:eastAsia="Calibri" w:hAnsi="Calibri" w:cs="Calibri"/>
          <w:spacing w:val="-2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the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balance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sheet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hierarchy.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If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it</w:t>
      </w:r>
      <w:r>
        <w:rPr>
          <w:rFonts w:ascii="Calibri" w:eastAsia="Calibri" w:hAnsi="Calibri" w:cs="Calibri"/>
          <w:spacing w:val="-22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isn’t,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choose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All</w:t>
      </w:r>
      <w:r>
        <w:rPr>
          <w:rFonts w:ascii="Calibri" w:eastAsia="Calibri" w:hAnsi="Calibri" w:cs="Calibri"/>
          <w:i/>
          <w:spacing w:val="58"/>
          <w:w w:val="11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Accounts</w:t>
      </w:r>
      <w:r>
        <w:rPr>
          <w:rFonts w:ascii="Calibri" w:eastAsia="Calibri" w:hAnsi="Calibri" w:cs="Calibri"/>
          <w:w w:val="115"/>
          <w:sz w:val="20"/>
          <w:szCs w:val="20"/>
        </w:rPr>
        <w:t>.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Your</w:t>
      </w:r>
      <w:r>
        <w:rPr>
          <w:rFonts w:ascii="Calibri" w:eastAsia="Calibri" w:hAnsi="Calibri" w:cs="Calibri"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account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is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displayed</w:t>
      </w:r>
      <w:r>
        <w:rPr>
          <w:rFonts w:ascii="Calibri" w:eastAsia="Calibri" w:hAnsi="Calibri" w:cs="Calibri"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under</w:t>
      </w:r>
      <w:r>
        <w:rPr>
          <w:rFonts w:ascii="Calibri" w:eastAsia="Calibri" w:hAnsi="Calibri" w:cs="Calibri"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Accounts</w:t>
      </w:r>
      <w:r>
        <w:rPr>
          <w:rFonts w:ascii="Calibri" w:eastAsia="Calibri" w:hAnsi="Calibri" w:cs="Calibri"/>
          <w:i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not</w:t>
      </w:r>
      <w:r>
        <w:rPr>
          <w:rFonts w:ascii="Calibri" w:eastAsia="Calibri" w:hAnsi="Calibri" w:cs="Calibri"/>
          <w:i/>
          <w:spacing w:val="-20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assigned</w:t>
      </w:r>
      <w:r>
        <w:rPr>
          <w:rFonts w:ascii="Calibri" w:eastAsia="Calibri" w:hAnsi="Calibri" w:cs="Calibri"/>
          <w:w w:val="115"/>
          <w:sz w:val="20"/>
          <w:szCs w:val="20"/>
        </w:rPr>
        <w:t>.</w:t>
      </w:r>
    </w:p>
    <w:p w:rsidR="00092B85" w:rsidRDefault="003561DB">
      <w:pPr>
        <w:pStyle w:val="BodyText"/>
        <w:spacing w:before="160"/>
        <w:ind w:left="1478"/>
      </w:pPr>
      <w:r>
        <w:rPr>
          <w:spacing w:val="-1"/>
          <w:w w:val="115"/>
        </w:rPr>
        <w:t>f)</w:t>
      </w:r>
      <w:r>
        <w:rPr>
          <w:spacing w:val="30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return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SAP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Fiori</w:t>
      </w:r>
      <w:r>
        <w:rPr>
          <w:spacing w:val="-11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spacing w:val="-12"/>
          <w:w w:val="115"/>
        </w:rPr>
        <w:t xml:space="preserve"> </w:t>
      </w:r>
      <w:r>
        <w:rPr>
          <w:w w:val="115"/>
        </w:rPr>
        <w:t>screen,</w:t>
      </w:r>
      <w:r>
        <w:rPr>
          <w:spacing w:val="-12"/>
          <w:w w:val="115"/>
        </w:rPr>
        <w:t xml:space="preserve"> </w:t>
      </w:r>
      <w:r>
        <w:rPr>
          <w:w w:val="115"/>
        </w:rPr>
        <w:t>choose</w:t>
      </w:r>
      <w:r>
        <w:rPr>
          <w:spacing w:val="-14"/>
          <w:w w:val="115"/>
        </w:rPr>
        <w:t xml:space="preserve"> </w:t>
      </w:r>
      <w:r>
        <w:rPr>
          <w:i/>
          <w:spacing w:val="1"/>
          <w:w w:val="115"/>
        </w:rPr>
        <w:t>Home</w:t>
      </w:r>
      <w:r>
        <w:rPr>
          <w:spacing w:val="1"/>
          <w:w w:val="115"/>
        </w:rPr>
        <w:t>.</w:t>
      </w:r>
    </w:p>
    <w:p w:rsidR="00092B85" w:rsidRDefault="00092B85">
      <w:pPr>
        <w:sectPr w:rsidR="00092B85">
          <w:footerReference w:type="default" r:id="rId12"/>
          <w:pgSz w:w="11920" w:h="16850"/>
          <w:pgMar w:top="580" w:right="114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38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181" w:name="_bookmark10"/>
                  <w:bookmarkEnd w:id="181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0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05"/>
                      <w:sz w:val="40"/>
                    </w:rPr>
                    <w:t>Exercise</w:t>
                  </w:r>
                  <w:r>
                    <w:rPr>
                      <w:rFonts w:ascii="Calibri"/>
                      <w:spacing w:val="48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spacing w:val="1"/>
                      <w:w w:val="105"/>
                      <w:sz w:val="40"/>
                    </w:rPr>
                    <w:t>11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35" style="width:234.6pt;height:.75pt;mso-position-horizontal-relative:char;mso-position-vertical-relative:line" coordsize="4692,15">
            <v:group id="_x0000_s1936" style="position:absolute;left:8;top:8;width:4677;height:2" coordorigin="8,8" coordsize="4677,2">
              <v:shape id="_x0000_s1937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Create</w:t>
      </w:r>
      <w:r>
        <w:rPr>
          <w:spacing w:val="-9"/>
          <w:w w:val="120"/>
        </w:rPr>
        <w:t xml:space="preserve"> </w:t>
      </w:r>
      <w:r>
        <w:rPr>
          <w:w w:val="120"/>
        </w:rPr>
        <w:t>a</w:t>
      </w:r>
      <w:r>
        <w:rPr>
          <w:spacing w:val="-10"/>
          <w:w w:val="120"/>
        </w:rPr>
        <w:t xml:space="preserve"> </w:t>
      </w:r>
      <w:r>
        <w:rPr>
          <w:w w:val="120"/>
        </w:rPr>
        <w:t>Business</w:t>
      </w:r>
      <w:r>
        <w:rPr>
          <w:spacing w:val="-8"/>
          <w:w w:val="120"/>
        </w:rPr>
        <w:t xml:space="preserve"> </w:t>
      </w:r>
      <w:r>
        <w:rPr>
          <w:w w:val="120"/>
        </w:rPr>
        <w:t>Partner</w:t>
      </w:r>
      <w:r>
        <w:rPr>
          <w:spacing w:val="-8"/>
          <w:w w:val="120"/>
        </w:rPr>
        <w:t xml:space="preserve"> </w:t>
      </w:r>
      <w:r>
        <w:rPr>
          <w:w w:val="120"/>
        </w:rPr>
        <w:t>(</w:t>
      </w:r>
      <w:del w:id="182" w:author="Wilder, Tom" w:date="2019-05-11T13:20:00Z">
        <w:r w:rsidDel="00651215">
          <w:rPr>
            <w:w w:val="120"/>
          </w:rPr>
          <w:delText>FI</w:delText>
        </w:r>
        <w:r w:rsidDel="00651215">
          <w:rPr>
            <w:spacing w:val="-12"/>
            <w:w w:val="120"/>
          </w:rPr>
          <w:delText xml:space="preserve"> </w:delText>
        </w:r>
      </w:del>
      <w:r>
        <w:rPr>
          <w:w w:val="120"/>
        </w:rPr>
        <w:t>Vendor)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spacing w:before="12"/>
        <w:rPr>
          <w:rFonts w:ascii="Calibri" w:eastAsia="Calibri" w:hAnsi="Calibri" w:cs="Calibri"/>
          <w:sz w:val="46"/>
          <w:szCs w:val="46"/>
        </w:rPr>
      </w:pPr>
    </w:p>
    <w:p w:rsidR="00092B85" w:rsidRDefault="003561DB">
      <w:pPr>
        <w:pStyle w:val="BodyText"/>
      </w:pPr>
      <w:r>
        <w:rPr>
          <w:w w:val="115"/>
        </w:rPr>
        <w:t>Create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new</w:t>
      </w:r>
      <w:r>
        <w:rPr>
          <w:spacing w:val="-8"/>
          <w:w w:val="115"/>
        </w:rPr>
        <w:t xml:space="preserve"> </w:t>
      </w:r>
      <w:r>
        <w:rPr>
          <w:w w:val="115"/>
        </w:rPr>
        <w:t>Business</w:t>
      </w:r>
      <w:r>
        <w:rPr>
          <w:spacing w:val="-9"/>
          <w:w w:val="115"/>
        </w:rPr>
        <w:t xml:space="preserve"> </w:t>
      </w:r>
      <w:r>
        <w:rPr>
          <w:w w:val="115"/>
        </w:rPr>
        <w:t>Partner</w:t>
      </w:r>
      <w:r>
        <w:rPr>
          <w:spacing w:val="-9"/>
          <w:w w:val="115"/>
        </w:rPr>
        <w:t xml:space="preserve"> </w:t>
      </w:r>
      <w:r>
        <w:rPr>
          <w:w w:val="115"/>
        </w:rPr>
        <w:t>master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record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use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7"/>
          <w:w w:val="115"/>
        </w:rPr>
        <w:t xml:space="preserve"> </w:t>
      </w:r>
      <w:r>
        <w:rPr>
          <w:w w:val="115"/>
        </w:rPr>
        <w:t>vendor.</w:t>
      </w:r>
    </w:p>
    <w:p w:rsidR="00092B85" w:rsidRDefault="00DA5CB6">
      <w:pPr>
        <w:pStyle w:val="BodyText"/>
        <w:spacing w:before="128" w:line="254" w:lineRule="auto"/>
        <w:ind w:right="328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092B85">
      <w:pPr>
        <w:spacing w:before="6"/>
        <w:rPr>
          <w:rFonts w:ascii="Calibri" w:eastAsia="Calibri" w:hAnsi="Calibri" w:cs="Calibri"/>
        </w:rPr>
      </w:pPr>
    </w:p>
    <w:p w:rsidR="00092B85" w:rsidRDefault="003561DB">
      <w:pPr>
        <w:numPr>
          <w:ilvl w:val="0"/>
          <w:numId w:val="178"/>
        </w:numPr>
        <w:tabs>
          <w:tab w:val="left" w:pos="1398"/>
        </w:tabs>
        <w:ind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Start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Maintain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Business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Partner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16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0"/>
          <w:numId w:val="178"/>
        </w:numPr>
        <w:tabs>
          <w:tab w:val="left" w:pos="1398"/>
        </w:tabs>
        <w:spacing w:before="176" w:line="254" w:lineRule="auto"/>
        <w:ind w:right="889" w:hanging="267"/>
      </w:pP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business</w:t>
      </w:r>
      <w:r>
        <w:rPr>
          <w:spacing w:val="-10"/>
          <w:w w:val="110"/>
        </w:rPr>
        <w:t xml:space="preserve"> </w:t>
      </w:r>
      <w:r>
        <w:rPr>
          <w:w w:val="110"/>
        </w:rPr>
        <w:t>partner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maintain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General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Data</w:t>
      </w:r>
      <w:r>
        <w:rPr>
          <w:i/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following</w:t>
      </w:r>
      <w:r>
        <w:rPr>
          <w:spacing w:val="34"/>
          <w:w w:val="108"/>
        </w:rPr>
        <w:t xml:space="preserve"> </w:t>
      </w:r>
      <w:r>
        <w:rPr>
          <w:w w:val="110"/>
        </w:rPr>
        <w:t>information:</w:t>
      </w:r>
    </w:p>
    <w:p w:rsidR="00092B85" w:rsidRDefault="00092B85">
      <w:pPr>
        <w:spacing w:before="2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46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Business</w:t>
            </w:r>
            <w:r>
              <w:rPr>
                <w:rFonts w:ascii="Calibri"/>
                <w:spacing w:val="-2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Partner</w:t>
            </w:r>
            <w:r>
              <w:rPr>
                <w:rFonts w:ascii="Calibri"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Categorization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Organization</w:t>
            </w:r>
          </w:p>
        </w:tc>
      </w:tr>
      <w:tr w:rsidR="00092B85">
        <w:trPr>
          <w:trHeight w:hRule="exact" w:val="44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Business</w:t>
            </w:r>
            <w:r>
              <w:rPr>
                <w:rFonts w:ascii="Calibri"/>
                <w:spacing w:val="-2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Partner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83" w:author="Wilder, Tom" w:date="2019-05-11T13:21:00Z">
              <w:r w:rsidDel="00651215">
                <w:rPr>
                  <w:rFonts w:ascii="Courier New"/>
                  <w:b/>
                  <w:sz w:val="20"/>
                </w:rPr>
                <w:delText>T-BP###</w:delText>
              </w:r>
            </w:del>
          </w:p>
        </w:tc>
      </w:tr>
      <w:tr w:rsidR="00092B85">
        <w:trPr>
          <w:trHeight w:hRule="exact" w:val="67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Grouping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84" w:author="Wilder, Tom" w:date="2019-05-11T13:21:00Z">
              <w:r w:rsidDel="00651215">
                <w:rPr>
                  <w:rFonts w:ascii="Courier New"/>
                  <w:b/>
                  <w:sz w:val="20"/>
                </w:rPr>
                <w:delText>Interval</w:delText>
              </w:r>
              <w:r w:rsidDel="00651215">
                <w:rPr>
                  <w:rFonts w:ascii="Courier New"/>
                  <w:b/>
                  <w:spacing w:val="-15"/>
                  <w:sz w:val="20"/>
                </w:rPr>
                <w:delText xml:space="preserve"> </w:delText>
              </w:r>
              <w:r w:rsidDel="00651215">
                <w:rPr>
                  <w:rFonts w:ascii="Courier New"/>
                  <w:b/>
                  <w:sz w:val="20"/>
                </w:rPr>
                <w:delText>Number</w:delText>
              </w:r>
              <w:r w:rsidDel="00651215">
                <w:rPr>
                  <w:rFonts w:ascii="Courier New"/>
                  <w:b/>
                  <w:spacing w:val="-14"/>
                  <w:sz w:val="20"/>
                </w:rPr>
                <w:delText xml:space="preserve"> </w:delText>
              </w:r>
              <w:r w:rsidDel="00651215">
                <w:rPr>
                  <w:rFonts w:ascii="Courier New"/>
                  <w:b/>
                  <w:sz w:val="20"/>
                </w:rPr>
                <w:delText>Assignment</w:delText>
              </w:r>
            </w:del>
          </w:p>
        </w:tc>
      </w:tr>
      <w:tr w:rsidR="00092B85">
        <w:trPr>
          <w:trHeight w:hRule="exact" w:val="44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Business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Partner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Role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85" w:author="Wilder, Tom" w:date="2019-05-11T13:21:00Z">
              <w:r w:rsidDel="00651215">
                <w:rPr>
                  <w:rFonts w:ascii="Courier New"/>
                  <w:b/>
                  <w:sz w:val="20"/>
                </w:rPr>
                <w:delText>FI</w:delText>
              </w:r>
              <w:r w:rsidDel="00651215">
                <w:rPr>
                  <w:rFonts w:ascii="Courier New"/>
                  <w:b/>
                  <w:spacing w:val="-10"/>
                  <w:sz w:val="20"/>
                </w:rPr>
                <w:delText xml:space="preserve"> </w:delText>
              </w:r>
            </w:del>
            <w:r>
              <w:rPr>
                <w:rFonts w:ascii="Courier New"/>
                <w:b/>
                <w:sz w:val="20"/>
              </w:rPr>
              <w:t>Vendor</w:t>
            </w:r>
            <w:ins w:id="186" w:author="Wilder, Tom" w:date="2019-05-11T13:21:00Z">
              <w:r w:rsidR="00651215">
                <w:rPr>
                  <w:rFonts w:ascii="Courier New"/>
                  <w:b/>
                  <w:sz w:val="20"/>
                </w:rPr>
                <w:t xml:space="preserve"> (new)</w:t>
              </w:r>
            </w:ins>
          </w:p>
        </w:tc>
      </w:tr>
      <w:tr w:rsidR="00092B85">
        <w:trPr>
          <w:trHeight w:hRule="exact" w:val="44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Title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Company</w:t>
            </w:r>
          </w:p>
        </w:tc>
      </w:tr>
      <w:tr w:rsidR="00092B85">
        <w:trPr>
          <w:trHeight w:hRule="exact" w:val="44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87" w:author="Wilder, Tom" w:date="2019-05-11T13:21:00Z">
              <w:r w:rsidDel="00651215">
                <w:rPr>
                  <w:rFonts w:ascii="Courier New"/>
                  <w:b/>
                  <w:sz w:val="20"/>
                </w:rPr>
                <w:delText>TS410</w:delText>
              </w:r>
            </w:del>
            <w:ins w:id="188" w:author="Wilder, Tom" w:date="2019-05-11T13:21:00Z">
              <w:r w:rsidR="00651215">
                <w:rPr>
                  <w:rFonts w:ascii="Courier New"/>
                  <w:b/>
                  <w:sz w:val="20"/>
                </w:rPr>
                <w:t>Riley</w:t>
              </w:r>
            </w:ins>
            <w:r>
              <w:rPr>
                <w:rFonts w:ascii="Courier New"/>
                <w:b/>
                <w:sz w:val="20"/>
              </w:rPr>
              <w:t>-###</w:t>
            </w:r>
          </w:p>
        </w:tc>
      </w:tr>
      <w:tr w:rsidR="00092B85">
        <w:trPr>
          <w:trHeight w:hRule="exact" w:val="44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Search</w:t>
            </w:r>
            <w:r>
              <w:rPr>
                <w:rFonts w:ascii="Calibri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Term</w:t>
            </w:r>
            <w:r>
              <w:rPr>
                <w:rFonts w:ascii="Calibri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1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189" w:author="Wilder, Tom" w:date="2019-05-11T13:21:00Z">
              <w:r w:rsidDel="00651215">
                <w:rPr>
                  <w:rFonts w:ascii="Courier New"/>
                  <w:b/>
                  <w:sz w:val="20"/>
                </w:rPr>
                <w:delText>TS410-</w:delText>
              </w:r>
            </w:del>
            <w:r>
              <w:rPr>
                <w:rFonts w:ascii="Courier New"/>
                <w:b/>
                <w:sz w:val="20"/>
              </w:rPr>
              <w:t>###</w:t>
            </w:r>
          </w:p>
        </w:tc>
      </w:tr>
      <w:tr w:rsidR="00092B85">
        <w:trPr>
          <w:trHeight w:hRule="exact" w:val="44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 xml:space="preserve">Street/House </w:t>
            </w:r>
            <w:r>
              <w:rPr>
                <w:rFonts w:ascii="Calibri"/>
                <w:spacing w:val="1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Number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W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pacing w:val="-1"/>
                <w:sz w:val="20"/>
              </w:rPr>
              <w:t>5</w:t>
            </w:r>
            <w:r>
              <w:rPr>
                <w:rFonts w:ascii="Courier New"/>
                <w:b/>
                <w:spacing w:val="-1"/>
                <w:position w:val="5"/>
                <w:sz w:val="13"/>
              </w:rPr>
              <w:t>th</w:t>
            </w:r>
            <w:r>
              <w:rPr>
                <w:rFonts w:ascii="Courier New"/>
                <w:b/>
                <w:spacing w:val="36"/>
                <w:position w:val="5"/>
                <w:sz w:val="13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Street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702</w:t>
            </w:r>
          </w:p>
        </w:tc>
      </w:tr>
      <w:tr w:rsidR="00092B85">
        <w:trPr>
          <w:trHeight w:hRule="exact" w:val="44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Postal</w:t>
            </w:r>
            <w:r>
              <w:rPr>
                <w:rFonts w:ascii="Calibri"/>
                <w:spacing w:val="-28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Code/City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95928</w:t>
            </w:r>
            <w:r>
              <w:rPr>
                <w:rFonts w:ascii="Courier New"/>
                <w:b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Chico</w:t>
            </w:r>
          </w:p>
        </w:tc>
      </w:tr>
      <w:tr w:rsidR="00092B85">
        <w:trPr>
          <w:trHeight w:hRule="exact" w:val="44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Country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(America)</w:t>
            </w:r>
          </w:p>
        </w:tc>
      </w:tr>
      <w:tr w:rsidR="00092B85">
        <w:trPr>
          <w:trHeight w:hRule="exact" w:val="44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Region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UW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(US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West)</w:t>
            </w:r>
          </w:p>
        </w:tc>
      </w:tr>
      <w:tr w:rsidR="00651215" w:rsidTr="004A3F1D">
        <w:trPr>
          <w:trHeight w:hRule="exact" w:val="449"/>
          <w:ins w:id="190" w:author="Wilder, Tom" w:date="2019-05-11T13:22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51215" w:rsidRDefault="00651215" w:rsidP="004A3F1D">
            <w:pPr>
              <w:pStyle w:val="TableParagraph"/>
              <w:spacing w:before="58"/>
              <w:ind w:left="66"/>
              <w:rPr>
                <w:ins w:id="191" w:author="Wilder, Tom" w:date="2019-05-11T13:22:00Z"/>
                <w:rFonts w:ascii="Calibri"/>
                <w:w w:val="115"/>
                <w:sz w:val="20"/>
              </w:rPr>
            </w:pPr>
            <w:ins w:id="192" w:author="Wilder, Tom" w:date="2019-05-11T13:22:00Z">
              <w:r>
                <w:rPr>
                  <w:rFonts w:ascii="Calibri"/>
                  <w:w w:val="115"/>
                  <w:sz w:val="20"/>
                </w:rPr>
                <w:t>Tax Juris.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51215" w:rsidRPr="00651215" w:rsidRDefault="00651215" w:rsidP="004A3F1D">
            <w:pPr>
              <w:pStyle w:val="TableParagraph"/>
              <w:spacing w:before="82"/>
              <w:ind w:left="66"/>
              <w:rPr>
                <w:ins w:id="193" w:author="Wilder, Tom" w:date="2019-05-11T13:22:00Z"/>
                <w:rFonts w:ascii="Courier New"/>
                <w:b/>
                <w:i/>
                <w:sz w:val="20"/>
                <w:rPrChange w:id="194" w:author="Wilder, Tom" w:date="2019-05-11T13:22:00Z">
                  <w:rPr>
                    <w:ins w:id="195" w:author="Wilder, Tom" w:date="2019-05-11T13:22:00Z"/>
                    <w:rFonts w:ascii="Courier New"/>
                    <w:b/>
                    <w:sz w:val="20"/>
                  </w:rPr>
                </w:rPrChange>
              </w:rPr>
            </w:pPr>
            <w:ins w:id="196" w:author="Wilder, Tom" w:date="2019-05-11T13:22:00Z">
              <w:r>
                <w:rPr>
                  <w:rFonts w:ascii="Courier New"/>
                  <w:b/>
                  <w:i/>
                  <w:sz w:val="20"/>
                </w:rPr>
                <w:t>California</w:t>
              </w:r>
            </w:ins>
          </w:p>
        </w:tc>
      </w:tr>
      <w:tr w:rsidR="00651215" w:rsidTr="00047C35">
        <w:trPr>
          <w:trHeight w:hRule="exact" w:val="449"/>
          <w:ins w:id="197" w:author="Wilder, Tom" w:date="2019-05-11T13:22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51215" w:rsidRDefault="00651215" w:rsidP="00047C35">
            <w:pPr>
              <w:pStyle w:val="TableParagraph"/>
              <w:spacing w:before="58"/>
              <w:ind w:left="66"/>
              <w:rPr>
                <w:ins w:id="198" w:author="Wilder, Tom" w:date="2019-05-11T13:22:00Z"/>
                <w:rFonts w:ascii="Calibri"/>
                <w:w w:val="115"/>
                <w:sz w:val="20"/>
              </w:rPr>
            </w:pPr>
            <w:ins w:id="199" w:author="Wilder, Tom" w:date="2019-05-11T13:22:00Z">
              <w:r>
                <w:rPr>
                  <w:rFonts w:ascii="Calibri"/>
                  <w:w w:val="115"/>
                  <w:sz w:val="20"/>
                </w:rPr>
                <w:t>Transportation zone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51215" w:rsidRPr="00651215" w:rsidRDefault="00651215" w:rsidP="00047C35">
            <w:pPr>
              <w:pStyle w:val="TableParagraph"/>
              <w:spacing w:before="82"/>
              <w:ind w:left="66"/>
              <w:rPr>
                <w:ins w:id="200" w:author="Wilder, Tom" w:date="2019-05-11T13:22:00Z"/>
                <w:rFonts w:ascii="Courier New"/>
                <w:b/>
                <w:i/>
                <w:sz w:val="20"/>
                <w:rPrChange w:id="201" w:author="Wilder, Tom" w:date="2019-05-11T13:23:00Z">
                  <w:rPr>
                    <w:ins w:id="202" w:author="Wilder, Tom" w:date="2019-05-11T13:22:00Z"/>
                    <w:rFonts w:ascii="Courier New"/>
                    <w:b/>
                    <w:sz w:val="20"/>
                  </w:rPr>
                </w:rPrChange>
              </w:rPr>
            </w:pPr>
            <w:ins w:id="203" w:author="Wilder, Tom" w:date="2019-05-11T13:23:00Z">
              <w:r>
                <w:rPr>
                  <w:rFonts w:ascii="Courier New"/>
                  <w:b/>
                  <w:i/>
                  <w:sz w:val="20"/>
                </w:rPr>
                <w:t>Region West</w:t>
              </w:r>
            </w:ins>
          </w:p>
        </w:tc>
      </w:tr>
      <w:tr w:rsidR="00092B85">
        <w:trPr>
          <w:trHeight w:hRule="exact" w:val="44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Language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English</w:t>
            </w:r>
          </w:p>
        </w:tc>
      </w:tr>
    </w:tbl>
    <w:p w:rsidR="00092B85" w:rsidRDefault="00092B8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numPr>
          <w:ilvl w:val="0"/>
          <w:numId w:val="178"/>
        </w:numPr>
        <w:tabs>
          <w:tab w:val="left" w:pos="1398"/>
        </w:tabs>
        <w:spacing w:before="59" w:line="254" w:lineRule="auto"/>
        <w:ind w:right="967" w:hanging="269"/>
      </w:pPr>
      <w:r>
        <w:rPr>
          <w:w w:val="110"/>
        </w:rPr>
        <w:t>Maintain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Company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Code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Data</w:t>
      </w:r>
      <w:r>
        <w:rPr>
          <w:i/>
          <w:spacing w:val="-10"/>
          <w:w w:val="110"/>
        </w:rPr>
        <w:t xml:space="preserve"> </w:t>
      </w:r>
      <w:r>
        <w:rPr>
          <w:spacing w:val="1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business</w:t>
      </w:r>
      <w:r>
        <w:rPr>
          <w:spacing w:val="-10"/>
          <w:w w:val="110"/>
        </w:rPr>
        <w:t xml:space="preserve"> </w:t>
      </w:r>
      <w:r>
        <w:rPr>
          <w:w w:val="110"/>
        </w:rPr>
        <w:t>partner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40"/>
          <w:w w:val="108"/>
        </w:rPr>
        <w:t xml:space="preserve"> </w:t>
      </w:r>
      <w:r>
        <w:rPr>
          <w:w w:val="110"/>
        </w:rPr>
        <w:t>information:</w:t>
      </w:r>
    </w:p>
    <w:p w:rsidR="00092B85" w:rsidRDefault="00092B85">
      <w:pPr>
        <w:spacing w:before="2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46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Company</w:t>
            </w:r>
            <w:r>
              <w:rPr>
                <w:rFonts w:ascii="Calibri"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204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205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4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 xml:space="preserve">Reconciliation </w:t>
            </w:r>
            <w:r>
              <w:rPr>
                <w:rFonts w:ascii="Calibri"/>
                <w:spacing w:val="8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651215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300000</w:t>
            </w:r>
            <w:del w:id="206" w:author="Wilder, Tom" w:date="2019-05-11T13:21:00Z">
              <w:r w:rsidDel="00651215">
                <w:rPr>
                  <w:rFonts w:ascii="Courier New"/>
                  <w:b/>
                  <w:sz w:val="20"/>
                </w:rPr>
                <w:delText>0</w:delText>
              </w:r>
            </w:del>
          </w:p>
        </w:tc>
      </w:tr>
      <w:tr w:rsidR="00651215" w:rsidTr="007A03CB">
        <w:trPr>
          <w:trHeight w:hRule="exact" w:val="418"/>
          <w:ins w:id="207" w:author="Wilder, Tom" w:date="2019-05-11T13:24:00Z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51215" w:rsidRPr="00651215" w:rsidRDefault="00651215" w:rsidP="007A03CB">
            <w:pPr>
              <w:pStyle w:val="TableParagraph"/>
              <w:spacing w:before="55"/>
              <w:ind w:left="66"/>
              <w:rPr>
                <w:ins w:id="208" w:author="Wilder, Tom" w:date="2019-05-11T13:24:00Z"/>
                <w:rFonts w:ascii="Calibri"/>
                <w:w w:val="110"/>
                <w:sz w:val="20"/>
                <w:rPrChange w:id="209" w:author="Wilder, Tom" w:date="2019-05-11T13:24:00Z">
                  <w:rPr>
                    <w:ins w:id="210" w:author="Wilder, Tom" w:date="2019-05-11T13:24:00Z"/>
                    <w:rFonts w:ascii="Calibri"/>
                    <w:i/>
                    <w:w w:val="110"/>
                    <w:sz w:val="20"/>
                  </w:rPr>
                </w:rPrChange>
              </w:rPr>
            </w:pPr>
            <w:ins w:id="211" w:author="Wilder, Tom" w:date="2019-05-11T13:24:00Z">
              <w:r w:rsidRPr="00651215">
                <w:rPr>
                  <w:rFonts w:ascii="Calibri"/>
                  <w:w w:val="110"/>
                  <w:sz w:val="20"/>
                  <w:rPrChange w:id="212" w:author="Wilder, Tom" w:date="2019-05-11T13:24:00Z">
                    <w:rPr>
                      <w:rFonts w:ascii="Calibri"/>
                      <w:i/>
                      <w:w w:val="110"/>
                      <w:sz w:val="20"/>
                    </w:rPr>
                  </w:rPrChange>
                </w:rPr>
                <w:t>Sort Key</w:t>
              </w:r>
            </w:ins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51215" w:rsidRPr="00651215" w:rsidRDefault="00651215" w:rsidP="007A03CB">
            <w:pPr>
              <w:pStyle w:val="TableParagraph"/>
              <w:spacing w:before="79"/>
              <w:ind w:left="66"/>
              <w:rPr>
                <w:ins w:id="213" w:author="Wilder, Tom" w:date="2019-05-11T13:24:00Z"/>
                <w:rFonts w:ascii="Courier New"/>
                <w:b/>
                <w:i/>
                <w:sz w:val="20"/>
                <w:rPrChange w:id="214" w:author="Wilder, Tom" w:date="2019-05-11T13:24:00Z">
                  <w:rPr>
                    <w:ins w:id="215" w:author="Wilder, Tom" w:date="2019-05-11T13:24:00Z"/>
                    <w:rFonts w:ascii="Courier New"/>
                    <w:b/>
                    <w:sz w:val="20"/>
                  </w:rPr>
                </w:rPrChange>
              </w:rPr>
            </w:pPr>
            <w:ins w:id="216" w:author="Wilder, Tom" w:date="2019-05-11T13:24:00Z">
              <w:r>
                <w:rPr>
                  <w:rFonts w:ascii="Courier New"/>
                  <w:b/>
                  <w:i/>
                  <w:sz w:val="20"/>
                </w:rPr>
                <w:t>Payment Date</w:t>
              </w:r>
            </w:ins>
          </w:p>
        </w:tc>
      </w:tr>
      <w:tr w:rsidR="00092B85">
        <w:trPr>
          <w:trHeight w:hRule="exact" w:val="44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Payment</w:t>
            </w:r>
            <w:r>
              <w:rPr>
                <w:rFonts w:ascii="Calibri"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Terms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651215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ins w:id="217" w:author="Wilder, Tom" w:date="2019-05-11T13:25:00Z">
              <w:r>
                <w:rPr>
                  <w:rFonts w:ascii="Courier New"/>
                  <w:b/>
                  <w:i/>
                  <w:sz w:val="20"/>
                </w:rPr>
                <w:t>Payable immediately Due net</w:t>
              </w:r>
            </w:ins>
            <w:del w:id="218" w:author="Wilder, Tom" w:date="2019-05-11T13:24:00Z">
              <w:r w:rsidR="003561DB" w:rsidDel="00651215">
                <w:rPr>
                  <w:rFonts w:ascii="Courier New"/>
                  <w:b/>
                  <w:sz w:val="20"/>
                </w:rPr>
                <w:delText>0001</w:delText>
              </w:r>
            </w:del>
          </w:p>
        </w:tc>
      </w:tr>
    </w:tbl>
    <w:p w:rsidR="00092B85" w:rsidRDefault="00092B85">
      <w:pPr>
        <w:rPr>
          <w:rFonts w:ascii="Courier New" w:eastAsia="Courier New" w:hAnsi="Courier New" w:cs="Courier New"/>
          <w:sz w:val="20"/>
          <w:szCs w:val="20"/>
        </w:rPr>
        <w:sectPr w:rsidR="00092B85">
          <w:footerReference w:type="default" r:id="rId13"/>
          <w:pgSz w:w="11920" w:h="16850"/>
          <w:pgMar w:top="180" w:right="1080" w:bottom="920" w:left="1080" w:header="0" w:footer="738" w:gutter="0"/>
          <w:pgNumType w:start="31"/>
          <w:cols w:space="720"/>
        </w:sectPr>
      </w:pPr>
    </w:p>
    <w:p w:rsidR="00092B85" w:rsidRDefault="003561DB">
      <w:pPr>
        <w:spacing w:before="47"/>
        <w:ind w:left="11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Unit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Financial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Management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Accounting: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Basics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  <w:tblGridChange w:id="219">
          <w:tblGrid>
            <w:gridCol w:w="4122"/>
            <w:gridCol w:w="4119"/>
          </w:tblGrid>
        </w:tblGridChange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 w:rsidTr="00651215">
        <w:tblPrEx>
          <w:tblW w:w="0" w:type="auto"/>
          <w:tblInd w:w="1396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220" w:author="Wilder, Tom" w:date="2019-05-11T13:23:00Z">
            <w:tblPrEx>
              <w:tblW w:w="0" w:type="auto"/>
              <w:tblInd w:w="13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hRule="exact" w:val="418"/>
          <w:trPrChange w:id="221" w:author="Wilder, Tom" w:date="2019-05-11T13:23:00Z">
            <w:trPr>
              <w:trHeight w:hRule="exact" w:val="418"/>
            </w:trPr>
          </w:trPrChange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tcPrChange w:id="222" w:author="Wilder, Tom" w:date="2019-05-11T13:23:00Z">
              <w:tcPr>
                <w:tcW w:w="4122" w:type="dxa"/>
                <w:tcBorders>
                  <w:top w:val="single" w:sz="13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Payment</w:t>
            </w:r>
            <w:r>
              <w:rPr>
                <w:rFonts w:ascii="Calibri"/>
                <w:i/>
                <w:spacing w:val="-28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Methods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tcPrChange w:id="223" w:author="Wilder, Tom" w:date="2019-05-11T13:23:00Z">
              <w:tcPr>
                <w:tcW w:w="4119" w:type="dxa"/>
                <w:tcBorders>
                  <w:top w:val="single" w:sz="13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Pr="0065121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i/>
                <w:sz w:val="20"/>
                <w:szCs w:val="20"/>
                <w:rPrChange w:id="224" w:author="Wilder, Tom" w:date="2019-05-11T13:26:00Z">
                  <w:rPr>
                    <w:rFonts w:ascii="Courier New" w:eastAsia="Courier New" w:hAnsi="Courier New" w:cs="Courier New"/>
                    <w:sz w:val="20"/>
                    <w:szCs w:val="20"/>
                  </w:rPr>
                </w:rPrChange>
              </w:rPr>
            </w:pPr>
            <w:r w:rsidRPr="00651215">
              <w:rPr>
                <w:rFonts w:ascii="Courier New"/>
                <w:b/>
                <w:i/>
                <w:sz w:val="20"/>
                <w:rPrChange w:id="225" w:author="Wilder, Tom" w:date="2019-05-11T13:26:00Z">
                  <w:rPr>
                    <w:rFonts w:ascii="Courier New"/>
                    <w:b/>
                    <w:sz w:val="20"/>
                  </w:rPr>
                </w:rPrChange>
              </w:rPr>
              <w:t>I</w:t>
            </w:r>
            <w:ins w:id="226" w:author="Wilder, Tom" w:date="2019-05-11T13:27:00Z">
              <w:r w:rsidR="00651215">
                <w:rPr>
                  <w:rFonts w:ascii="Courier New"/>
                  <w:b/>
                  <w:i/>
                  <w:sz w:val="20"/>
                </w:rPr>
                <w:t>n</w:t>
              </w:r>
            </w:ins>
            <w:ins w:id="227" w:author="Wilder, Tom" w:date="2019-05-11T13:26:00Z">
              <w:r w:rsidR="00651215">
                <w:rPr>
                  <w:rFonts w:ascii="Courier New"/>
                  <w:b/>
                  <w:i/>
                  <w:sz w:val="20"/>
                </w:rPr>
                <w:t>c</w:t>
              </w:r>
              <w:r w:rsidR="00651215">
                <w:rPr>
                  <w:rFonts w:ascii="Courier New" w:eastAsia="Courier New" w:hAnsi="Courier New" w:cs="Courier New"/>
                  <w:i/>
                  <w:sz w:val="20"/>
                  <w:szCs w:val="20"/>
                </w:rPr>
                <w:t>oming payment</w:t>
              </w:r>
            </w:ins>
          </w:p>
        </w:tc>
      </w:tr>
    </w:tbl>
    <w:p w:rsidR="00092B85" w:rsidRDefault="00092B8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92B85" w:rsidDel="00651215" w:rsidRDefault="003561DB">
      <w:pPr>
        <w:pStyle w:val="BodyText"/>
        <w:numPr>
          <w:ilvl w:val="0"/>
          <w:numId w:val="178"/>
        </w:numPr>
        <w:tabs>
          <w:tab w:val="left" w:pos="1398"/>
        </w:tabs>
        <w:spacing w:before="59"/>
        <w:ind w:hanging="271"/>
        <w:rPr>
          <w:del w:id="228" w:author="Wilder, Tom" w:date="2019-05-11T13:22:00Z"/>
        </w:rPr>
      </w:pPr>
      <w:del w:id="229" w:author="Wilder, Tom" w:date="2019-05-11T13:22:00Z">
        <w:r w:rsidDel="00651215">
          <w:rPr>
            <w:w w:val="110"/>
          </w:rPr>
          <w:delText>Maintain</w:delText>
        </w:r>
        <w:r w:rsidDel="00651215">
          <w:rPr>
            <w:spacing w:val="-16"/>
            <w:w w:val="110"/>
          </w:rPr>
          <w:delText xml:space="preserve"> </w:delText>
        </w:r>
        <w:r w:rsidDel="00651215">
          <w:rPr>
            <w:w w:val="110"/>
          </w:rPr>
          <w:delText>the</w:delText>
        </w:r>
        <w:r w:rsidDel="00651215">
          <w:rPr>
            <w:spacing w:val="-14"/>
            <w:w w:val="110"/>
          </w:rPr>
          <w:delText xml:space="preserve"> </w:delText>
        </w:r>
        <w:r w:rsidDel="00651215">
          <w:rPr>
            <w:w w:val="110"/>
          </w:rPr>
          <w:delText>Tax</w:delText>
        </w:r>
        <w:r w:rsidDel="00651215">
          <w:rPr>
            <w:spacing w:val="-15"/>
            <w:w w:val="110"/>
          </w:rPr>
          <w:delText xml:space="preserve"> </w:delText>
        </w:r>
        <w:r w:rsidDel="00651215">
          <w:rPr>
            <w:w w:val="110"/>
          </w:rPr>
          <w:delText>Classification</w:delText>
        </w:r>
        <w:r w:rsidDel="00651215">
          <w:rPr>
            <w:spacing w:val="-15"/>
            <w:w w:val="110"/>
          </w:rPr>
          <w:delText xml:space="preserve"> </w:delText>
        </w:r>
        <w:r w:rsidDel="00651215">
          <w:rPr>
            <w:spacing w:val="1"/>
            <w:w w:val="110"/>
          </w:rPr>
          <w:delText>on</w:delText>
        </w:r>
        <w:r w:rsidDel="00651215">
          <w:rPr>
            <w:spacing w:val="-14"/>
            <w:w w:val="110"/>
          </w:rPr>
          <w:delText xml:space="preserve"> </w:delText>
        </w:r>
        <w:r w:rsidDel="00651215">
          <w:rPr>
            <w:w w:val="110"/>
          </w:rPr>
          <w:delText>the</w:delText>
        </w:r>
        <w:r w:rsidDel="00651215">
          <w:rPr>
            <w:spacing w:val="-13"/>
            <w:w w:val="110"/>
          </w:rPr>
          <w:delText xml:space="preserve"> </w:delText>
        </w:r>
        <w:r w:rsidDel="00651215">
          <w:rPr>
            <w:i/>
            <w:w w:val="110"/>
          </w:rPr>
          <w:delText>Control</w:delText>
        </w:r>
        <w:r w:rsidDel="00651215">
          <w:rPr>
            <w:i/>
            <w:spacing w:val="-14"/>
            <w:w w:val="110"/>
          </w:rPr>
          <w:delText xml:space="preserve"> </w:delText>
        </w:r>
        <w:r w:rsidDel="00651215">
          <w:rPr>
            <w:i/>
            <w:w w:val="110"/>
          </w:rPr>
          <w:delText>Data</w:delText>
        </w:r>
        <w:r w:rsidDel="00651215">
          <w:rPr>
            <w:i/>
            <w:spacing w:val="-15"/>
            <w:w w:val="110"/>
          </w:rPr>
          <w:delText xml:space="preserve"> </w:delText>
        </w:r>
        <w:r w:rsidDel="00651215">
          <w:rPr>
            <w:w w:val="110"/>
          </w:rPr>
          <w:delText>and</w:delText>
        </w:r>
        <w:r w:rsidDel="00651215">
          <w:rPr>
            <w:spacing w:val="-14"/>
            <w:w w:val="110"/>
          </w:rPr>
          <w:delText xml:space="preserve"> </w:delText>
        </w:r>
        <w:r w:rsidDel="00651215">
          <w:rPr>
            <w:w w:val="110"/>
          </w:rPr>
          <w:delText>use</w:delText>
        </w:r>
        <w:r w:rsidDel="00651215">
          <w:rPr>
            <w:spacing w:val="-15"/>
            <w:w w:val="110"/>
          </w:rPr>
          <w:delText xml:space="preserve"> </w:delText>
        </w:r>
        <w:r w:rsidDel="00651215">
          <w:rPr>
            <w:w w:val="110"/>
          </w:rPr>
          <w:delText>the</w:delText>
        </w:r>
        <w:r w:rsidDel="00651215">
          <w:rPr>
            <w:spacing w:val="-16"/>
            <w:w w:val="110"/>
          </w:rPr>
          <w:delText xml:space="preserve"> </w:delText>
        </w:r>
        <w:r w:rsidDel="00651215">
          <w:rPr>
            <w:w w:val="110"/>
          </w:rPr>
          <w:delText>following</w:delText>
        </w:r>
        <w:r w:rsidDel="00651215">
          <w:rPr>
            <w:spacing w:val="-16"/>
            <w:w w:val="110"/>
          </w:rPr>
          <w:delText xml:space="preserve"> </w:delText>
        </w:r>
        <w:r w:rsidDel="00651215">
          <w:rPr>
            <w:w w:val="110"/>
          </w:rPr>
          <w:delText>information:</w:delText>
        </w:r>
      </w:del>
    </w:p>
    <w:p w:rsidR="00092B85" w:rsidDel="00651215" w:rsidRDefault="00092B85">
      <w:pPr>
        <w:spacing w:before="5"/>
        <w:rPr>
          <w:del w:id="230" w:author="Wilder, Tom" w:date="2019-05-11T13:22:00Z"/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 w:rsidDel="00651215">
        <w:trPr>
          <w:trHeight w:hRule="exact" w:val="413"/>
          <w:del w:id="231" w:author="Wilder, Tom" w:date="2019-05-11T13:22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Del="00651215" w:rsidRDefault="003561DB">
            <w:pPr>
              <w:pStyle w:val="TableParagraph"/>
              <w:spacing w:before="55"/>
              <w:ind w:left="66"/>
              <w:rPr>
                <w:del w:id="232" w:author="Wilder, Tom" w:date="2019-05-11T13:22:00Z"/>
                <w:rFonts w:ascii="Calibri" w:eastAsia="Calibri" w:hAnsi="Calibri" w:cs="Calibri"/>
                <w:sz w:val="20"/>
                <w:szCs w:val="20"/>
              </w:rPr>
            </w:pPr>
            <w:del w:id="233" w:author="Wilder, Tom" w:date="2019-05-11T13:22:00Z">
              <w:r w:rsidDel="00651215">
                <w:rPr>
                  <w:rFonts w:ascii="Calibri"/>
                  <w:w w:val="115"/>
                  <w:sz w:val="20"/>
                </w:rPr>
                <w:delText>Field</w:delText>
              </w:r>
              <w:r w:rsidDel="00651215">
                <w:rPr>
                  <w:rFonts w:ascii="Calibri"/>
                  <w:spacing w:val="-17"/>
                  <w:w w:val="115"/>
                  <w:sz w:val="20"/>
                </w:rPr>
                <w:delText xml:space="preserve"> </w:delText>
              </w:r>
              <w:r w:rsidDel="00651215">
                <w:rPr>
                  <w:rFonts w:ascii="Calibri"/>
                  <w:w w:val="115"/>
                  <w:sz w:val="20"/>
                </w:rPr>
                <w:delText>Name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Del="00651215" w:rsidRDefault="003561DB">
            <w:pPr>
              <w:pStyle w:val="TableParagraph"/>
              <w:spacing w:before="55"/>
              <w:ind w:left="66"/>
              <w:rPr>
                <w:del w:id="234" w:author="Wilder, Tom" w:date="2019-05-11T13:22:00Z"/>
                <w:rFonts w:ascii="Calibri" w:eastAsia="Calibri" w:hAnsi="Calibri" w:cs="Calibri"/>
                <w:sz w:val="20"/>
                <w:szCs w:val="20"/>
              </w:rPr>
            </w:pPr>
            <w:del w:id="235" w:author="Wilder, Tom" w:date="2019-05-11T13:22:00Z">
              <w:r w:rsidDel="00651215">
                <w:rPr>
                  <w:rFonts w:ascii="Calibri"/>
                  <w:w w:val="110"/>
                  <w:sz w:val="20"/>
                </w:rPr>
                <w:delText>Value</w:delText>
              </w:r>
            </w:del>
          </w:p>
        </w:tc>
      </w:tr>
      <w:tr w:rsidR="00092B85" w:rsidDel="00651215">
        <w:trPr>
          <w:trHeight w:hRule="exact" w:val="444"/>
          <w:del w:id="236" w:author="Wilder, Tom" w:date="2019-05-11T13:22:00Z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53"/>
              <w:ind w:left="66"/>
              <w:rPr>
                <w:del w:id="237" w:author="Wilder, Tom" w:date="2019-05-11T13:22:00Z"/>
                <w:rFonts w:ascii="Calibri" w:eastAsia="Calibri" w:hAnsi="Calibri" w:cs="Calibri"/>
                <w:sz w:val="20"/>
                <w:szCs w:val="20"/>
              </w:rPr>
            </w:pPr>
            <w:del w:id="238" w:author="Wilder, Tom" w:date="2019-05-11T13:22:00Z">
              <w:r w:rsidDel="00651215">
                <w:rPr>
                  <w:rFonts w:ascii="Calibri"/>
                  <w:w w:val="120"/>
                  <w:sz w:val="20"/>
                </w:rPr>
                <w:delText>BP</w:delText>
              </w:r>
              <w:r w:rsidDel="00651215">
                <w:rPr>
                  <w:rFonts w:ascii="Calibri"/>
                  <w:spacing w:val="-9"/>
                  <w:w w:val="120"/>
                  <w:sz w:val="20"/>
                </w:rPr>
                <w:delText xml:space="preserve"> </w:delText>
              </w:r>
              <w:r w:rsidDel="00651215">
                <w:rPr>
                  <w:rFonts w:ascii="Calibri"/>
                  <w:w w:val="120"/>
                  <w:sz w:val="20"/>
                </w:rPr>
                <w:delText>Role</w:delText>
              </w:r>
            </w:del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77"/>
              <w:ind w:left="66"/>
              <w:rPr>
                <w:del w:id="239" w:author="Wilder, Tom" w:date="2019-05-11T13:22:00Z"/>
                <w:rFonts w:ascii="Courier New" w:eastAsia="Courier New" w:hAnsi="Courier New" w:cs="Courier New"/>
                <w:sz w:val="20"/>
                <w:szCs w:val="20"/>
              </w:rPr>
            </w:pPr>
            <w:del w:id="240" w:author="Wilder, Tom" w:date="2019-05-11T13:22:00Z">
              <w:r w:rsidDel="00651215">
                <w:rPr>
                  <w:rFonts w:ascii="Courier New"/>
                  <w:b/>
                  <w:sz w:val="20"/>
                </w:rPr>
                <w:delText>Business</w:delText>
              </w:r>
              <w:r w:rsidDel="00651215">
                <w:rPr>
                  <w:rFonts w:ascii="Courier New"/>
                  <w:b/>
                  <w:spacing w:val="-13"/>
                  <w:sz w:val="20"/>
                </w:rPr>
                <w:delText xml:space="preserve"> </w:delText>
              </w:r>
              <w:r w:rsidDel="00651215">
                <w:rPr>
                  <w:rFonts w:ascii="Courier New"/>
                  <w:b/>
                  <w:sz w:val="20"/>
                </w:rPr>
                <w:delText>Partner</w:delText>
              </w:r>
              <w:r w:rsidDel="00651215">
                <w:rPr>
                  <w:rFonts w:ascii="Courier New"/>
                  <w:b/>
                  <w:spacing w:val="-13"/>
                  <w:sz w:val="20"/>
                </w:rPr>
                <w:delText xml:space="preserve"> </w:delText>
              </w:r>
              <w:r w:rsidDel="00651215">
                <w:rPr>
                  <w:rFonts w:ascii="Courier New"/>
                  <w:b/>
                  <w:sz w:val="20"/>
                </w:rPr>
                <w:delText>(Gen.)</w:delText>
              </w:r>
            </w:del>
          </w:p>
        </w:tc>
      </w:tr>
      <w:tr w:rsidR="00092B85" w:rsidDel="00651215">
        <w:trPr>
          <w:trHeight w:hRule="exact" w:val="449"/>
          <w:del w:id="241" w:author="Wilder, Tom" w:date="2019-05-11T13:22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58"/>
              <w:ind w:left="66"/>
              <w:rPr>
                <w:del w:id="242" w:author="Wilder, Tom" w:date="2019-05-11T13:22:00Z"/>
                <w:rFonts w:ascii="Calibri" w:eastAsia="Calibri" w:hAnsi="Calibri" w:cs="Calibri"/>
                <w:sz w:val="20"/>
                <w:szCs w:val="20"/>
              </w:rPr>
            </w:pPr>
            <w:del w:id="243" w:author="Wilder, Tom" w:date="2019-05-11T13:22:00Z">
              <w:r w:rsidDel="00651215">
                <w:rPr>
                  <w:rFonts w:ascii="Calibri"/>
                  <w:w w:val="115"/>
                  <w:sz w:val="20"/>
                </w:rPr>
                <w:delText>Country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82"/>
              <w:ind w:left="66"/>
              <w:rPr>
                <w:del w:id="244" w:author="Wilder, Tom" w:date="2019-05-11T13:22:00Z"/>
                <w:rFonts w:ascii="Courier New" w:eastAsia="Courier New" w:hAnsi="Courier New" w:cs="Courier New"/>
                <w:sz w:val="20"/>
                <w:szCs w:val="20"/>
              </w:rPr>
            </w:pPr>
            <w:del w:id="245" w:author="Wilder, Tom" w:date="2019-05-11T13:22:00Z">
              <w:r w:rsidDel="00651215">
                <w:rPr>
                  <w:rFonts w:ascii="Courier New"/>
                  <w:b/>
                  <w:sz w:val="20"/>
                </w:rPr>
                <w:delText>US</w:delText>
              </w:r>
            </w:del>
          </w:p>
        </w:tc>
      </w:tr>
      <w:tr w:rsidR="00092B85" w:rsidDel="00651215">
        <w:trPr>
          <w:trHeight w:hRule="exact" w:val="449"/>
          <w:del w:id="246" w:author="Wilder, Tom" w:date="2019-05-11T13:22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55"/>
              <w:ind w:left="66"/>
              <w:rPr>
                <w:del w:id="247" w:author="Wilder, Tom" w:date="2019-05-11T13:22:00Z"/>
                <w:rFonts w:ascii="Calibri" w:eastAsia="Calibri" w:hAnsi="Calibri" w:cs="Calibri"/>
                <w:sz w:val="20"/>
                <w:szCs w:val="20"/>
              </w:rPr>
            </w:pPr>
            <w:del w:id="248" w:author="Wilder, Tom" w:date="2019-05-11T13:22:00Z">
              <w:r w:rsidDel="00651215">
                <w:rPr>
                  <w:rFonts w:ascii="Calibri"/>
                  <w:spacing w:val="1"/>
                  <w:w w:val="120"/>
                  <w:sz w:val="20"/>
                </w:rPr>
                <w:delText>Tax</w:delText>
              </w:r>
              <w:r w:rsidDel="00651215">
                <w:rPr>
                  <w:rFonts w:ascii="Calibri"/>
                  <w:spacing w:val="-15"/>
                  <w:w w:val="120"/>
                  <w:sz w:val="20"/>
                </w:rPr>
                <w:delText xml:space="preserve"> </w:delText>
              </w:r>
              <w:r w:rsidDel="00651215">
                <w:rPr>
                  <w:rFonts w:ascii="Calibri"/>
                  <w:w w:val="120"/>
                  <w:sz w:val="20"/>
                </w:rPr>
                <w:delText>Type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79"/>
              <w:ind w:left="66"/>
              <w:rPr>
                <w:del w:id="249" w:author="Wilder, Tom" w:date="2019-05-11T13:22:00Z"/>
                <w:rFonts w:ascii="Courier New" w:eastAsia="Courier New" w:hAnsi="Courier New" w:cs="Courier New"/>
                <w:sz w:val="20"/>
                <w:szCs w:val="20"/>
              </w:rPr>
            </w:pPr>
            <w:del w:id="250" w:author="Wilder, Tom" w:date="2019-05-11T13:22:00Z">
              <w:r w:rsidDel="00651215">
                <w:rPr>
                  <w:rFonts w:ascii="Courier New"/>
                  <w:b/>
                  <w:sz w:val="20"/>
                </w:rPr>
                <w:delText>UTXJ</w:delText>
              </w:r>
            </w:del>
          </w:p>
        </w:tc>
      </w:tr>
      <w:tr w:rsidR="00092B85" w:rsidDel="00651215">
        <w:trPr>
          <w:trHeight w:hRule="exact" w:val="449"/>
          <w:del w:id="251" w:author="Wilder, Tom" w:date="2019-05-11T13:22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56"/>
              <w:ind w:left="66"/>
              <w:rPr>
                <w:del w:id="252" w:author="Wilder, Tom" w:date="2019-05-11T13:22:00Z"/>
                <w:rFonts w:ascii="Calibri" w:eastAsia="Calibri" w:hAnsi="Calibri" w:cs="Calibri"/>
                <w:sz w:val="20"/>
                <w:szCs w:val="20"/>
              </w:rPr>
            </w:pPr>
            <w:del w:id="253" w:author="Wilder, Tom" w:date="2019-05-11T13:22:00Z">
              <w:r w:rsidDel="00651215">
                <w:rPr>
                  <w:rFonts w:ascii="Calibri"/>
                  <w:w w:val="115"/>
                  <w:sz w:val="20"/>
                </w:rPr>
                <w:delText>Tax</w:delText>
              </w:r>
              <w:r w:rsidDel="00651215">
                <w:rPr>
                  <w:rFonts w:ascii="Calibri"/>
                  <w:spacing w:val="-14"/>
                  <w:w w:val="115"/>
                  <w:sz w:val="20"/>
                </w:rPr>
                <w:delText xml:space="preserve"> </w:delText>
              </w:r>
              <w:r w:rsidDel="00651215">
                <w:rPr>
                  <w:rFonts w:ascii="Calibri"/>
                  <w:w w:val="115"/>
                  <w:sz w:val="20"/>
                </w:rPr>
                <w:delText>Group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80"/>
              <w:ind w:left="66"/>
              <w:rPr>
                <w:del w:id="254" w:author="Wilder, Tom" w:date="2019-05-11T13:22:00Z"/>
                <w:rFonts w:ascii="Courier New" w:eastAsia="Courier New" w:hAnsi="Courier New" w:cs="Courier New"/>
                <w:sz w:val="20"/>
                <w:szCs w:val="20"/>
              </w:rPr>
            </w:pPr>
            <w:del w:id="255" w:author="Wilder, Tom" w:date="2019-05-11T13:22:00Z">
              <w:r w:rsidDel="00651215">
                <w:rPr>
                  <w:rFonts w:ascii="Courier New"/>
                  <w:b/>
                  <w:sz w:val="20"/>
                </w:rPr>
                <w:delText>FULL</w:delText>
              </w:r>
            </w:del>
          </w:p>
        </w:tc>
      </w:tr>
    </w:tbl>
    <w:p w:rsidR="00092B85" w:rsidRDefault="00092B85">
      <w:pPr>
        <w:rPr>
          <w:rFonts w:ascii="Courier New" w:eastAsia="Courier New" w:hAnsi="Courier New" w:cs="Courier New"/>
          <w:sz w:val="20"/>
          <w:szCs w:val="20"/>
        </w:rPr>
        <w:sectPr w:rsidR="00092B85"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34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3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05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6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40"/>
                    </w:rPr>
                    <w:t>11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31" style="width:234.6pt;height:.75pt;mso-position-horizontal-relative:char;mso-position-vertical-relative:line" coordsize="4692,15">
            <v:group id="_x0000_s1932" style="position:absolute;left:8;top:8;width:4677;height:2" coordorigin="8,8" coordsize="4677,2">
              <v:shape id="_x0000_s1933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Create</w:t>
      </w:r>
      <w:r>
        <w:rPr>
          <w:spacing w:val="-9"/>
          <w:w w:val="120"/>
        </w:rPr>
        <w:t xml:space="preserve"> </w:t>
      </w:r>
      <w:r>
        <w:rPr>
          <w:w w:val="120"/>
        </w:rPr>
        <w:t>a</w:t>
      </w:r>
      <w:r>
        <w:rPr>
          <w:spacing w:val="-10"/>
          <w:w w:val="120"/>
        </w:rPr>
        <w:t xml:space="preserve"> </w:t>
      </w:r>
      <w:r>
        <w:rPr>
          <w:w w:val="120"/>
        </w:rPr>
        <w:t>Business</w:t>
      </w:r>
      <w:r>
        <w:rPr>
          <w:spacing w:val="-8"/>
          <w:w w:val="120"/>
        </w:rPr>
        <w:t xml:space="preserve"> </w:t>
      </w:r>
      <w:r>
        <w:rPr>
          <w:w w:val="120"/>
        </w:rPr>
        <w:t>Partner</w:t>
      </w:r>
      <w:r>
        <w:rPr>
          <w:spacing w:val="-8"/>
          <w:w w:val="120"/>
        </w:rPr>
        <w:t xml:space="preserve"> </w:t>
      </w:r>
      <w:r>
        <w:rPr>
          <w:w w:val="120"/>
        </w:rPr>
        <w:t>(</w:t>
      </w:r>
      <w:del w:id="256" w:author="Wilder, Tom" w:date="2019-05-11T13:19:00Z">
        <w:r w:rsidDel="00651215">
          <w:rPr>
            <w:w w:val="120"/>
          </w:rPr>
          <w:delText>FI</w:delText>
        </w:r>
        <w:r w:rsidDel="00651215">
          <w:rPr>
            <w:spacing w:val="-12"/>
            <w:w w:val="120"/>
          </w:rPr>
          <w:delText xml:space="preserve"> </w:delText>
        </w:r>
      </w:del>
      <w:r>
        <w:rPr>
          <w:w w:val="120"/>
        </w:rPr>
        <w:t>Vendor)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spacing w:before="12"/>
        <w:rPr>
          <w:rFonts w:ascii="Calibri" w:eastAsia="Calibri" w:hAnsi="Calibri" w:cs="Calibri"/>
          <w:sz w:val="46"/>
          <w:szCs w:val="46"/>
        </w:rPr>
      </w:pPr>
    </w:p>
    <w:p w:rsidR="00092B85" w:rsidRDefault="003561DB">
      <w:pPr>
        <w:pStyle w:val="BodyText"/>
      </w:pPr>
      <w:r>
        <w:rPr>
          <w:w w:val="115"/>
        </w:rPr>
        <w:t>Create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new</w:t>
      </w:r>
      <w:r>
        <w:rPr>
          <w:spacing w:val="-8"/>
          <w:w w:val="115"/>
        </w:rPr>
        <w:t xml:space="preserve"> </w:t>
      </w:r>
      <w:r>
        <w:rPr>
          <w:w w:val="115"/>
        </w:rPr>
        <w:t>Business</w:t>
      </w:r>
      <w:r>
        <w:rPr>
          <w:spacing w:val="-9"/>
          <w:w w:val="115"/>
        </w:rPr>
        <w:t xml:space="preserve"> </w:t>
      </w:r>
      <w:r>
        <w:rPr>
          <w:w w:val="115"/>
        </w:rPr>
        <w:t>Partner</w:t>
      </w:r>
      <w:r>
        <w:rPr>
          <w:spacing w:val="-9"/>
          <w:w w:val="115"/>
        </w:rPr>
        <w:t xml:space="preserve"> </w:t>
      </w:r>
      <w:r>
        <w:rPr>
          <w:w w:val="115"/>
        </w:rPr>
        <w:t>master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record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use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7"/>
          <w:w w:val="115"/>
        </w:rPr>
        <w:t xml:space="preserve"> </w:t>
      </w:r>
      <w:r>
        <w:rPr>
          <w:w w:val="115"/>
        </w:rPr>
        <w:t>vendor.</w:t>
      </w:r>
    </w:p>
    <w:p w:rsidR="00092B85" w:rsidRDefault="00DA5CB6">
      <w:pPr>
        <w:pStyle w:val="BodyText"/>
        <w:spacing w:before="128" w:line="254" w:lineRule="auto"/>
        <w:ind w:right="328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092B85">
      <w:pPr>
        <w:spacing w:before="6"/>
        <w:rPr>
          <w:rFonts w:ascii="Calibri" w:eastAsia="Calibri" w:hAnsi="Calibri" w:cs="Calibri"/>
        </w:rPr>
      </w:pPr>
    </w:p>
    <w:p w:rsidR="00092B85" w:rsidRDefault="003561DB">
      <w:pPr>
        <w:numPr>
          <w:ilvl w:val="0"/>
          <w:numId w:val="177"/>
        </w:numPr>
        <w:tabs>
          <w:tab w:val="left" w:pos="1398"/>
        </w:tabs>
        <w:ind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Start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Maintain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Business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Partner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ins w:id="257" w:author="Wilder, Tom" w:date="2019-05-11T12:28:00Z">
        <w:r w:rsidR="00857FE2">
          <w:rPr>
            <w:rFonts w:ascii="Calibri"/>
            <w:w w:val="115"/>
            <w:sz w:val="20"/>
          </w:rPr>
          <w:t xml:space="preserve"> (under Materials Management)</w:t>
        </w:r>
      </w:ins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16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1"/>
          <w:numId w:val="177"/>
        </w:numPr>
        <w:tabs>
          <w:tab w:val="left" w:pos="1722"/>
        </w:tabs>
        <w:spacing w:before="7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15"/>
          <w:sz w:val="20"/>
        </w:rPr>
        <w:t>To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start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on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15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,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Maintain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Business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Partner</w:t>
      </w:r>
    </w:p>
    <w:p w:rsidR="00092B85" w:rsidRDefault="003561DB">
      <w:pPr>
        <w:pStyle w:val="BodyText"/>
        <w:spacing w:before="17"/>
        <w:ind w:left="1721"/>
      </w:pPr>
      <w:r>
        <w:rPr>
          <w:spacing w:val="-1"/>
          <w:w w:val="105"/>
        </w:rPr>
        <w:t>tile.</w:t>
      </w:r>
    </w:p>
    <w:p w:rsidR="00092B85" w:rsidRDefault="003561DB">
      <w:pPr>
        <w:pStyle w:val="BodyText"/>
        <w:numPr>
          <w:ilvl w:val="0"/>
          <w:numId w:val="177"/>
        </w:numPr>
        <w:tabs>
          <w:tab w:val="left" w:pos="1398"/>
        </w:tabs>
        <w:spacing w:before="176" w:line="254" w:lineRule="auto"/>
        <w:ind w:right="889" w:hanging="267"/>
      </w:pP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business</w:t>
      </w:r>
      <w:r>
        <w:rPr>
          <w:spacing w:val="-10"/>
          <w:w w:val="110"/>
        </w:rPr>
        <w:t xml:space="preserve"> </w:t>
      </w:r>
      <w:r>
        <w:rPr>
          <w:w w:val="110"/>
        </w:rPr>
        <w:t>partner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maintain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General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Data</w:t>
      </w:r>
      <w:r>
        <w:rPr>
          <w:i/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following</w:t>
      </w:r>
      <w:r>
        <w:rPr>
          <w:spacing w:val="34"/>
          <w:w w:val="108"/>
        </w:rPr>
        <w:t xml:space="preserve"> </w:t>
      </w:r>
      <w:r>
        <w:rPr>
          <w:w w:val="110"/>
        </w:rPr>
        <w:t>information:</w:t>
      </w:r>
    </w:p>
    <w:p w:rsidR="00092B85" w:rsidRDefault="00092B85">
      <w:pPr>
        <w:spacing w:before="2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3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id="258" w:author="Wilder, Tom" w:date="2019-05-11T13:09:00Z">
          <w:tblPr>
            <w:tblW w:w="0" w:type="auto"/>
            <w:tblInd w:w="1396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37"/>
        <w:gridCol w:w="4122"/>
        <w:gridCol w:w="4119"/>
        <w:tblGridChange w:id="259">
          <w:tblGrid>
            <w:gridCol w:w="37"/>
            <w:gridCol w:w="4122"/>
            <w:gridCol w:w="4119"/>
          </w:tblGrid>
        </w:tblGridChange>
      </w:tblGrid>
      <w:tr w:rsidR="00092B85" w:rsidTr="00280285">
        <w:trPr>
          <w:gridBefore w:val="1"/>
          <w:wBefore w:w="37" w:type="dxa"/>
          <w:trHeight w:hRule="exact" w:val="413"/>
          <w:trPrChange w:id="260" w:author="Wilder, Tom" w:date="2019-05-11T13:09:00Z">
            <w:trPr>
              <w:gridBefore w:val="1"/>
              <w:trHeight w:hRule="exact" w:val="413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  <w:tcPrChange w:id="261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13" w:space="0" w:color="000000"/>
                  <w:right w:val="single" w:sz="7" w:space="0" w:color="000000"/>
                </w:tcBorders>
                <w:shd w:val="clear" w:color="auto" w:fill="D6D9DA"/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  <w:tcPrChange w:id="262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13" w:space="0" w:color="000000"/>
                  <w:right w:val="single" w:sz="7" w:space="0" w:color="000000"/>
                </w:tcBorders>
                <w:shd w:val="clear" w:color="auto" w:fill="D6D9DA"/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 w:rsidTr="00280285">
        <w:trPr>
          <w:gridBefore w:val="1"/>
          <w:wBefore w:w="37" w:type="dxa"/>
          <w:trHeight w:hRule="exact" w:val="446"/>
          <w:trPrChange w:id="263" w:author="Wilder, Tom" w:date="2019-05-11T13:09:00Z">
            <w:trPr>
              <w:gridBefore w:val="1"/>
              <w:trHeight w:hRule="exact" w:val="446"/>
            </w:trPr>
          </w:trPrChange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64" w:author="Wilder, Tom" w:date="2019-05-11T13:09:00Z">
              <w:tcPr>
                <w:tcW w:w="4122" w:type="dxa"/>
                <w:tcBorders>
                  <w:top w:val="single" w:sz="13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Business</w:t>
            </w:r>
            <w:r>
              <w:rPr>
                <w:rFonts w:ascii="Calibri"/>
                <w:spacing w:val="-2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Partner</w:t>
            </w:r>
            <w:r>
              <w:rPr>
                <w:rFonts w:ascii="Calibri"/>
                <w:spacing w:val="-23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Categorization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65" w:author="Wilder, Tom" w:date="2019-05-11T13:09:00Z">
              <w:tcPr>
                <w:tcW w:w="4119" w:type="dxa"/>
                <w:tcBorders>
                  <w:top w:val="single" w:sz="13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Organization</w:t>
            </w:r>
          </w:p>
        </w:tc>
      </w:tr>
      <w:tr w:rsidR="00092B85" w:rsidTr="00280285">
        <w:trPr>
          <w:gridBefore w:val="1"/>
          <w:wBefore w:w="37" w:type="dxa"/>
          <w:trHeight w:hRule="exact" w:val="446"/>
          <w:trPrChange w:id="266" w:author="Wilder, Tom" w:date="2019-05-11T13:09:00Z">
            <w:trPr>
              <w:gridBefore w:val="1"/>
              <w:trHeight w:hRule="exact" w:val="446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67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Business</w:t>
            </w:r>
            <w:r>
              <w:rPr>
                <w:rFonts w:ascii="Calibri"/>
                <w:spacing w:val="-2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Partner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68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269" w:author="Wilder, Tom" w:date="2019-05-11T12:48:00Z">
              <w:r w:rsidDel="00224A2F">
                <w:rPr>
                  <w:rFonts w:ascii="Courier New"/>
                  <w:b/>
                  <w:sz w:val="20"/>
                </w:rPr>
                <w:delText>T-BP###</w:delText>
              </w:r>
            </w:del>
            <w:ins w:id="270" w:author="Wilder, Tom" w:date="2019-05-11T12:48:00Z">
              <w:r w:rsidR="00224A2F">
                <w:rPr>
                  <w:rFonts w:ascii="Courier New"/>
                  <w:b/>
                  <w:sz w:val="20"/>
                </w:rPr>
                <w:t>Leave blank</w:t>
              </w:r>
            </w:ins>
          </w:p>
        </w:tc>
      </w:tr>
      <w:tr w:rsidR="00092B85" w:rsidTr="00280285">
        <w:trPr>
          <w:gridBefore w:val="1"/>
          <w:wBefore w:w="37" w:type="dxa"/>
          <w:trHeight w:hRule="exact" w:val="670"/>
          <w:trPrChange w:id="271" w:author="Wilder, Tom" w:date="2019-05-11T13:09:00Z">
            <w:trPr>
              <w:gridBefore w:val="1"/>
              <w:trHeight w:hRule="exact" w:val="670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72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Grouping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73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 w:rsidP="00224A2F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274" w:author="Wilder, Tom" w:date="2019-05-11T13:03:00Z">
              <w:r w:rsidDel="00AA2ECE">
                <w:rPr>
                  <w:rFonts w:ascii="Courier New"/>
                  <w:b/>
                  <w:sz w:val="20"/>
                </w:rPr>
                <w:delText>Internal</w:delText>
              </w:r>
              <w:r w:rsidDel="00AA2ECE">
                <w:rPr>
                  <w:rFonts w:ascii="Courier New"/>
                  <w:b/>
                  <w:spacing w:val="-15"/>
                  <w:sz w:val="20"/>
                </w:rPr>
                <w:delText xml:space="preserve"> </w:delText>
              </w:r>
              <w:r w:rsidDel="00AA2ECE">
                <w:rPr>
                  <w:rFonts w:ascii="Courier New"/>
                  <w:b/>
                  <w:sz w:val="20"/>
                </w:rPr>
                <w:delText>Number</w:delText>
              </w:r>
              <w:r w:rsidDel="00AA2ECE">
                <w:rPr>
                  <w:rFonts w:ascii="Courier New"/>
                  <w:b/>
                  <w:spacing w:val="-14"/>
                  <w:sz w:val="20"/>
                </w:rPr>
                <w:delText xml:space="preserve"> </w:delText>
              </w:r>
              <w:r w:rsidDel="00AA2ECE">
                <w:rPr>
                  <w:rFonts w:ascii="Courier New"/>
                  <w:b/>
                  <w:sz w:val="20"/>
                </w:rPr>
                <w:delText>Assignment</w:delText>
              </w:r>
            </w:del>
            <w:ins w:id="275" w:author="Wilder, Tom" w:date="2019-05-11T13:03:00Z">
              <w:r w:rsidR="00AA2ECE">
                <w:rPr>
                  <w:rFonts w:ascii="Courier New"/>
                  <w:b/>
                  <w:sz w:val="20"/>
                </w:rPr>
                <w:t>Leave blank</w:t>
              </w:r>
            </w:ins>
          </w:p>
        </w:tc>
      </w:tr>
      <w:tr w:rsidR="00092B85" w:rsidTr="00280285">
        <w:trPr>
          <w:gridBefore w:val="1"/>
          <w:wBefore w:w="37" w:type="dxa"/>
          <w:trHeight w:hRule="exact" w:val="449"/>
          <w:trPrChange w:id="276" w:author="Wilder, Tom" w:date="2019-05-11T13:09:00Z">
            <w:trPr>
              <w:gridBefore w:val="1"/>
              <w:trHeight w:hRule="exact" w:val="449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77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278" w:author="Wilder, Tom" w:date="2019-05-11T13:05:00Z">
              <w:r w:rsidDel="00AA2ECE">
                <w:rPr>
                  <w:rFonts w:ascii="Calibri"/>
                  <w:w w:val="115"/>
                  <w:sz w:val="20"/>
                </w:rPr>
                <w:delText>Business</w:delText>
              </w:r>
              <w:r w:rsidDel="00AA2ECE">
                <w:rPr>
                  <w:rFonts w:ascii="Calibri"/>
                  <w:spacing w:val="-17"/>
                  <w:w w:val="115"/>
                  <w:sz w:val="20"/>
                </w:rPr>
                <w:delText xml:space="preserve"> </w:delText>
              </w:r>
              <w:r w:rsidDel="00AA2ECE">
                <w:rPr>
                  <w:rFonts w:ascii="Calibri"/>
                  <w:w w:val="115"/>
                  <w:sz w:val="20"/>
                </w:rPr>
                <w:delText>Partner</w:delText>
              </w:r>
            </w:del>
            <w:ins w:id="279" w:author="Wilder, Tom" w:date="2019-05-11T13:05:00Z">
              <w:r w:rsidR="00AA2ECE">
                <w:rPr>
                  <w:rFonts w:ascii="Calibri"/>
                  <w:w w:val="115"/>
                  <w:sz w:val="20"/>
                </w:rPr>
                <w:t>Create in BP</w:t>
              </w:r>
            </w:ins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Role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80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281" w:author="Wilder, Tom" w:date="2019-05-11T13:03:00Z">
              <w:r w:rsidDel="00AA2ECE">
                <w:rPr>
                  <w:rFonts w:ascii="Courier New"/>
                  <w:b/>
                  <w:sz w:val="20"/>
                </w:rPr>
                <w:delText>FI</w:delText>
              </w:r>
              <w:r w:rsidDel="00AA2ECE">
                <w:rPr>
                  <w:rFonts w:ascii="Courier New"/>
                  <w:b/>
                  <w:spacing w:val="-10"/>
                  <w:sz w:val="20"/>
                </w:rPr>
                <w:delText xml:space="preserve"> </w:delText>
              </w:r>
            </w:del>
            <w:r>
              <w:rPr>
                <w:rFonts w:ascii="Courier New"/>
                <w:b/>
                <w:sz w:val="20"/>
              </w:rPr>
              <w:t>Vendor</w:t>
            </w:r>
            <w:ins w:id="282" w:author="Wilder, Tom" w:date="2019-05-11T13:03:00Z">
              <w:r w:rsidR="00AA2ECE">
                <w:rPr>
                  <w:rFonts w:ascii="Courier New"/>
                  <w:b/>
                  <w:sz w:val="20"/>
                </w:rPr>
                <w:t xml:space="preserve"> (New)</w:t>
              </w:r>
            </w:ins>
          </w:p>
        </w:tc>
      </w:tr>
      <w:tr w:rsidR="00092B85" w:rsidTr="00280285">
        <w:trPr>
          <w:gridBefore w:val="1"/>
          <w:wBefore w:w="37" w:type="dxa"/>
          <w:trHeight w:hRule="exact" w:val="446"/>
          <w:trPrChange w:id="283" w:author="Wilder, Tom" w:date="2019-05-11T13:09:00Z">
            <w:trPr>
              <w:gridBefore w:val="1"/>
              <w:trHeight w:hRule="exact" w:val="446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84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Title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85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Company</w:t>
            </w:r>
          </w:p>
        </w:tc>
      </w:tr>
      <w:tr w:rsidR="00092B85" w:rsidTr="00280285">
        <w:trPr>
          <w:gridBefore w:val="1"/>
          <w:wBefore w:w="37" w:type="dxa"/>
          <w:trHeight w:hRule="exact" w:val="449"/>
          <w:trPrChange w:id="286" w:author="Wilder, Tom" w:date="2019-05-11T13:09:00Z">
            <w:trPr>
              <w:gridBefore w:val="1"/>
              <w:trHeight w:hRule="exact" w:val="449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87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88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289" w:author="Wilder, Tom" w:date="2019-05-11T12:31:00Z">
              <w:r w:rsidDel="00857FE2">
                <w:rPr>
                  <w:rFonts w:ascii="Courier New"/>
                  <w:b/>
                  <w:sz w:val="20"/>
                </w:rPr>
                <w:delText>TS410</w:delText>
              </w:r>
            </w:del>
            <w:ins w:id="290" w:author="Wilder, Tom" w:date="2019-05-11T12:31:00Z">
              <w:r w:rsidR="00857FE2">
                <w:rPr>
                  <w:rFonts w:ascii="Courier New"/>
                  <w:b/>
                  <w:sz w:val="20"/>
                </w:rPr>
                <w:t>Riley</w:t>
              </w:r>
            </w:ins>
            <w:r>
              <w:rPr>
                <w:rFonts w:ascii="Courier New"/>
                <w:b/>
                <w:sz w:val="20"/>
              </w:rPr>
              <w:t>-###</w:t>
            </w:r>
          </w:p>
        </w:tc>
      </w:tr>
      <w:tr w:rsidR="00092B85" w:rsidTr="00280285">
        <w:trPr>
          <w:gridBefore w:val="1"/>
          <w:wBefore w:w="37" w:type="dxa"/>
          <w:trHeight w:hRule="exact" w:val="449"/>
          <w:trPrChange w:id="291" w:author="Wilder, Tom" w:date="2019-05-11T13:09:00Z">
            <w:trPr>
              <w:gridBefore w:val="1"/>
              <w:trHeight w:hRule="exact" w:val="449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92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Search</w:t>
            </w:r>
            <w:r>
              <w:rPr>
                <w:rFonts w:ascii="Calibri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Term</w:t>
            </w:r>
            <w:r>
              <w:rPr>
                <w:rFonts w:ascii="Calibri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1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93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294" w:author="Wilder, Tom" w:date="2019-05-11T12:30:00Z">
              <w:r w:rsidDel="00857FE2">
                <w:rPr>
                  <w:rFonts w:ascii="Courier New"/>
                  <w:b/>
                  <w:sz w:val="20"/>
                </w:rPr>
                <w:delText>TS410-</w:delText>
              </w:r>
            </w:del>
            <w:r>
              <w:rPr>
                <w:rFonts w:ascii="Courier New"/>
                <w:b/>
                <w:sz w:val="20"/>
              </w:rPr>
              <w:t>###</w:t>
            </w:r>
          </w:p>
        </w:tc>
      </w:tr>
      <w:tr w:rsidR="00092B85" w:rsidTr="00280285">
        <w:trPr>
          <w:gridBefore w:val="1"/>
          <w:wBefore w:w="37" w:type="dxa"/>
          <w:trHeight w:hRule="exact" w:val="446"/>
          <w:trPrChange w:id="295" w:author="Wilder, Tom" w:date="2019-05-11T13:09:00Z">
            <w:trPr>
              <w:gridBefore w:val="1"/>
              <w:trHeight w:hRule="exact" w:val="446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96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 xml:space="preserve">Street/House </w:t>
            </w:r>
            <w:r>
              <w:rPr>
                <w:rFonts w:ascii="Calibri"/>
                <w:spacing w:val="1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Number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97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W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pacing w:val="-1"/>
                <w:sz w:val="20"/>
              </w:rPr>
              <w:t>5</w:t>
            </w:r>
            <w:r>
              <w:rPr>
                <w:rFonts w:ascii="Courier New"/>
                <w:b/>
                <w:spacing w:val="-1"/>
                <w:position w:val="5"/>
                <w:sz w:val="13"/>
              </w:rPr>
              <w:t>th</w:t>
            </w:r>
            <w:r>
              <w:rPr>
                <w:rFonts w:ascii="Courier New"/>
                <w:b/>
                <w:spacing w:val="36"/>
                <w:position w:val="5"/>
                <w:sz w:val="13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Street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702</w:t>
            </w:r>
          </w:p>
        </w:tc>
      </w:tr>
      <w:tr w:rsidR="00092B85" w:rsidTr="00280285">
        <w:trPr>
          <w:gridBefore w:val="1"/>
          <w:wBefore w:w="37" w:type="dxa"/>
          <w:trHeight w:hRule="exact" w:val="449"/>
          <w:trPrChange w:id="298" w:author="Wilder, Tom" w:date="2019-05-11T13:09:00Z">
            <w:trPr>
              <w:gridBefore w:val="1"/>
              <w:trHeight w:hRule="exact" w:val="449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299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Postal</w:t>
            </w:r>
            <w:r>
              <w:rPr>
                <w:rFonts w:ascii="Calibri"/>
                <w:spacing w:val="-28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Code/City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300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95928</w:t>
            </w:r>
            <w:r>
              <w:rPr>
                <w:rFonts w:ascii="Courier New"/>
                <w:b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Chico</w:t>
            </w:r>
          </w:p>
        </w:tc>
      </w:tr>
      <w:tr w:rsidR="00092B85" w:rsidTr="00280285">
        <w:trPr>
          <w:gridBefore w:val="1"/>
          <w:wBefore w:w="37" w:type="dxa"/>
          <w:trHeight w:hRule="exact" w:val="449"/>
          <w:trPrChange w:id="301" w:author="Wilder, Tom" w:date="2019-05-11T13:09:00Z">
            <w:trPr>
              <w:gridBefore w:val="1"/>
              <w:trHeight w:hRule="exact" w:val="449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302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Country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303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(America)</w:t>
            </w:r>
          </w:p>
        </w:tc>
      </w:tr>
      <w:tr w:rsidR="00092B85" w:rsidTr="00280285">
        <w:trPr>
          <w:gridBefore w:val="1"/>
          <w:wBefore w:w="37" w:type="dxa"/>
          <w:trHeight w:hRule="exact" w:val="446"/>
          <w:trPrChange w:id="304" w:author="Wilder, Tom" w:date="2019-05-11T13:09:00Z">
            <w:trPr>
              <w:gridBefore w:val="1"/>
              <w:trHeight w:hRule="exact" w:val="446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305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Region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306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Pr="00CB4164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i/>
                <w:sz w:val="20"/>
                <w:szCs w:val="20"/>
                <w:rPrChange w:id="307" w:author="Wilder, Tom" w:date="2019-05-11T12:32:00Z">
                  <w:rPr>
                    <w:rFonts w:ascii="Courier New" w:eastAsia="Courier New" w:hAnsi="Courier New" w:cs="Courier New"/>
                    <w:sz w:val="20"/>
                    <w:szCs w:val="20"/>
                  </w:rPr>
                </w:rPrChange>
              </w:rPr>
            </w:pPr>
            <w:del w:id="308" w:author="Wilder, Tom" w:date="2019-05-11T12:32:00Z">
              <w:r w:rsidRPr="00CB4164" w:rsidDel="00CB4164">
                <w:rPr>
                  <w:rFonts w:ascii="Courier New"/>
                  <w:b/>
                  <w:i/>
                  <w:sz w:val="20"/>
                  <w:rPrChange w:id="309" w:author="Wilder, Tom" w:date="2019-05-11T12:32:00Z">
                    <w:rPr>
                      <w:rFonts w:ascii="Courier New"/>
                      <w:b/>
                      <w:sz w:val="20"/>
                    </w:rPr>
                  </w:rPrChange>
                </w:rPr>
                <w:delText>UW</w:delText>
              </w:r>
              <w:r w:rsidRPr="00CB4164" w:rsidDel="00CB4164">
                <w:rPr>
                  <w:rFonts w:ascii="Courier New"/>
                  <w:b/>
                  <w:i/>
                  <w:spacing w:val="-6"/>
                  <w:sz w:val="20"/>
                  <w:rPrChange w:id="310" w:author="Wilder, Tom" w:date="2019-05-11T12:32:00Z">
                    <w:rPr>
                      <w:rFonts w:ascii="Courier New"/>
                      <w:b/>
                      <w:spacing w:val="-6"/>
                      <w:sz w:val="20"/>
                    </w:rPr>
                  </w:rPrChange>
                </w:rPr>
                <w:delText xml:space="preserve"> </w:delText>
              </w:r>
              <w:r w:rsidRPr="00CB4164" w:rsidDel="00CB4164">
                <w:rPr>
                  <w:rFonts w:ascii="Courier New"/>
                  <w:b/>
                  <w:i/>
                  <w:sz w:val="20"/>
                  <w:rPrChange w:id="311" w:author="Wilder, Tom" w:date="2019-05-11T12:32:00Z">
                    <w:rPr>
                      <w:rFonts w:ascii="Courier New"/>
                      <w:b/>
                      <w:sz w:val="20"/>
                    </w:rPr>
                  </w:rPrChange>
                </w:rPr>
                <w:delText>(US</w:delText>
              </w:r>
              <w:r w:rsidRPr="00CB4164" w:rsidDel="00CB4164">
                <w:rPr>
                  <w:rFonts w:ascii="Courier New"/>
                  <w:b/>
                  <w:i/>
                  <w:spacing w:val="-6"/>
                  <w:sz w:val="20"/>
                  <w:rPrChange w:id="312" w:author="Wilder, Tom" w:date="2019-05-11T12:32:00Z">
                    <w:rPr>
                      <w:rFonts w:ascii="Courier New"/>
                      <w:b/>
                      <w:spacing w:val="-6"/>
                      <w:sz w:val="20"/>
                    </w:rPr>
                  </w:rPrChange>
                </w:rPr>
                <w:delText xml:space="preserve"> </w:delText>
              </w:r>
              <w:r w:rsidRPr="00CB4164" w:rsidDel="00CB4164">
                <w:rPr>
                  <w:rFonts w:ascii="Courier New"/>
                  <w:b/>
                  <w:i/>
                  <w:sz w:val="20"/>
                  <w:rPrChange w:id="313" w:author="Wilder, Tom" w:date="2019-05-11T12:32:00Z">
                    <w:rPr>
                      <w:rFonts w:ascii="Courier New"/>
                      <w:b/>
                      <w:sz w:val="20"/>
                    </w:rPr>
                  </w:rPrChange>
                </w:rPr>
                <w:delText>West)</w:delText>
              </w:r>
            </w:del>
            <w:ins w:id="314" w:author="Wilder, Tom" w:date="2019-05-11T12:32:00Z">
              <w:r w:rsidR="00CB4164">
                <w:rPr>
                  <w:rFonts w:ascii="Courier New"/>
                  <w:b/>
                  <w:i/>
                  <w:sz w:val="20"/>
                </w:rPr>
                <w:t>California</w:t>
              </w:r>
            </w:ins>
          </w:p>
        </w:tc>
      </w:tr>
      <w:tr w:rsidR="00280285" w:rsidTr="00280285">
        <w:trPr>
          <w:trHeight w:hRule="exact" w:val="449"/>
          <w:ins w:id="315" w:author="Wilder, Tom" w:date="2019-05-11T13:09:00Z"/>
        </w:trPr>
        <w:tc>
          <w:tcPr>
            <w:tcW w:w="41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0285" w:rsidRDefault="00280285" w:rsidP="00BD126E">
            <w:pPr>
              <w:pStyle w:val="TableParagraph"/>
              <w:spacing w:before="55"/>
              <w:ind w:left="66"/>
              <w:rPr>
                <w:ins w:id="316" w:author="Wilder, Tom" w:date="2019-05-11T13:09:00Z"/>
                <w:rFonts w:ascii="Calibri"/>
                <w:w w:val="115"/>
                <w:sz w:val="20"/>
              </w:rPr>
            </w:pPr>
            <w:ins w:id="317" w:author="Wilder, Tom" w:date="2019-05-11T13:09:00Z">
              <w:r>
                <w:rPr>
                  <w:rFonts w:ascii="Calibri"/>
                  <w:w w:val="115"/>
                  <w:sz w:val="20"/>
                </w:rPr>
                <w:t>Tax. Juris.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0285" w:rsidRPr="00280285" w:rsidRDefault="00280285" w:rsidP="00BD126E">
            <w:pPr>
              <w:pStyle w:val="TableParagraph"/>
              <w:spacing w:before="79"/>
              <w:ind w:left="66"/>
              <w:rPr>
                <w:ins w:id="318" w:author="Wilder, Tom" w:date="2019-05-11T13:09:00Z"/>
                <w:rFonts w:ascii="Courier New"/>
                <w:b/>
                <w:i/>
                <w:sz w:val="20"/>
                <w:rPrChange w:id="319" w:author="Wilder, Tom" w:date="2019-05-11T13:09:00Z">
                  <w:rPr>
                    <w:ins w:id="320" w:author="Wilder, Tom" w:date="2019-05-11T13:09:00Z"/>
                    <w:rFonts w:ascii="Courier New"/>
                    <w:b/>
                    <w:sz w:val="20"/>
                  </w:rPr>
                </w:rPrChange>
              </w:rPr>
            </w:pPr>
            <w:ins w:id="321" w:author="Wilder, Tom" w:date="2019-05-11T13:09:00Z">
              <w:r>
                <w:rPr>
                  <w:rFonts w:ascii="Courier New"/>
                  <w:b/>
                  <w:i/>
                  <w:sz w:val="20"/>
                </w:rPr>
                <w:t>California</w:t>
              </w:r>
            </w:ins>
          </w:p>
        </w:tc>
      </w:tr>
      <w:tr w:rsidR="00280285" w:rsidTr="00BF555B">
        <w:trPr>
          <w:gridBefore w:val="1"/>
          <w:wBefore w:w="37" w:type="dxa"/>
          <w:trHeight w:hRule="exact" w:val="449"/>
          <w:ins w:id="322" w:author="Wilder, Tom" w:date="2019-05-11T13:09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0285" w:rsidRDefault="00280285" w:rsidP="00BF555B">
            <w:pPr>
              <w:pStyle w:val="TableParagraph"/>
              <w:spacing w:before="55"/>
              <w:ind w:left="66"/>
              <w:rPr>
                <w:ins w:id="323" w:author="Wilder, Tom" w:date="2019-05-11T13:09:00Z"/>
                <w:rFonts w:ascii="Calibri"/>
                <w:w w:val="115"/>
                <w:sz w:val="20"/>
              </w:rPr>
            </w:pPr>
            <w:ins w:id="324" w:author="Wilder, Tom" w:date="2019-05-11T13:09:00Z">
              <w:r>
                <w:rPr>
                  <w:rFonts w:ascii="Calibri"/>
                  <w:w w:val="115"/>
                  <w:sz w:val="20"/>
                </w:rPr>
                <w:t>Transportation Zone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0285" w:rsidRPr="00280285" w:rsidRDefault="00280285" w:rsidP="00BF555B">
            <w:pPr>
              <w:pStyle w:val="TableParagraph"/>
              <w:spacing w:before="79"/>
              <w:ind w:left="66"/>
              <w:rPr>
                <w:ins w:id="325" w:author="Wilder, Tom" w:date="2019-05-11T13:09:00Z"/>
                <w:rFonts w:ascii="Courier New"/>
                <w:b/>
                <w:i/>
                <w:sz w:val="20"/>
                <w:rPrChange w:id="326" w:author="Wilder, Tom" w:date="2019-05-11T13:10:00Z">
                  <w:rPr>
                    <w:ins w:id="327" w:author="Wilder, Tom" w:date="2019-05-11T13:09:00Z"/>
                    <w:rFonts w:ascii="Courier New"/>
                    <w:b/>
                    <w:sz w:val="20"/>
                  </w:rPr>
                </w:rPrChange>
              </w:rPr>
            </w:pPr>
            <w:ins w:id="328" w:author="Wilder, Tom" w:date="2019-05-11T13:10:00Z">
              <w:r>
                <w:rPr>
                  <w:rFonts w:ascii="Courier New"/>
                  <w:b/>
                  <w:i/>
                  <w:sz w:val="20"/>
                </w:rPr>
                <w:t>Region West</w:t>
              </w:r>
            </w:ins>
          </w:p>
        </w:tc>
      </w:tr>
      <w:tr w:rsidR="00092B85" w:rsidTr="00280285">
        <w:trPr>
          <w:gridBefore w:val="1"/>
          <w:wBefore w:w="37" w:type="dxa"/>
          <w:trHeight w:hRule="exact" w:val="449"/>
          <w:trPrChange w:id="329" w:author="Wilder, Tom" w:date="2019-05-11T13:09:00Z">
            <w:trPr>
              <w:gridBefore w:val="1"/>
              <w:trHeight w:hRule="exact" w:val="449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330" w:author="Wilder, Tom" w:date="2019-05-11T13:09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Language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331" w:author="Wilder, Tom" w:date="2019-05-11T13:09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English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numPr>
          <w:ilvl w:val="1"/>
          <w:numId w:val="177"/>
        </w:numPr>
        <w:tabs>
          <w:tab w:val="left" w:pos="1722"/>
        </w:tabs>
        <w:spacing w:before="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Create</w:t>
      </w:r>
      <w:r>
        <w:rPr>
          <w:rFonts w:ascii="Calibri"/>
          <w:i/>
          <w:spacing w:val="-3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Organization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1"/>
          <w:numId w:val="177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10"/>
          <w:sz w:val="20"/>
        </w:rPr>
        <w:t>Fill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8"/>
          <w:w w:val="110"/>
          <w:sz w:val="20"/>
        </w:rPr>
        <w:t xml:space="preserve"> </w:t>
      </w:r>
      <w:del w:id="332" w:author="Wilder, Tom" w:date="2019-05-11T13:06:00Z">
        <w:r w:rsidDel="00AA2ECE">
          <w:rPr>
            <w:rFonts w:ascii="Calibri"/>
            <w:i/>
            <w:w w:val="110"/>
            <w:sz w:val="20"/>
          </w:rPr>
          <w:delText>Business</w:delText>
        </w:r>
        <w:r w:rsidDel="00AA2ECE">
          <w:rPr>
            <w:rFonts w:ascii="Calibri"/>
            <w:i/>
            <w:spacing w:val="-12"/>
            <w:w w:val="110"/>
            <w:sz w:val="20"/>
          </w:rPr>
          <w:delText xml:space="preserve"> </w:delText>
        </w:r>
        <w:r w:rsidDel="00AA2ECE">
          <w:rPr>
            <w:rFonts w:ascii="Calibri"/>
            <w:i/>
            <w:w w:val="110"/>
            <w:sz w:val="20"/>
          </w:rPr>
          <w:delText>Partner</w:delText>
        </w:r>
        <w:r w:rsidDel="00AA2ECE">
          <w:rPr>
            <w:rFonts w:ascii="Calibri"/>
            <w:i/>
            <w:spacing w:val="-8"/>
            <w:w w:val="110"/>
            <w:sz w:val="20"/>
          </w:rPr>
          <w:delText xml:space="preserve"> </w:delText>
        </w:r>
        <w:r w:rsidDel="00AA2ECE">
          <w:rPr>
            <w:rFonts w:ascii="Calibri"/>
            <w:w w:val="110"/>
            <w:sz w:val="20"/>
          </w:rPr>
          <w:delText>and</w:delText>
        </w:r>
        <w:r w:rsidDel="00AA2ECE">
          <w:rPr>
            <w:rFonts w:ascii="Calibri"/>
            <w:spacing w:val="-10"/>
            <w:w w:val="110"/>
            <w:sz w:val="20"/>
          </w:rPr>
          <w:delText xml:space="preserve"> </w:delText>
        </w:r>
        <w:r w:rsidDel="00AA2ECE">
          <w:rPr>
            <w:rFonts w:ascii="Calibri"/>
            <w:i/>
            <w:w w:val="110"/>
            <w:sz w:val="20"/>
          </w:rPr>
          <w:delText>Grouping</w:delText>
        </w:r>
        <w:r w:rsidDel="00AA2ECE">
          <w:rPr>
            <w:rFonts w:ascii="Calibri"/>
            <w:i/>
            <w:spacing w:val="-31"/>
            <w:w w:val="110"/>
            <w:sz w:val="20"/>
          </w:rPr>
          <w:delText xml:space="preserve"> </w:delText>
        </w:r>
        <w:r w:rsidDel="00AA2ECE">
          <w:rPr>
            <w:rFonts w:ascii="Calibri"/>
            <w:w w:val="110"/>
            <w:sz w:val="20"/>
          </w:rPr>
          <w:delText>fields</w:delText>
        </w:r>
      </w:del>
      <w:ins w:id="333" w:author="Wilder, Tom" w:date="2019-05-11T13:06:00Z">
        <w:r w:rsidR="00AA2ECE">
          <w:rPr>
            <w:rFonts w:ascii="Calibri"/>
            <w:i/>
            <w:w w:val="110"/>
            <w:sz w:val="20"/>
          </w:rPr>
          <w:t>Create in BP Role</w:t>
        </w:r>
      </w:ins>
      <w:r>
        <w:rPr>
          <w:rFonts w:ascii="Calibri"/>
          <w:w w:val="110"/>
          <w:sz w:val="20"/>
        </w:rPr>
        <w:t>.</w:t>
      </w:r>
      <w:ins w:id="334" w:author="Wilder, Tom" w:date="2019-05-11T13:07:00Z">
        <w:r w:rsidR="00280285">
          <w:rPr>
            <w:rFonts w:ascii="Calibri"/>
            <w:w w:val="110"/>
            <w:sz w:val="20"/>
          </w:rPr>
          <w:t xml:space="preserve"> Click “Create” in the pop-up</w:t>
        </w:r>
      </w:ins>
    </w:p>
    <w:p w:rsidR="00092B85" w:rsidRDefault="003561DB">
      <w:pPr>
        <w:pStyle w:val="BodyText"/>
        <w:numPr>
          <w:ilvl w:val="1"/>
          <w:numId w:val="177"/>
        </w:numPr>
        <w:tabs>
          <w:tab w:val="left" w:pos="1722"/>
        </w:tabs>
        <w:spacing w:before="176"/>
        <w:ind w:hanging="283"/>
      </w:pP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i/>
          <w:w w:val="115"/>
        </w:rPr>
        <w:t>Address</w:t>
      </w:r>
      <w:r>
        <w:rPr>
          <w:i/>
          <w:spacing w:val="-17"/>
          <w:w w:val="115"/>
        </w:rPr>
        <w:t xml:space="preserve"> </w:t>
      </w:r>
      <w:r>
        <w:rPr>
          <w:w w:val="115"/>
        </w:rPr>
        <w:t>tab,</w:t>
      </w:r>
      <w:r>
        <w:rPr>
          <w:spacing w:val="-19"/>
          <w:w w:val="115"/>
        </w:rPr>
        <w:t xml:space="preserve"> </w:t>
      </w:r>
      <w:r>
        <w:rPr>
          <w:w w:val="115"/>
        </w:rPr>
        <w:t>maintain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-16"/>
          <w:w w:val="115"/>
        </w:rPr>
        <w:t xml:space="preserve"> </w:t>
      </w:r>
      <w:r>
        <w:rPr>
          <w:w w:val="115"/>
        </w:rPr>
        <w:t>data.</w:t>
      </w:r>
      <w:ins w:id="335" w:author="Wilder, Tom" w:date="2019-05-11T13:08:00Z">
        <w:r w:rsidR="00280285">
          <w:rPr>
            <w:w w:val="115"/>
          </w:rPr>
          <w:t xml:space="preserve"> Click Expand to view Tax Juris, and Transportation Zone</w:t>
        </w:r>
      </w:ins>
    </w:p>
    <w:p w:rsidR="00092B85" w:rsidRDefault="003561DB">
      <w:pPr>
        <w:pStyle w:val="BodyText"/>
        <w:numPr>
          <w:ilvl w:val="0"/>
          <w:numId w:val="177"/>
        </w:numPr>
        <w:tabs>
          <w:tab w:val="left" w:pos="1398"/>
        </w:tabs>
        <w:spacing w:before="176" w:line="254" w:lineRule="auto"/>
        <w:ind w:right="967" w:hanging="269"/>
      </w:pPr>
      <w:r>
        <w:rPr>
          <w:w w:val="110"/>
        </w:rPr>
        <w:t>Maintain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Company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Code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Data</w:t>
      </w:r>
      <w:r>
        <w:rPr>
          <w:i/>
          <w:spacing w:val="-10"/>
          <w:w w:val="110"/>
        </w:rPr>
        <w:t xml:space="preserve"> </w:t>
      </w:r>
      <w:r>
        <w:rPr>
          <w:spacing w:val="1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business</w:t>
      </w:r>
      <w:r>
        <w:rPr>
          <w:spacing w:val="-10"/>
          <w:w w:val="110"/>
        </w:rPr>
        <w:t xml:space="preserve"> </w:t>
      </w:r>
      <w:r>
        <w:rPr>
          <w:w w:val="110"/>
        </w:rPr>
        <w:t>partner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40"/>
          <w:w w:val="108"/>
        </w:rPr>
        <w:t xml:space="preserve"> </w:t>
      </w:r>
      <w:r>
        <w:rPr>
          <w:w w:val="110"/>
        </w:rPr>
        <w:t>information:</w:t>
      </w:r>
    </w:p>
    <w:p w:rsidR="00092B85" w:rsidDel="00280285" w:rsidRDefault="00092B85">
      <w:pPr>
        <w:spacing w:line="254" w:lineRule="auto"/>
        <w:rPr>
          <w:del w:id="336" w:author="Wilder, Tom" w:date="2019-05-11T13:12:00Z"/>
        </w:rPr>
        <w:sectPr w:rsidR="00092B85" w:rsidDel="00280285"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11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Unit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Financial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Management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Accounting: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Basics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ins w:id="337" w:author="Wilder, Tom" w:date="2019-05-11T13:13:00Z"/>
          <w:rFonts w:ascii="Calibri" w:eastAsia="Calibri" w:hAnsi="Calibri" w:cs="Calibri"/>
          <w:sz w:val="20"/>
          <w:szCs w:val="20"/>
        </w:rPr>
      </w:pPr>
    </w:p>
    <w:p w:rsidR="00280285" w:rsidRDefault="002802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46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Company</w:t>
            </w:r>
            <w:r>
              <w:rPr>
                <w:rFonts w:ascii="Calibri"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338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339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4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 xml:space="preserve">Reconciliation </w:t>
            </w:r>
            <w:r>
              <w:rPr>
                <w:rFonts w:ascii="Calibri"/>
                <w:spacing w:val="8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ins w:id="340" w:author="Wilder, Tom" w:date="2019-05-11T12:36:00Z"/>
                <w:rFonts w:ascii="Courier New"/>
                <w:b/>
                <w:sz w:val="20"/>
              </w:rPr>
            </w:pPr>
            <w:del w:id="341" w:author="Wilder, Tom" w:date="2019-05-11T12:35:00Z">
              <w:r w:rsidDel="00CB4164">
                <w:rPr>
                  <w:rFonts w:ascii="Courier New"/>
                  <w:b/>
                  <w:sz w:val="20"/>
                </w:rPr>
                <w:delText>3000000</w:delText>
              </w:r>
            </w:del>
            <w:ins w:id="342" w:author="Wilder, Tom" w:date="2019-05-11T12:35:00Z">
              <w:r w:rsidR="00CB4164">
                <w:rPr>
                  <w:rFonts w:ascii="Courier New"/>
                  <w:b/>
                  <w:sz w:val="20"/>
                </w:rPr>
                <w:t>300000</w:t>
              </w:r>
            </w:ins>
          </w:p>
          <w:p w:rsidR="00CB4164" w:rsidRDefault="00CB4164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280285" w:rsidTr="009E1DD6">
        <w:trPr>
          <w:trHeight w:hRule="exact" w:val="408"/>
          <w:ins w:id="343" w:author="Wilder, Tom" w:date="2019-05-11T13:15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0285" w:rsidRPr="00280285" w:rsidRDefault="00280285" w:rsidP="009E1DD6">
            <w:pPr>
              <w:pStyle w:val="TableParagraph"/>
              <w:spacing w:before="55"/>
              <w:ind w:left="66"/>
              <w:rPr>
                <w:ins w:id="344" w:author="Wilder, Tom" w:date="2019-05-11T13:15:00Z"/>
                <w:rFonts w:ascii="Calibri"/>
                <w:w w:val="110"/>
                <w:sz w:val="20"/>
                <w:rPrChange w:id="345" w:author="Wilder, Tom" w:date="2019-05-11T13:15:00Z">
                  <w:rPr>
                    <w:ins w:id="346" w:author="Wilder, Tom" w:date="2019-05-11T13:15:00Z"/>
                    <w:rFonts w:ascii="Calibri"/>
                    <w:i/>
                    <w:w w:val="110"/>
                    <w:sz w:val="20"/>
                  </w:rPr>
                </w:rPrChange>
              </w:rPr>
            </w:pPr>
            <w:ins w:id="347" w:author="Wilder, Tom" w:date="2019-05-11T13:15:00Z">
              <w:r w:rsidRPr="00280285">
                <w:rPr>
                  <w:rFonts w:ascii="Calibri"/>
                  <w:w w:val="110"/>
                  <w:sz w:val="20"/>
                  <w:rPrChange w:id="348" w:author="Wilder, Tom" w:date="2019-05-11T13:15:00Z">
                    <w:rPr>
                      <w:rFonts w:ascii="Calibri"/>
                      <w:i/>
                      <w:w w:val="110"/>
                      <w:sz w:val="20"/>
                    </w:rPr>
                  </w:rPrChange>
                </w:rPr>
                <w:t>Sort Key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0285" w:rsidRPr="00280285" w:rsidRDefault="00280285" w:rsidP="009E1DD6">
            <w:pPr>
              <w:pStyle w:val="TableParagraph"/>
              <w:spacing w:before="79"/>
              <w:ind w:left="66"/>
              <w:rPr>
                <w:ins w:id="349" w:author="Wilder, Tom" w:date="2019-05-11T13:15:00Z"/>
                <w:rFonts w:ascii="Courier New"/>
                <w:b/>
                <w:i/>
                <w:sz w:val="20"/>
                <w:rPrChange w:id="350" w:author="Wilder, Tom" w:date="2019-05-11T13:15:00Z">
                  <w:rPr>
                    <w:ins w:id="351" w:author="Wilder, Tom" w:date="2019-05-11T13:15:00Z"/>
                    <w:rFonts w:ascii="Courier New"/>
                    <w:b/>
                    <w:sz w:val="20"/>
                  </w:rPr>
                </w:rPrChange>
              </w:rPr>
            </w:pPr>
            <w:ins w:id="352" w:author="Wilder, Tom" w:date="2019-05-11T13:16:00Z">
              <w:r>
                <w:rPr>
                  <w:rFonts w:ascii="Courier New"/>
                  <w:b/>
                  <w:i/>
                  <w:sz w:val="20"/>
                </w:rPr>
                <w:t>Posting Date</w:t>
              </w:r>
            </w:ins>
          </w:p>
        </w:tc>
      </w:tr>
      <w:tr w:rsidR="00092B85">
        <w:trPr>
          <w:trHeight w:hRule="exact" w:val="44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Payment</w:t>
            </w:r>
            <w:r>
              <w:rPr>
                <w:rFonts w:ascii="Calibri"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Terms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Pr="002802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i/>
                <w:sz w:val="20"/>
                <w:szCs w:val="20"/>
                <w:rPrChange w:id="353" w:author="Wilder, Tom" w:date="2019-05-11T13:17:00Z">
                  <w:rPr>
                    <w:rFonts w:ascii="Courier New" w:eastAsia="Courier New" w:hAnsi="Courier New" w:cs="Courier New"/>
                    <w:sz w:val="20"/>
                    <w:szCs w:val="20"/>
                  </w:rPr>
                </w:rPrChange>
              </w:rPr>
            </w:pPr>
            <w:del w:id="354" w:author="Wilder, Tom" w:date="2019-05-11T13:17:00Z">
              <w:r w:rsidDel="00280285">
                <w:rPr>
                  <w:rFonts w:ascii="Courier New"/>
                  <w:b/>
                  <w:sz w:val="20"/>
                </w:rPr>
                <w:delText>0001</w:delText>
              </w:r>
            </w:del>
            <w:ins w:id="355" w:author="Wilder, Tom" w:date="2019-05-11T13:17:00Z">
              <w:r w:rsidR="00280285">
                <w:rPr>
                  <w:rFonts w:ascii="Courier New"/>
                  <w:b/>
                  <w:i/>
                  <w:sz w:val="20"/>
                </w:rPr>
                <w:t>Payable immediately Due net</w:t>
              </w:r>
            </w:ins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Payment</w:t>
            </w:r>
            <w:r>
              <w:rPr>
                <w:rFonts w:ascii="Calibri"/>
                <w:i/>
                <w:spacing w:val="-28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Methods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Pr="002802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i/>
                <w:sz w:val="20"/>
                <w:szCs w:val="20"/>
                <w:rPrChange w:id="356" w:author="Wilder, Tom" w:date="2019-05-11T13:17:00Z">
                  <w:rPr>
                    <w:rFonts w:ascii="Courier New" w:eastAsia="Courier New" w:hAnsi="Courier New" w:cs="Courier New"/>
                    <w:sz w:val="20"/>
                    <w:szCs w:val="20"/>
                  </w:rPr>
                </w:rPrChange>
              </w:rPr>
            </w:pPr>
            <w:r w:rsidRPr="00280285">
              <w:rPr>
                <w:rFonts w:ascii="Courier New"/>
                <w:b/>
                <w:i/>
                <w:sz w:val="20"/>
                <w:rPrChange w:id="357" w:author="Wilder, Tom" w:date="2019-05-11T13:17:00Z">
                  <w:rPr>
                    <w:rFonts w:ascii="Courier New"/>
                    <w:b/>
                    <w:sz w:val="20"/>
                  </w:rPr>
                </w:rPrChange>
              </w:rPr>
              <w:t>I</w:t>
            </w:r>
            <w:ins w:id="358" w:author="Wilder, Tom" w:date="2019-05-11T13:17:00Z">
              <w:r w:rsidR="00651215">
                <w:rPr>
                  <w:rFonts w:ascii="Courier New"/>
                  <w:b/>
                  <w:i/>
                  <w:sz w:val="20"/>
                </w:rPr>
                <w:t xml:space="preserve">ncoming </w:t>
              </w:r>
              <w:r w:rsidR="00651215">
                <w:rPr>
                  <w:rFonts w:ascii="Courier New" w:eastAsia="Courier New" w:hAnsi="Courier New" w:cs="Courier New"/>
                  <w:i/>
                  <w:sz w:val="20"/>
                  <w:szCs w:val="20"/>
                </w:rPr>
                <w:t>payment</w:t>
              </w:r>
            </w:ins>
          </w:p>
        </w:tc>
      </w:tr>
    </w:tbl>
    <w:p w:rsidR="00092B85" w:rsidRDefault="00092B85">
      <w:pPr>
        <w:spacing w:before="3"/>
        <w:rPr>
          <w:rFonts w:ascii="Calibri" w:eastAsia="Calibri" w:hAnsi="Calibri" w:cs="Calibri"/>
          <w:sz w:val="23"/>
          <w:szCs w:val="23"/>
        </w:rPr>
      </w:pPr>
    </w:p>
    <w:p w:rsidR="00280285" w:rsidRDefault="00280285">
      <w:pPr>
        <w:numPr>
          <w:ilvl w:val="1"/>
          <w:numId w:val="177"/>
        </w:numPr>
        <w:tabs>
          <w:tab w:val="left" w:pos="1722"/>
        </w:tabs>
        <w:spacing w:before="59"/>
        <w:rPr>
          <w:ins w:id="359" w:author="Wilder, Tom" w:date="2019-05-11T13:14:00Z"/>
          <w:rFonts w:ascii="Calibri" w:eastAsia="Calibri" w:hAnsi="Calibri" w:cs="Calibri"/>
          <w:sz w:val="20"/>
          <w:szCs w:val="20"/>
        </w:rPr>
      </w:pPr>
      <w:ins w:id="360" w:author="Wilder, Tom" w:date="2019-05-11T13:14:00Z">
        <w:r>
          <w:rPr>
            <w:rFonts w:ascii="Calibri" w:eastAsia="Calibri" w:hAnsi="Calibri" w:cs="Calibri"/>
            <w:sz w:val="20"/>
            <w:szCs w:val="20"/>
          </w:rPr>
          <w:t>In Create in BP role, change to FI Vendor</w:t>
        </w:r>
      </w:ins>
    </w:p>
    <w:p w:rsidR="00280285" w:rsidRPr="00280285" w:rsidRDefault="00280285">
      <w:pPr>
        <w:numPr>
          <w:ilvl w:val="1"/>
          <w:numId w:val="177"/>
        </w:numPr>
        <w:tabs>
          <w:tab w:val="left" w:pos="1722"/>
        </w:tabs>
        <w:spacing w:before="59"/>
        <w:rPr>
          <w:ins w:id="361" w:author="Wilder, Tom" w:date="2019-05-11T13:13:00Z"/>
          <w:rFonts w:ascii="Calibri" w:eastAsia="Calibri" w:hAnsi="Calibri" w:cs="Calibri"/>
          <w:sz w:val="20"/>
          <w:szCs w:val="20"/>
          <w:rPrChange w:id="362" w:author="Wilder, Tom" w:date="2019-05-11T13:13:00Z">
            <w:rPr>
              <w:ins w:id="363" w:author="Wilder, Tom" w:date="2019-05-11T13:13:00Z"/>
              <w:rFonts w:ascii="Calibri"/>
              <w:w w:val="115"/>
              <w:sz w:val="20"/>
            </w:rPr>
          </w:rPrChange>
        </w:rPr>
      </w:pPr>
      <w:ins w:id="364" w:author="Wilder, Tom" w:date="2019-05-11T13:14:00Z">
        <w:r>
          <w:rPr>
            <w:rFonts w:ascii="Calibri" w:eastAsia="Calibri" w:hAnsi="Calibri" w:cs="Calibri"/>
            <w:sz w:val="20"/>
            <w:szCs w:val="20"/>
          </w:rPr>
          <w:t>Click Save in the pop-up</w:t>
        </w:r>
      </w:ins>
    </w:p>
    <w:p w:rsidR="00092B85" w:rsidRDefault="003561DB">
      <w:pPr>
        <w:numPr>
          <w:ilvl w:val="1"/>
          <w:numId w:val="177"/>
        </w:numPr>
        <w:tabs>
          <w:tab w:val="left" w:pos="1722"/>
        </w:tabs>
        <w:spacing w:before="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At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top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of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screen,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Company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Code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77"/>
        </w:numPr>
        <w:tabs>
          <w:tab w:val="left" w:pos="1722"/>
        </w:tabs>
        <w:spacing w:before="176"/>
        <w:ind w:hanging="295"/>
      </w:pPr>
      <w:r>
        <w:rPr>
          <w:w w:val="115"/>
        </w:rPr>
        <w:t>Enter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company</w:t>
      </w:r>
      <w:r>
        <w:rPr>
          <w:spacing w:val="-27"/>
          <w:w w:val="115"/>
        </w:rPr>
        <w:t xml:space="preserve"> </w:t>
      </w:r>
      <w:r>
        <w:rPr>
          <w:w w:val="115"/>
        </w:rPr>
        <w:t>code.</w:t>
      </w:r>
      <w:ins w:id="365" w:author="Wilder, Tom" w:date="2019-05-11T12:34:00Z">
        <w:r w:rsidR="00CB4164">
          <w:rPr>
            <w:w w:val="115"/>
          </w:rPr>
          <w:t xml:space="preserve"> Click Enter</w:t>
        </w:r>
      </w:ins>
    </w:p>
    <w:p w:rsidR="00092B85" w:rsidRDefault="003561DB">
      <w:pPr>
        <w:numPr>
          <w:ilvl w:val="1"/>
          <w:numId w:val="177"/>
        </w:numPr>
        <w:tabs>
          <w:tab w:val="left" w:pos="1722"/>
        </w:tabs>
        <w:spacing w:before="176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On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Vendor:</w:t>
      </w:r>
      <w:r>
        <w:rPr>
          <w:rFonts w:ascii="Calibri"/>
          <w:i/>
          <w:spacing w:val="-14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Account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Management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tab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page,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reconciliation</w:t>
      </w:r>
      <w:r w:rsidR="00DA5CB6">
        <w:rPr>
          <w:rFonts w:ascii="Calibri"/>
          <w:spacing w:val="1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account</w:t>
      </w:r>
      <w:ins w:id="366" w:author="Wilder, Tom" w:date="2019-05-11T13:16:00Z">
        <w:r w:rsidR="00280285">
          <w:rPr>
            <w:rFonts w:ascii="Calibri"/>
            <w:spacing w:val="1"/>
            <w:w w:val="110"/>
            <w:sz w:val="20"/>
          </w:rPr>
          <w:t xml:space="preserve"> and sort key</w:t>
        </w:r>
      </w:ins>
      <w:r>
        <w:rPr>
          <w:rFonts w:ascii="Calibri"/>
          <w:spacing w:val="1"/>
          <w:w w:val="110"/>
          <w:sz w:val="20"/>
        </w:rPr>
        <w:t>.</w:t>
      </w:r>
    </w:p>
    <w:p w:rsidR="00092B85" w:rsidRDefault="003561DB">
      <w:pPr>
        <w:numPr>
          <w:ilvl w:val="1"/>
          <w:numId w:val="177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On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Vendor: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Payment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Transactions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tab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page,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payment</w:t>
      </w:r>
      <w:ins w:id="367" w:author="Wilder, Tom" w:date="2019-05-11T13:18:00Z">
        <w:r w:rsidR="00651215">
          <w:rPr>
            <w:rFonts w:ascii="Calibri"/>
            <w:w w:val="110"/>
            <w:sz w:val="20"/>
          </w:rPr>
          <w:t xml:space="preserve"> terms and</w:t>
        </w:r>
      </w:ins>
      <w:r>
        <w:rPr>
          <w:rFonts w:ascii="Calibri"/>
          <w:spacing w:val="-2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method.</w:t>
      </w:r>
    </w:p>
    <w:p w:rsidR="004E14D5" w:rsidRPr="004E14D5" w:rsidRDefault="003561DB">
      <w:pPr>
        <w:pStyle w:val="BodyText"/>
        <w:numPr>
          <w:ilvl w:val="1"/>
          <w:numId w:val="177"/>
        </w:numPr>
        <w:tabs>
          <w:tab w:val="left" w:pos="1722"/>
        </w:tabs>
        <w:spacing w:before="173"/>
        <w:rPr>
          <w:ins w:id="368" w:author="Wilder, Tom" w:date="2019-05-11T13:29:00Z"/>
          <w:rPrChange w:id="369" w:author="Wilder, Tom" w:date="2019-05-11T13:29:00Z">
            <w:rPr>
              <w:ins w:id="370" w:author="Wilder, Tom" w:date="2019-05-11T13:29:00Z"/>
              <w:w w:val="115"/>
            </w:rPr>
          </w:rPrChange>
        </w:rPr>
      </w:pPr>
      <w:r>
        <w:rPr>
          <w:w w:val="115"/>
        </w:rPr>
        <w:t>Save</w:t>
      </w:r>
      <w:r>
        <w:rPr>
          <w:spacing w:val="-15"/>
          <w:w w:val="115"/>
        </w:rPr>
        <w:t xml:space="preserve"> </w:t>
      </w:r>
      <w:r>
        <w:rPr>
          <w:w w:val="115"/>
        </w:rPr>
        <w:t>your</w:t>
      </w:r>
      <w:r>
        <w:rPr>
          <w:spacing w:val="-15"/>
          <w:w w:val="115"/>
        </w:rPr>
        <w:t xml:space="preserve"> </w:t>
      </w:r>
      <w:r>
        <w:rPr>
          <w:w w:val="115"/>
        </w:rPr>
        <w:t>entries</w:t>
      </w:r>
      <w:ins w:id="371" w:author="Wilder, Tom" w:date="2019-05-11T13:29:00Z">
        <w:r w:rsidR="004E14D5">
          <w:rPr>
            <w:w w:val="115"/>
          </w:rPr>
          <w:t xml:space="preserve"> and write down your new vendor number</w:t>
        </w:r>
      </w:ins>
    </w:p>
    <w:p w:rsidR="00092B85" w:rsidRDefault="003561DB">
      <w:pPr>
        <w:pStyle w:val="BodyText"/>
        <w:numPr>
          <w:ilvl w:val="1"/>
          <w:numId w:val="177"/>
        </w:numPr>
        <w:tabs>
          <w:tab w:val="left" w:pos="1722"/>
        </w:tabs>
        <w:spacing w:before="173"/>
      </w:pPr>
      <w:del w:id="372" w:author="Wilder, Tom" w:date="2019-05-11T13:20:00Z">
        <w:r w:rsidDel="00651215">
          <w:rPr>
            <w:spacing w:val="-14"/>
            <w:w w:val="115"/>
          </w:rPr>
          <w:delText xml:space="preserve"> </w:delText>
        </w:r>
        <w:r w:rsidDel="00651215">
          <w:rPr>
            <w:w w:val="115"/>
          </w:rPr>
          <w:delText>and</w:delText>
        </w:r>
        <w:r w:rsidDel="00651215">
          <w:rPr>
            <w:spacing w:val="-15"/>
            <w:w w:val="115"/>
          </w:rPr>
          <w:delText xml:space="preserve"> </w:delText>
        </w:r>
        <w:r w:rsidDel="00651215">
          <w:rPr>
            <w:w w:val="115"/>
          </w:rPr>
          <w:delText>stay</w:delText>
        </w:r>
        <w:r w:rsidDel="00651215">
          <w:rPr>
            <w:spacing w:val="-14"/>
            <w:w w:val="115"/>
          </w:rPr>
          <w:delText xml:space="preserve"> </w:delText>
        </w:r>
        <w:r w:rsidDel="00651215">
          <w:rPr>
            <w:spacing w:val="1"/>
            <w:w w:val="115"/>
          </w:rPr>
          <w:delText>on</w:delText>
        </w:r>
        <w:r w:rsidDel="00651215">
          <w:rPr>
            <w:spacing w:val="-19"/>
            <w:w w:val="115"/>
          </w:rPr>
          <w:delText xml:space="preserve"> </w:delText>
        </w:r>
        <w:r w:rsidDel="00651215">
          <w:rPr>
            <w:w w:val="115"/>
          </w:rPr>
          <w:delText>the</w:delText>
        </w:r>
        <w:r w:rsidDel="00651215">
          <w:rPr>
            <w:spacing w:val="-14"/>
            <w:w w:val="115"/>
          </w:rPr>
          <w:delText xml:space="preserve"> </w:delText>
        </w:r>
        <w:r w:rsidDel="00651215">
          <w:rPr>
            <w:w w:val="115"/>
          </w:rPr>
          <w:delText>screen</w:delText>
        </w:r>
      </w:del>
      <w:ins w:id="373" w:author="Wilder, Tom" w:date="2019-05-11T13:20:00Z">
        <w:r w:rsidR="00651215">
          <w:rPr>
            <w:w w:val="115"/>
          </w:rPr>
          <w:t xml:space="preserve"> </w:t>
        </w:r>
      </w:ins>
      <w:ins w:id="374" w:author="Wilder, Tom" w:date="2019-05-11T13:29:00Z">
        <w:r w:rsidR="004E14D5">
          <w:rPr>
            <w:w w:val="115"/>
          </w:rPr>
          <w:t>E</w:t>
        </w:r>
      </w:ins>
      <w:ins w:id="375" w:author="Wilder, Tom" w:date="2019-05-11T13:20:00Z">
        <w:r w:rsidR="00651215">
          <w:rPr>
            <w:w w:val="115"/>
          </w:rPr>
          <w:t>xit to home (the main menu</w:t>
        </w:r>
      </w:ins>
      <w:r>
        <w:rPr>
          <w:w w:val="115"/>
        </w:rPr>
        <w:t>.</w:t>
      </w:r>
      <w:ins w:id="376" w:author="Wilder, Tom" w:date="2019-05-11T13:20:00Z">
        <w:r w:rsidR="00651215">
          <w:rPr>
            <w:w w:val="115"/>
          </w:rPr>
          <w:t>)</w:t>
        </w:r>
      </w:ins>
    </w:p>
    <w:p w:rsidR="00092B85" w:rsidDel="00651215" w:rsidRDefault="003561DB">
      <w:pPr>
        <w:pStyle w:val="BodyText"/>
        <w:numPr>
          <w:ilvl w:val="0"/>
          <w:numId w:val="177"/>
        </w:numPr>
        <w:tabs>
          <w:tab w:val="left" w:pos="1398"/>
        </w:tabs>
        <w:spacing w:before="176"/>
        <w:ind w:hanging="271"/>
        <w:rPr>
          <w:del w:id="377" w:author="Wilder, Tom" w:date="2019-05-11T13:20:00Z"/>
        </w:rPr>
      </w:pPr>
      <w:del w:id="378" w:author="Wilder, Tom" w:date="2019-05-11T13:20:00Z">
        <w:r w:rsidDel="00651215">
          <w:rPr>
            <w:w w:val="110"/>
          </w:rPr>
          <w:delText>Maintain</w:delText>
        </w:r>
        <w:r w:rsidDel="00651215">
          <w:rPr>
            <w:spacing w:val="-16"/>
            <w:w w:val="110"/>
          </w:rPr>
          <w:delText xml:space="preserve"> </w:delText>
        </w:r>
        <w:r w:rsidDel="00651215">
          <w:rPr>
            <w:w w:val="110"/>
          </w:rPr>
          <w:delText>the</w:delText>
        </w:r>
        <w:r w:rsidDel="00651215">
          <w:rPr>
            <w:spacing w:val="-14"/>
            <w:w w:val="110"/>
          </w:rPr>
          <w:delText xml:space="preserve"> </w:delText>
        </w:r>
        <w:r w:rsidDel="00651215">
          <w:rPr>
            <w:w w:val="110"/>
          </w:rPr>
          <w:delText>Tax</w:delText>
        </w:r>
        <w:r w:rsidDel="00651215">
          <w:rPr>
            <w:spacing w:val="-15"/>
            <w:w w:val="110"/>
          </w:rPr>
          <w:delText xml:space="preserve"> </w:delText>
        </w:r>
        <w:r w:rsidDel="00651215">
          <w:rPr>
            <w:w w:val="110"/>
          </w:rPr>
          <w:delText>Classification</w:delText>
        </w:r>
        <w:r w:rsidDel="00651215">
          <w:rPr>
            <w:spacing w:val="-15"/>
            <w:w w:val="110"/>
          </w:rPr>
          <w:delText xml:space="preserve"> </w:delText>
        </w:r>
        <w:r w:rsidDel="00651215">
          <w:rPr>
            <w:spacing w:val="1"/>
            <w:w w:val="110"/>
          </w:rPr>
          <w:delText>on</w:delText>
        </w:r>
        <w:r w:rsidDel="00651215">
          <w:rPr>
            <w:spacing w:val="-14"/>
            <w:w w:val="110"/>
          </w:rPr>
          <w:delText xml:space="preserve"> </w:delText>
        </w:r>
        <w:r w:rsidDel="00651215">
          <w:rPr>
            <w:w w:val="110"/>
          </w:rPr>
          <w:delText>the</w:delText>
        </w:r>
        <w:r w:rsidDel="00651215">
          <w:rPr>
            <w:spacing w:val="-13"/>
            <w:w w:val="110"/>
          </w:rPr>
          <w:delText xml:space="preserve"> </w:delText>
        </w:r>
        <w:r w:rsidDel="00651215">
          <w:rPr>
            <w:i/>
            <w:w w:val="110"/>
          </w:rPr>
          <w:delText>Control</w:delText>
        </w:r>
        <w:r w:rsidDel="00651215">
          <w:rPr>
            <w:i/>
            <w:spacing w:val="-14"/>
            <w:w w:val="110"/>
          </w:rPr>
          <w:delText xml:space="preserve"> </w:delText>
        </w:r>
        <w:r w:rsidDel="00651215">
          <w:rPr>
            <w:i/>
            <w:w w:val="110"/>
          </w:rPr>
          <w:delText>Data</w:delText>
        </w:r>
        <w:r w:rsidDel="00651215">
          <w:rPr>
            <w:i/>
            <w:spacing w:val="-15"/>
            <w:w w:val="110"/>
          </w:rPr>
          <w:delText xml:space="preserve"> </w:delText>
        </w:r>
        <w:r w:rsidDel="00651215">
          <w:rPr>
            <w:w w:val="110"/>
          </w:rPr>
          <w:delText>and</w:delText>
        </w:r>
        <w:r w:rsidDel="00651215">
          <w:rPr>
            <w:spacing w:val="-14"/>
            <w:w w:val="110"/>
          </w:rPr>
          <w:delText xml:space="preserve"> </w:delText>
        </w:r>
        <w:r w:rsidDel="00651215">
          <w:rPr>
            <w:w w:val="110"/>
          </w:rPr>
          <w:delText>use</w:delText>
        </w:r>
        <w:r w:rsidDel="00651215">
          <w:rPr>
            <w:spacing w:val="-15"/>
            <w:w w:val="110"/>
          </w:rPr>
          <w:delText xml:space="preserve"> </w:delText>
        </w:r>
        <w:r w:rsidDel="00651215">
          <w:rPr>
            <w:w w:val="110"/>
          </w:rPr>
          <w:delText>the</w:delText>
        </w:r>
        <w:r w:rsidDel="00651215">
          <w:rPr>
            <w:spacing w:val="-16"/>
            <w:w w:val="110"/>
          </w:rPr>
          <w:delText xml:space="preserve"> </w:delText>
        </w:r>
        <w:r w:rsidDel="00651215">
          <w:rPr>
            <w:w w:val="110"/>
          </w:rPr>
          <w:delText>following</w:delText>
        </w:r>
        <w:r w:rsidDel="00651215">
          <w:rPr>
            <w:spacing w:val="-16"/>
            <w:w w:val="110"/>
          </w:rPr>
          <w:delText xml:space="preserve"> </w:delText>
        </w:r>
        <w:r w:rsidDel="00651215">
          <w:rPr>
            <w:w w:val="110"/>
          </w:rPr>
          <w:delText>information:</w:delText>
        </w:r>
      </w:del>
    </w:p>
    <w:p w:rsidR="00092B85" w:rsidDel="00651215" w:rsidRDefault="00092B85">
      <w:pPr>
        <w:spacing w:before="5"/>
        <w:rPr>
          <w:del w:id="379" w:author="Wilder, Tom" w:date="2019-05-11T13:20:00Z"/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 w:rsidDel="00651215">
        <w:trPr>
          <w:trHeight w:hRule="exact" w:val="413"/>
          <w:del w:id="380" w:author="Wilder, Tom" w:date="2019-05-11T13:20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Del="00651215" w:rsidRDefault="003561DB">
            <w:pPr>
              <w:pStyle w:val="TableParagraph"/>
              <w:spacing w:before="55"/>
              <w:ind w:left="66"/>
              <w:rPr>
                <w:del w:id="381" w:author="Wilder, Tom" w:date="2019-05-11T13:20:00Z"/>
                <w:rFonts w:ascii="Calibri" w:eastAsia="Calibri" w:hAnsi="Calibri" w:cs="Calibri"/>
                <w:sz w:val="20"/>
                <w:szCs w:val="20"/>
              </w:rPr>
            </w:pPr>
            <w:del w:id="382" w:author="Wilder, Tom" w:date="2019-05-11T13:20:00Z">
              <w:r w:rsidDel="00651215">
                <w:rPr>
                  <w:rFonts w:ascii="Calibri"/>
                  <w:w w:val="115"/>
                  <w:sz w:val="20"/>
                </w:rPr>
                <w:delText>Field</w:delText>
              </w:r>
              <w:r w:rsidDel="00651215">
                <w:rPr>
                  <w:rFonts w:ascii="Calibri"/>
                  <w:spacing w:val="-17"/>
                  <w:w w:val="115"/>
                  <w:sz w:val="20"/>
                </w:rPr>
                <w:delText xml:space="preserve"> </w:delText>
              </w:r>
              <w:r w:rsidDel="00651215">
                <w:rPr>
                  <w:rFonts w:ascii="Calibri"/>
                  <w:w w:val="115"/>
                  <w:sz w:val="20"/>
                </w:rPr>
                <w:delText>Name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Del="00651215" w:rsidRDefault="003561DB">
            <w:pPr>
              <w:pStyle w:val="TableParagraph"/>
              <w:spacing w:before="55"/>
              <w:ind w:left="66"/>
              <w:rPr>
                <w:del w:id="383" w:author="Wilder, Tom" w:date="2019-05-11T13:20:00Z"/>
                <w:rFonts w:ascii="Calibri" w:eastAsia="Calibri" w:hAnsi="Calibri" w:cs="Calibri"/>
                <w:sz w:val="20"/>
                <w:szCs w:val="20"/>
              </w:rPr>
            </w:pPr>
            <w:del w:id="384" w:author="Wilder, Tom" w:date="2019-05-11T13:20:00Z">
              <w:r w:rsidDel="00651215">
                <w:rPr>
                  <w:rFonts w:ascii="Calibri"/>
                  <w:w w:val="110"/>
                  <w:sz w:val="20"/>
                </w:rPr>
                <w:delText>Value</w:delText>
              </w:r>
            </w:del>
          </w:p>
        </w:tc>
      </w:tr>
      <w:tr w:rsidR="00092B85" w:rsidDel="00651215">
        <w:trPr>
          <w:trHeight w:hRule="exact" w:val="446"/>
          <w:del w:id="385" w:author="Wilder, Tom" w:date="2019-05-11T13:20:00Z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53"/>
              <w:ind w:left="66"/>
              <w:rPr>
                <w:del w:id="386" w:author="Wilder, Tom" w:date="2019-05-11T13:20:00Z"/>
                <w:rFonts w:ascii="Calibri" w:eastAsia="Calibri" w:hAnsi="Calibri" w:cs="Calibri"/>
                <w:sz w:val="20"/>
                <w:szCs w:val="20"/>
              </w:rPr>
            </w:pPr>
            <w:del w:id="387" w:author="Wilder, Tom" w:date="2019-05-11T13:20:00Z">
              <w:r w:rsidDel="00651215">
                <w:rPr>
                  <w:rFonts w:ascii="Calibri"/>
                  <w:w w:val="120"/>
                  <w:sz w:val="20"/>
                </w:rPr>
                <w:delText>BP</w:delText>
              </w:r>
              <w:r w:rsidDel="00651215">
                <w:rPr>
                  <w:rFonts w:ascii="Calibri"/>
                  <w:spacing w:val="-9"/>
                  <w:w w:val="120"/>
                  <w:sz w:val="20"/>
                </w:rPr>
                <w:delText xml:space="preserve"> </w:delText>
              </w:r>
              <w:r w:rsidDel="00651215">
                <w:rPr>
                  <w:rFonts w:ascii="Calibri"/>
                  <w:w w:val="120"/>
                  <w:sz w:val="20"/>
                </w:rPr>
                <w:delText>Role</w:delText>
              </w:r>
            </w:del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77"/>
              <w:ind w:left="66"/>
              <w:rPr>
                <w:del w:id="388" w:author="Wilder, Tom" w:date="2019-05-11T13:20:00Z"/>
                <w:rFonts w:ascii="Courier New" w:eastAsia="Courier New" w:hAnsi="Courier New" w:cs="Courier New"/>
                <w:sz w:val="20"/>
                <w:szCs w:val="20"/>
              </w:rPr>
            </w:pPr>
            <w:del w:id="389" w:author="Wilder, Tom" w:date="2019-05-11T13:20:00Z">
              <w:r w:rsidDel="00651215">
                <w:rPr>
                  <w:rFonts w:ascii="Courier New"/>
                  <w:b/>
                  <w:sz w:val="20"/>
                </w:rPr>
                <w:delText>Business</w:delText>
              </w:r>
              <w:r w:rsidDel="00651215">
                <w:rPr>
                  <w:rFonts w:ascii="Courier New"/>
                  <w:b/>
                  <w:spacing w:val="-13"/>
                  <w:sz w:val="20"/>
                </w:rPr>
                <w:delText xml:space="preserve"> </w:delText>
              </w:r>
              <w:r w:rsidDel="00651215">
                <w:rPr>
                  <w:rFonts w:ascii="Courier New"/>
                  <w:b/>
                  <w:sz w:val="20"/>
                </w:rPr>
                <w:delText>Partner</w:delText>
              </w:r>
              <w:r w:rsidDel="00651215">
                <w:rPr>
                  <w:rFonts w:ascii="Courier New"/>
                  <w:b/>
                  <w:spacing w:val="-13"/>
                  <w:sz w:val="20"/>
                </w:rPr>
                <w:delText xml:space="preserve"> </w:delText>
              </w:r>
              <w:r w:rsidDel="00651215">
                <w:rPr>
                  <w:rFonts w:ascii="Courier New"/>
                  <w:b/>
                  <w:sz w:val="20"/>
                </w:rPr>
                <w:delText>(Gen.)</w:delText>
              </w:r>
            </w:del>
          </w:p>
        </w:tc>
      </w:tr>
      <w:tr w:rsidR="00092B85" w:rsidDel="00651215">
        <w:trPr>
          <w:trHeight w:hRule="exact" w:val="446"/>
          <w:del w:id="390" w:author="Wilder, Tom" w:date="2019-05-11T13:20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55"/>
              <w:ind w:left="66"/>
              <w:rPr>
                <w:del w:id="391" w:author="Wilder, Tom" w:date="2019-05-11T13:20:00Z"/>
                <w:rFonts w:ascii="Calibri" w:eastAsia="Calibri" w:hAnsi="Calibri" w:cs="Calibri"/>
                <w:sz w:val="20"/>
                <w:szCs w:val="20"/>
              </w:rPr>
            </w:pPr>
            <w:del w:id="392" w:author="Wilder, Tom" w:date="2019-05-11T13:20:00Z">
              <w:r w:rsidDel="00651215">
                <w:rPr>
                  <w:rFonts w:ascii="Calibri"/>
                  <w:w w:val="115"/>
                  <w:sz w:val="20"/>
                </w:rPr>
                <w:delText>Country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79"/>
              <w:ind w:left="66"/>
              <w:rPr>
                <w:del w:id="393" w:author="Wilder, Tom" w:date="2019-05-11T13:20:00Z"/>
                <w:rFonts w:ascii="Courier New" w:eastAsia="Courier New" w:hAnsi="Courier New" w:cs="Courier New"/>
                <w:sz w:val="20"/>
                <w:szCs w:val="20"/>
              </w:rPr>
            </w:pPr>
            <w:del w:id="394" w:author="Wilder, Tom" w:date="2019-05-11T13:20:00Z">
              <w:r w:rsidDel="00651215">
                <w:rPr>
                  <w:rFonts w:ascii="Courier New"/>
                  <w:b/>
                  <w:sz w:val="20"/>
                </w:rPr>
                <w:delText>US</w:delText>
              </w:r>
            </w:del>
          </w:p>
        </w:tc>
      </w:tr>
      <w:tr w:rsidR="00092B85" w:rsidDel="00651215">
        <w:trPr>
          <w:trHeight w:hRule="exact" w:val="449"/>
          <w:del w:id="395" w:author="Wilder, Tom" w:date="2019-05-11T13:20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56"/>
              <w:ind w:left="66"/>
              <w:rPr>
                <w:del w:id="396" w:author="Wilder, Tom" w:date="2019-05-11T13:20:00Z"/>
                <w:rFonts w:ascii="Calibri" w:eastAsia="Calibri" w:hAnsi="Calibri" w:cs="Calibri"/>
                <w:sz w:val="20"/>
                <w:szCs w:val="20"/>
              </w:rPr>
            </w:pPr>
            <w:del w:id="397" w:author="Wilder, Tom" w:date="2019-05-11T13:20:00Z">
              <w:r w:rsidDel="00651215">
                <w:rPr>
                  <w:rFonts w:ascii="Calibri"/>
                  <w:spacing w:val="1"/>
                  <w:w w:val="120"/>
                  <w:sz w:val="20"/>
                </w:rPr>
                <w:delText>Tax</w:delText>
              </w:r>
              <w:r w:rsidDel="00651215">
                <w:rPr>
                  <w:rFonts w:ascii="Calibri"/>
                  <w:spacing w:val="-15"/>
                  <w:w w:val="120"/>
                  <w:sz w:val="20"/>
                </w:rPr>
                <w:delText xml:space="preserve"> </w:delText>
              </w:r>
              <w:r w:rsidDel="00651215">
                <w:rPr>
                  <w:rFonts w:ascii="Calibri"/>
                  <w:w w:val="120"/>
                  <w:sz w:val="20"/>
                </w:rPr>
                <w:delText>Type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80"/>
              <w:ind w:left="66"/>
              <w:rPr>
                <w:del w:id="398" w:author="Wilder, Tom" w:date="2019-05-11T13:20:00Z"/>
                <w:rFonts w:ascii="Courier New" w:eastAsia="Courier New" w:hAnsi="Courier New" w:cs="Courier New"/>
                <w:sz w:val="20"/>
                <w:szCs w:val="20"/>
              </w:rPr>
            </w:pPr>
            <w:del w:id="399" w:author="Wilder, Tom" w:date="2019-05-11T13:20:00Z">
              <w:r w:rsidDel="00651215">
                <w:rPr>
                  <w:rFonts w:ascii="Courier New"/>
                  <w:b/>
                  <w:sz w:val="20"/>
                </w:rPr>
                <w:delText>UTXJ</w:delText>
              </w:r>
            </w:del>
          </w:p>
        </w:tc>
      </w:tr>
      <w:tr w:rsidR="00092B85" w:rsidDel="00651215">
        <w:trPr>
          <w:trHeight w:hRule="exact" w:val="449"/>
          <w:del w:id="400" w:author="Wilder, Tom" w:date="2019-05-11T13:20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55"/>
              <w:ind w:left="66"/>
              <w:rPr>
                <w:del w:id="401" w:author="Wilder, Tom" w:date="2019-05-11T13:20:00Z"/>
                <w:rFonts w:ascii="Calibri" w:eastAsia="Calibri" w:hAnsi="Calibri" w:cs="Calibri"/>
                <w:sz w:val="20"/>
                <w:szCs w:val="20"/>
              </w:rPr>
            </w:pPr>
            <w:del w:id="402" w:author="Wilder, Tom" w:date="2019-05-11T13:20:00Z">
              <w:r w:rsidDel="00651215">
                <w:rPr>
                  <w:rFonts w:ascii="Calibri"/>
                  <w:w w:val="115"/>
                  <w:sz w:val="20"/>
                </w:rPr>
                <w:delText>Tax</w:delText>
              </w:r>
              <w:r w:rsidDel="00651215">
                <w:rPr>
                  <w:rFonts w:ascii="Calibri"/>
                  <w:spacing w:val="-14"/>
                  <w:w w:val="115"/>
                  <w:sz w:val="20"/>
                </w:rPr>
                <w:delText xml:space="preserve"> </w:delText>
              </w:r>
              <w:r w:rsidDel="00651215">
                <w:rPr>
                  <w:rFonts w:ascii="Calibri"/>
                  <w:w w:val="115"/>
                  <w:sz w:val="20"/>
                </w:rPr>
                <w:delText>Group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651215" w:rsidRDefault="003561DB">
            <w:pPr>
              <w:pStyle w:val="TableParagraph"/>
              <w:spacing w:before="79"/>
              <w:ind w:left="66"/>
              <w:rPr>
                <w:del w:id="403" w:author="Wilder, Tom" w:date="2019-05-11T13:20:00Z"/>
                <w:rFonts w:ascii="Courier New" w:eastAsia="Courier New" w:hAnsi="Courier New" w:cs="Courier New"/>
                <w:sz w:val="20"/>
                <w:szCs w:val="20"/>
              </w:rPr>
            </w:pPr>
            <w:del w:id="404" w:author="Wilder, Tom" w:date="2019-05-11T13:20:00Z">
              <w:r w:rsidDel="00651215">
                <w:rPr>
                  <w:rFonts w:ascii="Courier New"/>
                  <w:b/>
                  <w:sz w:val="20"/>
                </w:rPr>
                <w:delText>FULL</w:delText>
              </w:r>
            </w:del>
          </w:p>
        </w:tc>
      </w:tr>
    </w:tbl>
    <w:p w:rsidR="00092B85" w:rsidDel="00651215" w:rsidRDefault="00092B85">
      <w:pPr>
        <w:spacing w:before="1"/>
        <w:rPr>
          <w:del w:id="405" w:author="Wilder, Tom" w:date="2019-05-11T13:20:00Z"/>
          <w:rFonts w:ascii="Calibri" w:eastAsia="Calibri" w:hAnsi="Calibri" w:cs="Calibri"/>
          <w:sz w:val="23"/>
          <w:szCs w:val="23"/>
        </w:rPr>
      </w:pPr>
    </w:p>
    <w:p w:rsidR="00092B85" w:rsidDel="00651215" w:rsidRDefault="003561DB">
      <w:pPr>
        <w:numPr>
          <w:ilvl w:val="1"/>
          <w:numId w:val="177"/>
        </w:numPr>
        <w:tabs>
          <w:tab w:val="left" w:pos="1722"/>
        </w:tabs>
        <w:spacing w:before="59"/>
        <w:rPr>
          <w:del w:id="406" w:author="Wilder, Tom" w:date="2019-05-11T13:20:00Z"/>
          <w:rFonts w:ascii="Calibri" w:eastAsia="Calibri" w:hAnsi="Calibri" w:cs="Calibri"/>
          <w:sz w:val="20"/>
          <w:szCs w:val="20"/>
        </w:rPr>
      </w:pPr>
      <w:del w:id="407" w:author="Wilder, Tom" w:date="2019-05-11T13:20:00Z">
        <w:r w:rsidDel="00651215">
          <w:rPr>
            <w:rFonts w:ascii="Calibri"/>
            <w:w w:val="105"/>
            <w:sz w:val="20"/>
          </w:rPr>
          <w:delText>In</w:delText>
        </w:r>
        <w:r w:rsidDel="00651215">
          <w:rPr>
            <w:rFonts w:ascii="Calibri"/>
            <w:spacing w:val="-7"/>
            <w:w w:val="105"/>
            <w:sz w:val="20"/>
          </w:rPr>
          <w:delText xml:space="preserve"> </w:delText>
        </w:r>
        <w:r w:rsidDel="00651215">
          <w:rPr>
            <w:rFonts w:ascii="Calibri"/>
            <w:w w:val="105"/>
            <w:sz w:val="20"/>
          </w:rPr>
          <w:delText>the</w:delText>
        </w:r>
        <w:r w:rsidDel="00651215">
          <w:rPr>
            <w:rFonts w:ascii="Calibri"/>
            <w:spacing w:val="-5"/>
            <w:w w:val="105"/>
            <w:sz w:val="20"/>
          </w:rPr>
          <w:delText xml:space="preserve"> </w:delText>
        </w:r>
        <w:r w:rsidDel="00651215">
          <w:rPr>
            <w:rFonts w:ascii="Calibri"/>
            <w:i/>
            <w:w w:val="105"/>
            <w:sz w:val="20"/>
          </w:rPr>
          <w:delText>Change</w:delText>
        </w:r>
        <w:r w:rsidDel="00651215">
          <w:rPr>
            <w:rFonts w:ascii="Calibri"/>
            <w:i/>
            <w:spacing w:val="-7"/>
            <w:w w:val="105"/>
            <w:sz w:val="20"/>
          </w:rPr>
          <w:delText xml:space="preserve"> </w:delText>
        </w:r>
        <w:r w:rsidDel="00651215">
          <w:rPr>
            <w:rFonts w:ascii="Calibri"/>
            <w:i/>
            <w:w w:val="105"/>
            <w:sz w:val="20"/>
          </w:rPr>
          <w:delText>in</w:delText>
        </w:r>
        <w:r w:rsidDel="00651215">
          <w:rPr>
            <w:rFonts w:ascii="Calibri"/>
            <w:i/>
            <w:spacing w:val="-5"/>
            <w:w w:val="105"/>
            <w:sz w:val="20"/>
          </w:rPr>
          <w:delText xml:space="preserve"> </w:delText>
        </w:r>
        <w:r w:rsidDel="00651215">
          <w:rPr>
            <w:rFonts w:ascii="Calibri"/>
            <w:i/>
            <w:w w:val="105"/>
            <w:sz w:val="20"/>
          </w:rPr>
          <w:delText>BP</w:delText>
        </w:r>
        <w:r w:rsidDel="00651215">
          <w:rPr>
            <w:rFonts w:ascii="Calibri"/>
            <w:i/>
            <w:spacing w:val="-6"/>
            <w:w w:val="105"/>
            <w:sz w:val="20"/>
          </w:rPr>
          <w:delText xml:space="preserve"> </w:delText>
        </w:r>
        <w:r w:rsidDel="00651215">
          <w:rPr>
            <w:rFonts w:ascii="Calibri"/>
            <w:i/>
            <w:w w:val="105"/>
            <w:sz w:val="20"/>
          </w:rPr>
          <w:delText>role</w:delText>
        </w:r>
        <w:r w:rsidDel="00651215">
          <w:rPr>
            <w:rFonts w:ascii="Calibri"/>
            <w:i/>
            <w:spacing w:val="-5"/>
            <w:w w:val="105"/>
            <w:sz w:val="20"/>
          </w:rPr>
          <w:delText xml:space="preserve"> </w:delText>
        </w:r>
        <w:r w:rsidDel="00651215">
          <w:rPr>
            <w:rFonts w:ascii="Calibri"/>
            <w:spacing w:val="-1"/>
            <w:w w:val="105"/>
            <w:sz w:val="20"/>
          </w:rPr>
          <w:delText>field,</w:delText>
        </w:r>
        <w:r w:rsidDel="00651215">
          <w:rPr>
            <w:rFonts w:ascii="Calibri"/>
            <w:spacing w:val="-5"/>
            <w:w w:val="105"/>
            <w:sz w:val="20"/>
          </w:rPr>
          <w:delText xml:space="preserve"> </w:delText>
        </w:r>
        <w:r w:rsidDel="00651215">
          <w:rPr>
            <w:rFonts w:ascii="Calibri"/>
            <w:spacing w:val="-1"/>
            <w:w w:val="105"/>
            <w:sz w:val="20"/>
          </w:rPr>
          <w:delText>select</w:delText>
        </w:r>
      </w:del>
      <w:del w:id="408" w:author="Wilder, Tom" w:date="2019-05-11T12:51:00Z">
        <w:r w:rsidDel="00224A2F">
          <w:rPr>
            <w:rFonts w:ascii="Calibri"/>
            <w:spacing w:val="-5"/>
            <w:w w:val="105"/>
            <w:sz w:val="20"/>
          </w:rPr>
          <w:delText xml:space="preserve"> </w:delText>
        </w:r>
        <w:r w:rsidDel="00224A2F">
          <w:rPr>
            <w:rFonts w:ascii="Courier New"/>
            <w:b/>
            <w:spacing w:val="1"/>
            <w:w w:val="105"/>
            <w:sz w:val="20"/>
          </w:rPr>
          <w:delText>Business</w:delText>
        </w:r>
        <w:r w:rsidDel="00224A2F">
          <w:rPr>
            <w:rFonts w:ascii="Courier New"/>
            <w:b/>
            <w:spacing w:val="-14"/>
            <w:w w:val="105"/>
            <w:sz w:val="20"/>
          </w:rPr>
          <w:delText xml:space="preserve"> </w:delText>
        </w:r>
        <w:r w:rsidDel="00224A2F">
          <w:rPr>
            <w:rFonts w:ascii="Courier New"/>
            <w:b/>
            <w:w w:val="105"/>
            <w:sz w:val="20"/>
          </w:rPr>
          <w:delText>Partner</w:delText>
        </w:r>
        <w:r w:rsidDel="00224A2F">
          <w:rPr>
            <w:rFonts w:ascii="Courier New"/>
            <w:b/>
            <w:spacing w:val="-15"/>
            <w:w w:val="105"/>
            <w:sz w:val="20"/>
          </w:rPr>
          <w:delText xml:space="preserve"> </w:delText>
        </w:r>
        <w:r w:rsidDel="00224A2F">
          <w:rPr>
            <w:rFonts w:ascii="Courier New"/>
            <w:b/>
            <w:spacing w:val="1"/>
            <w:w w:val="105"/>
            <w:sz w:val="20"/>
          </w:rPr>
          <w:delText>(Gen.)</w:delText>
        </w:r>
      </w:del>
      <w:del w:id="409" w:author="Wilder, Tom" w:date="2019-05-11T13:20:00Z">
        <w:r w:rsidDel="00651215">
          <w:rPr>
            <w:rFonts w:ascii="Calibri"/>
            <w:spacing w:val="1"/>
            <w:w w:val="105"/>
            <w:sz w:val="20"/>
          </w:rPr>
          <w:delText>.</w:delText>
        </w:r>
      </w:del>
    </w:p>
    <w:p w:rsidR="00092B85" w:rsidDel="00651215" w:rsidRDefault="00092B85">
      <w:pPr>
        <w:spacing w:before="3"/>
        <w:rPr>
          <w:del w:id="410" w:author="Wilder, Tom" w:date="2019-05-11T13:20:00Z"/>
          <w:rFonts w:ascii="Calibri" w:eastAsia="Calibri" w:hAnsi="Calibri" w:cs="Calibri"/>
          <w:sz w:val="15"/>
          <w:szCs w:val="15"/>
        </w:rPr>
      </w:pPr>
    </w:p>
    <w:p w:rsidR="00092B85" w:rsidDel="00651215" w:rsidRDefault="003561DB">
      <w:pPr>
        <w:numPr>
          <w:ilvl w:val="1"/>
          <w:numId w:val="177"/>
        </w:numPr>
        <w:tabs>
          <w:tab w:val="left" w:pos="1722"/>
        </w:tabs>
        <w:ind w:hanging="295"/>
        <w:rPr>
          <w:del w:id="411" w:author="Wilder, Tom" w:date="2019-05-11T13:20:00Z"/>
          <w:rFonts w:ascii="Calibri" w:eastAsia="Calibri" w:hAnsi="Calibri" w:cs="Calibri"/>
          <w:sz w:val="20"/>
          <w:szCs w:val="20"/>
        </w:rPr>
      </w:pPr>
      <w:del w:id="412" w:author="Wilder, Tom" w:date="2019-05-11T13:20:00Z">
        <w:r w:rsidDel="00651215">
          <w:rPr>
            <w:rFonts w:ascii="Calibri"/>
            <w:w w:val="115"/>
            <w:sz w:val="20"/>
          </w:rPr>
          <w:delText>Choose</w:delText>
        </w:r>
        <w:r w:rsidDel="00651215">
          <w:rPr>
            <w:rFonts w:ascii="Calibri"/>
            <w:spacing w:val="-31"/>
            <w:w w:val="115"/>
            <w:sz w:val="20"/>
          </w:rPr>
          <w:delText xml:space="preserve"> </w:delText>
        </w:r>
        <w:r w:rsidDel="00651215">
          <w:rPr>
            <w:rFonts w:ascii="Calibri"/>
            <w:i/>
            <w:w w:val="115"/>
            <w:sz w:val="20"/>
          </w:rPr>
          <w:delText>Control</w:delText>
        </w:r>
        <w:r w:rsidDel="00651215">
          <w:rPr>
            <w:rFonts w:ascii="Calibri"/>
            <w:w w:val="115"/>
            <w:sz w:val="20"/>
          </w:rPr>
          <w:delText>.</w:delText>
        </w:r>
      </w:del>
    </w:p>
    <w:p w:rsidR="00092B85" w:rsidDel="00651215" w:rsidRDefault="003561DB">
      <w:pPr>
        <w:pStyle w:val="BodyText"/>
        <w:numPr>
          <w:ilvl w:val="1"/>
          <w:numId w:val="177"/>
        </w:numPr>
        <w:tabs>
          <w:tab w:val="left" w:pos="1722"/>
        </w:tabs>
        <w:spacing w:before="176"/>
        <w:ind w:hanging="283"/>
        <w:rPr>
          <w:del w:id="413" w:author="Wilder, Tom" w:date="2019-05-11T13:20:00Z"/>
        </w:rPr>
      </w:pPr>
      <w:del w:id="414" w:author="Wilder, Tom" w:date="2019-05-11T13:20:00Z">
        <w:r w:rsidDel="00651215">
          <w:rPr>
            <w:w w:val="110"/>
          </w:rPr>
          <w:delText>Enter</w:delText>
        </w:r>
        <w:r w:rsidDel="00651215">
          <w:rPr>
            <w:spacing w:val="-14"/>
            <w:w w:val="110"/>
          </w:rPr>
          <w:delText xml:space="preserve"> </w:delText>
        </w:r>
        <w:r w:rsidDel="00651215">
          <w:rPr>
            <w:w w:val="110"/>
          </w:rPr>
          <w:delText>the</w:delText>
        </w:r>
        <w:r w:rsidDel="00651215">
          <w:rPr>
            <w:spacing w:val="-12"/>
            <w:w w:val="110"/>
          </w:rPr>
          <w:delText xml:space="preserve"> </w:delText>
        </w:r>
        <w:r w:rsidDel="00651215">
          <w:rPr>
            <w:w w:val="110"/>
          </w:rPr>
          <w:delText>required</w:delText>
        </w:r>
        <w:r w:rsidDel="00651215">
          <w:rPr>
            <w:spacing w:val="-22"/>
            <w:w w:val="110"/>
          </w:rPr>
          <w:delText xml:space="preserve"> </w:delText>
        </w:r>
        <w:r w:rsidDel="00651215">
          <w:rPr>
            <w:w w:val="110"/>
          </w:rPr>
          <w:delText>data</w:delText>
        </w:r>
      </w:del>
    </w:p>
    <w:p w:rsidR="00092B85" w:rsidDel="00651215" w:rsidRDefault="003561DB">
      <w:pPr>
        <w:pStyle w:val="BodyText"/>
        <w:numPr>
          <w:ilvl w:val="1"/>
          <w:numId w:val="177"/>
        </w:numPr>
        <w:tabs>
          <w:tab w:val="left" w:pos="1722"/>
        </w:tabs>
        <w:spacing w:before="176"/>
        <w:ind w:hanging="295"/>
        <w:rPr>
          <w:del w:id="415" w:author="Wilder, Tom" w:date="2019-05-11T13:20:00Z"/>
        </w:rPr>
      </w:pPr>
      <w:del w:id="416" w:author="Wilder, Tom" w:date="2019-05-11T13:20:00Z">
        <w:r w:rsidDel="00651215">
          <w:rPr>
            <w:w w:val="115"/>
          </w:rPr>
          <w:delText>Save</w:delText>
        </w:r>
        <w:r w:rsidDel="00651215">
          <w:rPr>
            <w:spacing w:val="-15"/>
            <w:w w:val="115"/>
          </w:rPr>
          <w:delText xml:space="preserve"> </w:delText>
        </w:r>
        <w:r w:rsidDel="00651215">
          <w:rPr>
            <w:w w:val="115"/>
          </w:rPr>
          <w:delText>your</w:delText>
        </w:r>
        <w:r w:rsidDel="00651215">
          <w:rPr>
            <w:spacing w:val="-22"/>
            <w:w w:val="115"/>
          </w:rPr>
          <w:delText xml:space="preserve"> </w:delText>
        </w:r>
        <w:r w:rsidDel="00651215">
          <w:rPr>
            <w:w w:val="115"/>
          </w:rPr>
          <w:delText>entries.</w:delText>
        </w:r>
      </w:del>
    </w:p>
    <w:p w:rsidR="00092B85" w:rsidRDefault="00092B85">
      <w:pPr>
        <w:sectPr w:rsidR="00092B85"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30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417" w:name="_bookmark11"/>
                  <w:bookmarkEnd w:id="417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9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>Exercise</w:t>
                  </w:r>
                  <w:r>
                    <w:rPr>
                      <w:rFonts w:ascii="Calibri"/>
                      <w:spacing w:val="-53"/>
                      <w:w w:val="115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>12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27" style="width:234.6pt;height:.75pt;mso-position-horizontal-relative:char;mso-position-vertical-relative:line" coordsize="4692,15">
            <v:group id="_x0000_s1928" style="position:absolute;left:8;top:8;width:4677;height:2" coordorigin="8,8" coordsize="4677,2">
              <v:shape id="_x0000_s1929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spacing w:line="247" w:lineRule="auto"/>
        <w:ind w:right="444"/>
      </w:pPr>
      <w:r>
        <w:rPr>
          <w:w w:val="120"/>
        </w:rPr>
        <w:t>Enter</w:t>
      </w:r>
      <w:r>
        <w:rPr>
          <w:spacing w:val="-57"/>
          <w:w w:val="120"/>
        </w:rPr>
        <w:t xml:space="preserve"> </w:t>
      </w:r>
      <w:r>
        <w:rPr>
          <w:w w:val="120"/>
        </w:rPr>
        <w:t>a</w:t>
      </w:r>
      <w:r>
        <w:rPr>
          <w:spacing w:val="-57"/>
          <w:w w:val="120"/>
        </w:rPr>
        <w:t xml:space="preserve"> </w:t>
      </w:r>
      <w:r>
        <w:rPr>
          <w:w w:val="120"/>
        </w:rPr>
        <w:t>Vendor</w:t>
      </w:r>
      <w:r>
        <w:rPr>
          <w:spacing w:val="-57"/>
          <w:w w:val="120"/>
        </w:rPr>
        <w:t xml:space="preserve"> </w:t>
      </w:r>
      <w:r>
        <w:rPr>
          <w:w w:val="120"/>
        </w:rPr>
        <w:t>Invoice</w:t>
      </w:r>
      <w:r>
        <w:rPr>
          <w:spacing w:val="-55"/>
          <w:w w:val="120"/>
        </w:rPr>
        <w:t xml:space="preserve"> </w:t>
      </w:r>
      <w:r>
        <w:rPr>
          <w:w w:val="120"/>
        </w:rPr>
        <w:t>with</w:t>
      </w:r>
      <w:r>
        <w:rPr>
          <w:spacing w:val="-57"/>
          <w:w w:val="120"/>
        </w:rPr>
        <w:t xml:space="preserve"> </w:t>
      </w:r>
      <w:r>
        <w:rPr>
          <w:w w:val="120"/>
        </w:rPr>
        <w:t>Document</w:t>
      </w:r>
      <w:r>
        <w:rPr>
          <w:spacing w:val="28"/>
          <w:w w:val="119"/>
        </w:rPr>
        <w:t xml:space="preserve"> </w:t>
      </w:r>
      <w:r>
        <w:rPr>
          <w:w w:val="120"/>
        </w:rPr>
        <w:t>Splitting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56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31" w:line="254" w:lineRule="auto"/>
        <w:ind w:right="298"/>
      </w:pPr>
      <w:r>
        <w:rPr>
          <w:spacing w:val="1"/>
          <w:w w:val="115"/>
        </w:rPr>
        <w:t>We</w:t>
      </w:r>
      <w:r>
        <w:rPr>
          <w:spacing w:val="-30"/>
          <w:w w:val="115"/>
        </w:rPr>
        <w:t xml:space="preserve"> </w:t>
      </w:r>
      <w:r>
        <w:rPr>
          <w:w w:val="115"/>
        </w:rPr>
        <w:t>receive</w:t>
      </w:r>
      <w:r>
        <w:rPr>
          <w:spacing w:val="-27"/>
          <w:w w:val="115"/>
        </w:rPr>
        <w:t xml:space="preserve"> </w:t>
      </w:r>
      <w:r>
        <w:rPr>
          <w:w w:val="115"/>
        </w:rPr>
        <w:t>a</w:t>
      </w:r>
      <w:r>
        <w:rPr>
          <w:spacing w:val="-30"/>
          <w:w w:val="115"/>
        </w:rPr>
        <w:t xml:space="preserve"> </w:t>
      </w:r>
      <w:r>
        <w:rPr>
          <w:w w:val="115"/>
        </w:rPr>
        <w:t>service</w:t>
      </w:r>
      <w:r>
        <w:rPr>
          <w:spacing w:val="-29"/>
          <w:w w:val="115"/>
        </w:rPr>
        <w:t xml:space="preserve"> </w:t>
      </w:r>
      <w:r>
        <w:rPr>
          <w:w w:val="115"/>
        </w:rPr>
        <w:t>invoice</w:t>
      </w:r>
      <w:r>
        <w:rPr>
          <w:spacing w:val="-29"/>
          <w:w w:val="115"/>
        </w:rPr>
        <w:t xml:space="preserve"> </w:t>
      </w:r>
      <w:r>
        <w:rPr>
          <w:w w:val="115"/>
        </w:rPr>
        <w:t>for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inspection</w:t>
      </w:r>
      <w:r>
        <w:rPr>
          <w:spacing w:val="-29"/>
          <w:w w:val="115"/>
        </w:rPr>
        <w:t xml:space="preserve"> </w:t>
      </w:r>
      <w:r>
        <w:rPr>
          <w:spacing w:val="1"/>
          <w:w w:val="115"/>
        </w:rPr>
        <w:t>of</w:t>
      </w:r>
      <w:r>
        <w:rPr>
          <w:spacing w:val="-30"/>
          <w:w w:val="115"/>
        </w:rPr>
        <w:t xml:space="preserve"> </w:t>
      </w:r>
      <w:r>
        <w:rPr>
          <w:w w:val="115"/>
        </w:rPr>
        <w:t>two</w:t>
      </w:r>
      <w:r>
        <w:rPr>
          <w:spacing w:val="-27"/>
          <w:w w:val="115"/>
        </w:rPr>
        <w:t xml:space="preserve"> </w:t>
      </w:r>
      <w:r>
        <w:rPr>
          <w:w w:val="115"/>
        </w:rPr>
        <w:t>company</w:t>
      </w:r>
      <w:r>
        <w:rPr>
          <w:spacing w:val="-27"/>
          <w:w w:val="115"/>
        </w:rPr>
        <w:t xml:space="preserve"> </w:t>
      </w:r>
      <w:r>
        <w:rPr>
          <w:w w:val="115"/>
        </w:rPr>
        <w:t>cars.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invoice</w:t>
      </w:r>
      <w:r>
        <w:rPr>
          <w:spacing w:val="-27"/>
          <w:w w:val="115"/>
        </w:rPr>
        <w:t xml:space="preserve"> </w:t>
      </w:r>
      <w:r>
        <w:rPr>
          <w:w w:val="115"/>
        </w:rPr>
        <w:t>refers</w:t>
      </w:r>
      <w:r>
        <w:rPr>
          <w:spacing w:val="-29"/>
          <w:w w:val="115"/>
        </w:rPr>
        <w:t xml:space="preserve"> </w:t>
      </w:r>
      <w:r>
        <w:rPr>
          <w:w w:val="115"/>
        </w:rPr>
        <w:t>to</w:t>
      </w:r>
      <w:r>
        <w:rPr>
          <w:spacing w:val="-29"/>
          <w:w w:val="115"/>
        </w:rPr>
        <w:t xml:space="preserve"> </w:t>
      </w:r>
      <w:r>
        <w:rPr>
          <w:w w:val="115"/>
        </w:rPr>
        <w:t>two</w:t>
      </w:r>
      <w:r>
        <w:rPr>
          <w:spacing w:val="88"/>
          <w:w w:val="113"/>
        </w:rPr>
        <w:t xml:space="preserve"> </w:t>
      </w:r>
      <w:r>
        <w:rPr>
          <w:w w:val="115"/>
        </w:rPr>
        <w:t>different</w:t>
      </w:r>
      <w:r>
        <w:rPr>
          <w:spacing w:val="-20"/>
          <w:w w:val="115"/>
        </w:rPr>
        <w:t xml:space="preserve"> </w:t>
      </w:r>
      <w:r>
        <w:rPr>
          <w:w w:val="115"/>
        </w:rPr>
        <w:t>cost</w:t>
      </w:r>
      <w:r>
        <w:rPr>
          <w:spacing w:val="-20"/>
          <w:w w:val="115"/>
        </w:rPr>
        <w:t xml:space="preserve"> </w:t>
      </w:r>
      <w:r>
        <w:rPr>
          <w:w w:val="115"/>
        </w:rPr>
        <w:t>centers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2"/>
          <w:w w:val="115"/>
        </w:rPr>
        <w:t xml:space="preserve"> </w:t>
      </w:r>
      <w:r>
        <w:rPr>
          <w:w w:val="115"/>
        </w:rPr>
        <w:t>thus</w:t>
      </w:r>
      <w:r>
        <w:rPr>
          <w:spacing w:val="-23"/>
          <w:w w:val="115"/>
        </w:rPr>
        <w:t xml:space="preserve"> </w:t>
      </w:r>
      <w:r>
        <w:rPr>
          <w:w w:val="115"/>
        </w:rPr>
        <w:t>two</w:t>
      </w:r>
      <w:r>
        <w:rPr>
          <w:spacing w:val="-21"/>
          <w:w w:val="115"/>
        </w:rPr>
        <w:t xml:space="preserve"> </w:t>
      </w:r>
      <w:r>
        <w:rPr>
          <w:w w:val="115"/>
        </w:rPr>
        <w:t>different</w:t>
      </w:r>
      <w:r>
        <w:rPr>
          <w:spacing w:val="-19"/>
          <w:w w:val="115"/>
        </w:rPr>
        <w:t xml:space="preserve"> </w:t>
      </w:r>
      <w:r>
        <w:rPr>
          <w:w w:val="115"/>
        </w:rPr>
        <w:t>profit</w:t>
      </w:r>
      <w:r>
        <w:rPr>
          <w:spacing w:val="-20"/>
          <w:w w:val="115"/>
        </w:rPr>
        <w:t xml:space="preserve"> </w:t>
      </w:r>
      <w:r>
        <w:rPr>
          <w:w w:val="115"/>
        </w:rPr>
        <w:t>centers.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invoice</w:t>
      </w:r>
      <w:r>
        <w:rPr>
          <w:spacing w:val="-20"/>
          <w:w w:val="115"/>
        </w:rPr>
        <w:t xml:space="preserve"> </w:t>
      </w:r>
      <w:r>
        <w:rPr>
          <w:w w:val="115"/>
        </w:rPr>
        <w:t>amount</w:t>
      </w:r>
      <w:r>
        <w:rPr>
          <w:spacing w:val="-22"/>
          <w:w w:val="115"/>
        </w:rPr>
        <w:t xml:space="preserve"> </w:t>
      </w:r>
      <w:r>
        <w:rPr>
          <w:w w:val="115"/>
        </w:rPr>
        <w:t>is</w:t>
      </w:r>
      <w:r>
        <w:rPr>
          <w:spacing w:val="-21"/>
          <w:w w:val="115"/>
        </w:rPr>
        <w:t xml:space="preserve"> </w:t>
      </w:r>
      <w:r>
        <w:rPr>
          <w:w w:val="115"/>
        </w:rPr>
        <w:t>USD</w:t>
      </w:r>
      <w:r>
        <w:rPr>
          <w:spacing w:val="48"/>
          <w:w w:val="113"/>
        </w:rPr>
        <w:t xml:space="preserve"> </w:t>
      </w:r>
      <w:r>
        <w:rPr>
          <w:w w:val="115"/>
        </w:rPr>
        <w:t>4760,--.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amount</w:t>
      </w:r>
      <w:r>
        <w:rPr>
          <w:spacing w:val="-16"/>
          <w:w w:val="115"/>
        </w:rPr>
        <w:t xml:space="preserve"> </w:t>
      </w:r>
      <w:del w:id="418" w:author="Wilder, Tom" w:date="2019-05-11T13:31:00Z">
        <w:r w:rsidDel="004E14D5">
          <w:rPr>
            <w:w w:val="115"/>
          </w:rPr>
          <w:delText>includes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input</w:delText>
        </w:r>
        <w:r w:rsidDel="004E14D5">
          <w:rPr>
            <w:spacing w:val="-19"/>
            <w:w w:val="115"/>
          </w:rPr>
          <w:delText xml:space="preserve"> </w:delText>
        </w:r>
        <w:r w:rsidDel="004E14D5">
          <w:rPr>
            <w:w w:val="115"/>
          </w:rPr>
          <w:delText>tax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(tax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code</w:delText>
        </w:r>
        <w:r w:rsidDel="004E14D5">
          <w:rPr>
            <w:spacing w:val="-15"/>
            <w:w w:val="115"/>
          </w:rPr>
          <w:delText xml:space="preserve"> </w:delText>
        </w:r>
        <w:r w:rsidDel="004E14D5">
          <w:rPr>
            <w:spacing w:val="-1"/>
            <w:w w:val="115"/>
          </w:rPr>
          <w:delText>XI)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of</w:delText>
        </w:r>
        <w:r w:rsidDel="004E14D5">
          <w:rPr>
            <w:spacing w:val="-19"/>
            <w:w w:val="115"/>
          </w:rPr>
          <w:delText xml:space="preserve"> </w:delText>
        </w:r>
        <w:r w:rsidDel="004E14D5">
          <w:rPr>
            <w:spacing w:val="1"/>
            <w:w w:val="115"/>
          </w:rPr>
          <w:delText>19%,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that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is,</w:delText>
        </w:r>
        <w:r w:rsidDel="004E14D5">
          <w:rPr>
            <w:spacing w:val="-19"/>
            <w:w w:val="115"/>
          </w:rPr>
          <w:delText xml:space="preserve"> </w:delText>
        </w:r>
        <w:r w:rsidDel="004E14D5">
          <w:rPr>
            <w:w w:val="115"/>
          </w:rPr>
          <w:delText>USD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760,--.</w:delText>
        </w:r>
        <w:r w:rsidDel="004E14D5">
          <w:rPr>
            <w:spacing w:val="-16"/>
            <w:w w:val="115"/>
          </w:rPr>
          <w:delText xml:space="preserve"> </w:delText>
        </w:r>
      </w:del>
      <w:r>
        <w:rPr>
          <w:w w:val="115"/>
        </w:rPr>
        <w:t>USD</w:t>
      </w:r>
      <w:r>
        <w:rPr>
          <w:spacing w:val="-18"/>
          <w:w w:val="115"/>
        </w:rPr>
        <w:t xml:space="preserve"> </w:t>
      </w:r>
      <w:r>
        <w:rPr>
          <w:w w:val="115"/>
        </w:rPr>
        <w:t>2380,--</w:t>
      </w:r>
      <w:r>
        <w:rPr>
          <w:spacing w:val="78"/>
          <w:w w:val="113"/>
        </w:rPr>
        <w:t xml:space="preserve"> </w:t>
      </w:r>
      <w:r>
        <w:rPr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w w:val="115"/>
        </w:rPr>
        <w:t>attributed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cost</w:t>
      </w:r>
      <w:r>
        <w:rPr>
          <w:spacing w:val="-8"/>
          <w:w w:val="115"/>
        </w:rPr>
        <w:t xml:space="preserve"> </w:t>
      </w:r>
      <w:r>
        <w:rPr>
          <w:w w:val="115"/>
        </w:rPr>
        <w:t>center,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SERV-###,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USD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2380,--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cost</w:t>
      </w:r>
      <w:r>
        <w:rPr>
          <w:spacing w:val="-9"/>
          <w:w w:val="115"/>
        </w:rPr>
        <w:t xml:space="preserve"> </w:t>
      </w:r>
      <w:r>
        <w:rPr>
          <w:w w:val="115"/>
        </w:rPr>
        <w:t>center</w:t>
      </w:r>
      <w:r>
        <w:rPr>
          <w:spacing w:val="-6"/>
          <w:w w:val="115"/>
        </w:rPr>
        <w:t xml:space="preserve"> </w:t>
      </w:r>
      <w:r>
        <w:rPr>
          <w:w w:val="115"/>
        </w:rPr>
        <w:t>ENGR-###.</w:t>
      </w:r>
      <w:r>
        <w:rPr>
          <w:spacing w:val="-8"/>
          <w:w w:val="115"/>
        </w:rPr>
        <w:t xml:space="preserve"> </w:t>
      </w:r>
      <w:r>
        <w:rPr>
          <w:w w:val="115"/>
        </w:rPr>
        <w:t>Use</w:t>
      </w:r>
      <w:r>
        <w:rPr>
          <w:spacing w:val="64"/>
          <w:w w:val="113"/>
        </w:rPr>
        <w:t xml:space="preserve"> </w:t>
      </w:r>
      <w:r>
        <w:rPr>
          <w:w w:val="115"/>
        </w:rPr>
        <w:t>your</w:t>
      </w:r>
      <w:r>
        <w:rPr>
          <w:spacing w:val="-11"/>
          <w:w w:val="115"/>
        </w:rPr>
        <w:t xml:space="preserve"> </w:t>
      </w:r>
      <w:r>
        <w:rPr>
          <w:w w:val="115"/>
        </w:rPr>
        <w:t>vendor</w:t>
      </w:r>
      <w:r>
        <w:rPr>
          <w:spacing w:val="-19"/>
          <w:w w:val="115"/>
        </w:rPr>
        <w:t xml:space="preserve"> </w:t>
      </w:r>
      <w:del w:id="419" w:author="Wilder, Tom" w:date="2019-05-11T13:31:00Z">
        <w:r w:rsidDel="004E14D5">
          <w:rPr>
            <w:w w:val="115"/>
          </w:rPr>
          <w:delText>T-BP###</w:delText>
        </w:r>
      </w:del>
      <w:ins w:id="420" w:author="Wilder, Tom" w:date="2019-05-11T13:31:00Z">
        <w:r w:rsidR="004E14D5">
          <w:rPr>
            <w:w w:val="115"/>
          </w:rPr>
          <w:t>that you created</w:t>
        </w:r>
      </w:ins>
      <w:r>
        <w:rPr>
          <w:w w:val="115"/>
        </w:rPr>
        <w:t>.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invoice</w:t>
      </w:r>
      <w:r>
        <w:rPr>
          <w:spacing w:val="-18"/>
          <w:w w:val="115"/>
        </w:rPr>
        <w:t xml:space="preserve"> </w:t>
      </w:r>
      <w:r>
        <w:rPr>
          <w:w w:val="115"/>
        </w:rPr>
        <w:t>has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previous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day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invoice</w:t>
      </w:r>
      <w:r>
        <w:rPr>
          <w:spacing w:val="-16"/>
          <w:w w:val="115"/>
        </w:rPr>
        <w:t xml:space="preserve"> </w:t>
      </w:r>
      <w:r>
        <w:rPr>
          <w:w w:val="115"/>
        </w:rPr>
        <w:t>date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was</w:t>
      </w:r>
      <w:r>
        <w:rPr>
          <w:spacing w:val="-19"/>
          <w:w w:val="115"/>
        </w:rPr>
        <w:t xml:space="preserve"> </w:t>
      </w:r>
      <w:r>
        <w:rPr>
          <w:w w:val="115"/>
        </w:rPr>
        <w:t>sent</w:t>
      </w:r>
      <w:r>
        <w:rPr>
          <w:spacing w:val="72"/>
          <w:w w:val="113"/>
        </w:rPr>
        <w:t xml:space="preserve"> </w:t>
      </w:r>
      <w:r>
        <w:rPr>
          <w:w w:val="115"/>
        </w:rPr>
        <w:t>directly</w:t>
      </w:r>
      <w:r>
        <w:rPr>
          <w:spacing w:val="-27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31"/>
          <w:w w:val="115"/>
        </w:rPr>
        <w:t xml:space="preserve"> </w:t>
      </w:r>
      <w:r>
        <w:rPr>
          <w:w w:val="115"/>
        </w:rPr>
        <w:t>accounting</w:t>
      </w:r>
      <w:r>
        <w:rPr>
          <w:spacing w:val="-30"/>
          <w:w w:val="115"/>
        </w:rPr>
        <w:t xml:space="preserve"> </w:t>
      </w:r>
      <w:r>
        <w:rPr>
          <w:w w:val="115"/>
        </w:rPr>
        <w:t>department,</w:t>
      </w:r>
      <w:r>
        <w:rPr>
          <w:spacing w:val="-31"/>
          <w:w w:val="115"/>
        </w:rPr>
        <w:t xml:space="preserve"> </w:t>
      </w:r>
      <w:r>
        <w:rPr>
          <w:w w:val="115"/>
        </w:rPr>
        <w:t>without</w:t>
      </w:r>
      <w:r>
        <w:rPr>
          <w:spacing w:val="-31"/>
          <w:w w:val="115"/>
        </w:rPr>
        <w:t xml:space="preserve"> </w:t>
      </w:r>
      <w:r>
        <w:rPr>
          <w:w w:val="115"/>
        </w:rPr>
        <w:t>going</w:t>
      </w:r>
      <w:r>
        <w:rPr>
          <w:spacing w:val="-33"/>
          <w:w w:val="115"/>
        </w:rPr>
        <w:t xml:space="preserve"> </w:t>
      </w:r>
      <w:r>
        <w:rPr>
          <w:w w:val="115"/>
        </w:rPr>
        <w:t>through</w:t>
      </w:r>
      <w:r>
        <w:rPr>
          <w:spacing w:val="-32"/>
          <w:w w:val="115"/>
        </w:rPr>
        <w:t xml:space="preserve"> </w:t>
      </w:r>
      <w:r>
        <w:rPr>
          <w:w w:val="115"/>
        </w:rPr>
        <w:t>logistics</w:t>
      </w:r>
      <w:r>
        <w:rPr>
          <w:spacing w:val="-34"/>
          <w:w w:val="115"/>
        </w:rPr>
        <w:t xml:space="preserve"> </w:t>
      </w:r>
      <w:r>
        <w:rPr>
          <w:w w:val="115"/>
        </w:rPr>
        <w:t>invoice</w:t>
      </w:r>
      <w:r>
        <w:rPr>
          <w:spacing w:val="-32"/>
          <w:w w:val="115"/>
        </w:rPr>
        <w:t xml:space="preserve"> </w:t>
      </w:r>
      <w:r>
        <w:rPr>
          <w:w w:val="115"/>
        </w:rPr>
        <w:t>verification.</w:t>
      </w:r>
      <w:r>
        <w:rPr>
          <w:spacing w:val="74"/>
          <w:w w:val="113"/>
        </w:rPr>
        <w:t xml:space="preserve"> </w:t>
      </w:r>
      <w:r>
        <w:rPr>
          <w:w w:val="115"/>
        </w:rPr>
        <w:t>The</w:t>
      </w:r>
      <w:r>
        <w:rPr>
          <w:spacing w:val="-30"/>
          <w:w w:val="115"/>
        </w:rPr>
        <w:t xml:space="preserve"> </w:t>
      </w:r>
      <w:r>
        <w:rPr>
          <w:w w:val="115"/>
        </w:rPr>
        <w:t>invoice</w:t>
      </w:r>
      <w:r>
        <w:rPr>
          <w:spacing w:val="-9"/>
          <w:w w:val="115"/>
        </w:rPr>
        <w:t xml:space="preserve"> </w:t>
      </w:r>
      <w:r>
        <w:rPr>
          <w:w w:val="115"/>
        </w:rPr>
        <w:t>has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number</w:t>
      </w:r>
      <w:r>
        <w:rPr>
          <w:spacing w:val="-9"/>
          <w:w w:val="115"/>
        </w:rPr>
        <w:t xml:space="preserve"> </w:t>
      </w:r>
      <w:r>
        <w:rPr>
          <w:w w:val="115"/>
        </w:rPr>
        <w:t>4###.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G/L</w:t>
      </w:r>
      <w:r>
        <w:rPr>
          <w:spacing w:val="-9"/>
          <w:w w:val="115"/>
        </w:rPr>
        <w:t xml:space="preserve"> </w:t>
      </w:r>
      <w:r>
        <w:rPr>
          <w:w w:val="115"/>
        </w:rPr>
        <w:t>account</w:t>
      </w:r>
      <w:r>
        <w:rPr>
          <w:spacing w:val="-10"/>
          <w:w w:val="115"/>
        </w:rPr>
        <w:t xml:space="preserve"> </w:t>
      </w:r>
      <w:r>
        <w:rPr>
          <w:w w:val="115"/>
        </w:rPr>
        <w:t>assignment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 xml:space="preserve">account </w:t>
      </w:r>
      <w:del w:id="421" w:author="Wilder, Tom" w:date="2019-05-11T11:04:00Z">
        <w:r w:rsidDel="003561DB">
          <w:rPr>
            <w:w w:val="115"/>
          </w:rPr>
          <w:delText>71000###</w:delText>
        </w:r>
      </w:del>
      <w:ins w:id="422" w:author="Wilder, Tom" w:date="2019-05-11T11:04:00Z">
        <w:r>
          <w:rPr>
            <w:w w:val="115"/>
          </w:rPr>
          <w:t>710###</w:t>
        </w:r>
      </w:ins>
      <w:r>
        <w:rPr>
          <w:spacing w:val="74"/>
          <w:w w:val="113"/>
        </w:rPr>
        <w:t xml:space="preserve"> </w:t>
      </w:r>
      <w:r>
        <w:rPr>
          <w:w w:val="115"/>
        </w:rPr>
        <w:t>(Expenses</w:t>
      </w:r>
      <w:r>
        <w:rPr>
          <w:spacing w:val="-32"/>
          <w:w w:val="115"/>
        </w:rPr>
        <w:t xml:space="preserve"> </w:t>
      </w:r>
      <w:r>
        <w:rPr>
          <w:w w:val="115"/>
        </w:rPr>
        <w:t>TS410-###).</w:t>
      </w:r>
    </w:p>
    <w:p w:rsidR="00092B85" w:rsidRDefault="00DA5CB6">
      <w:pPr>
        <w:pStyle w:val="BodyText"/>
        <w:spacing w:before="118" w:line="254" w:lineRule="auto"/>
        <w:ind w:right="444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numPr>
          <w:ilvl w:val="0"/>
          <w:numId w:val="176"/>
        </w:numPr>
        <w:tabs>
          <w:tab w:val="left" w:pos="1398"/>
        </w:tabs>
        <w:spacing w:before="160" w:line="258" w:lineRule="auto"/>
        <w:ind w:right="199"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Post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invoice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from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vendor</w:t>
      </w:r>
      <w:r>
        <w:rPr>
          <w:rFonts w:ascii="Calibri"/>
          <w:spacing w:val="-30"/>
          <w:w w:val="115"/>
          <w:sz w:val="20"/>
        </w:rPr>
        <w:t xml:space="preserve"> </w:t>
      </w:r>
      <w:del w:id="423" w:author="Wilder, Tom" w:date="2019-05-11T13:32:00Z">
        <w:r w:rsidDel="004E14D5">
          <w:rPr>
            <w:rFonts w:ascii="Courier New"/>
            <w:b/>
            <w:w w:val="115"/>
            <w:sz w:val="20"/>
          </w:rPr>
          <w:delText>T-BP###</w:delText>
        </w:r>
      </w:del>
      <w:ins w:id="424" w:author="Wilder, Tom" w:date="2019-05-11T13:32:00Z">
        <w:r w:rsidR="004E14D5">
          <w:rPr>
            <w:rFonts w:ascii="Courier New"/>
            <w:b/>
            <w:w w:val="115"/>
            <w:sz w:val="20"/>
          </w:rPr>
          <w:t xml:space="preserve">that you created </w:t>
        </w:r>
      </w:ins>
      <w:r>
        <w:rPr>
          <w:rFonts w:ascii="Courier New"/>
          <w:b/>
          <w:spacing w:val="-1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2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Create</w:t>
      </w:r>
      <w:r>
        <w:rPr>
          <w:rFonts w:ascii="Calibri"/>
          <w:i/>
          <w:spacing w:val="-3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Incoming</w:t>
      </w:r>
      <w:r>
        <w:rPr>
          <w:rFonts w:ascii="Calibri"/>
          <w:i/>
          <w:spacing w:val="-2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Invoices</w:t>
      </w:r>
      <w:r>
        <w:rPr>
          <w:rFonts w:ascii="Calibri"/>
          <w:i/>
          <w:spacing w:val="72"/>
          <w:w w:val="113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on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two</w:t>
      </w:r>
      <w:r>
        <w:rPr>
          <w:rFonts w:ascii="Calibri"/>
          <w:spacing w:val="-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cost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centers</w:t>
      </w:r>
      <w:r>
        <w:rPr>
          <w:rFonts w:ascii="Calibri"/>
          <w:spacing w:val="-1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specified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(SERV-###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ENGR-###).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Use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58"/>
          <w:w w:val="113"/>
          <w:sz w:val="20"/>
        </w:rPr>
        <w:t xml:space="preserve"> </w:t>
      </w:r>
      <w:r>
        <w:rPr>
          <w:rFonts w:ascii="Calibri"/>
          <w:i/>
          <w:w w:val="115"/>
          <w:sz w:val="20"/>
        </w:rPr>
        <w:t>Z_WITH_COST_CENTER</w:t>
      </w:r>
      <w:r>
        <w:rPr>
          <w:rFonts w:ascii="Calibri"/>
          <w:i/>
          <w:spacing w:val="-12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screen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variant.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G/L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account</w:t>
      </w:r>
      <w:r>
        <w:rPr>
          <w:rFonts w:ascii="Calibri"/>
          <w:spacing w:val="-15"/>
          <w:w w:val="115"/>
          <w:sz w:val="20"/>
        </w:rPr>
        <w:t xml:space="preserve"> </w:t>
      </w:r>
      <w:del w:id="425" w:author="Wilder, Tom" w:date="2019-05-11T11:04:00Z">
        <w:r w:rsidDel="003561DB">
          <w:rPr>
            <w:rFonts w:ascii="Calibri"/>
            <w:spacing w:val="1"/>
            <w:w w:val="115"/>
            <w:sz w:val="20"/>
          </w:rPr>
          <w:delText>71000###</w:delText>
        </w:r>
      </w:del>
      <w:ins w:id="426" w:author="Wilder, Tom" w:date="2019-05-11T11:04:00Z">
        <w:r>
          <w:rPr>
            <w:rFonts w:ascii="Calibri"/>
            <w:spacing w:val="1"/>
            <w:w w:val="115"/>
            <w:sz w:val="20"/>
          </w:rPr>
          <w:t>710###</w:t>
        </w:r>
      </w:ins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as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offsetting</w:t>
      </w:r>
      <w:r>
        <w:rPr>
          <w:rFonts w:ascii="Calibri"/>
          <w:spacing w:val="62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account.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invoice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number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spacing w:val="5"/>
          <w:w w:val="115"/>
          <w:sz w:val="20"/>
        </w:rPr>
        <w:t>in</w:t>
      </w:r>
      <w:r w:rsidR="00DA5CB6">
        <w:rPr>
          <w:rFonts w:ascii="Calibri"/>
          <w:spacing w:val="5"/>
          <w:w w:val="115"/>
          <w:sz w:val="20"/>
        </w:rPr>
        <w:t xml:space="preserve"> </w:t>
      </w:r>
      <w:r>
        <w:rPr>
          <w:rFonts w:ascii="Calibri"/>
          <w:spacing w:val="5"/>
          <w:w w:val="115"/>
          <w:sz w:val="20"/>
        </w:rPr>
        <w:t>the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Reference</w:t>
      </w:r>
      <w:r>
        <w:rPr>
          <w:rFonts w:ascii="Calibri"/>
          <w:i/>
          <w:spacing w:val="-3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field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Inspection</w:t>
      </w:r>
      <w:r>
        <w:rPr>
          <w:rFonts w:ascii="Courier New"/>
          <w:b/>
          <w:spacing w:val="-87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costs</w:t>
      </w:r>
      <w:r>
        <w:rPr>
          <w:rFonts w:ascii="Courier New"/>
          <w:b/>
          <w:spacing w:val="77"/>
          <w:w w:val="113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TS410</w:t>
      </w:r>
      <w:r>
        <w:rPr>
          <w:rFonts w:ascii="Courier New"/>
          <w:b/>
          <w:spacing w:val="-81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###</w:t>
      </w:r>
      <w:r>
        <w:rPr>
          <w:rFonts w:ascii="Courier New"/>
          <w:b/>
          <w:spacing w:val="-1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as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text.</w:t>
      </w:r>
    </w:p>
    <w:p w:rsidR="00092B85" w:rsidRDefault="003561DB">
      <w:pPr>
        <w:pStyle w:val="BodyText"/>
        <w:spacing w:before="59"/>
        <w:ind w:left="1397"/>
      </w:pPr>
      <w:r>
        <w:rPr>
          <w:w w:val="110"/>
        </w:rPr>
        <w:t>Write</w:t>
      </w:r>
      <w:r>
        <w:rPr>
          <w:spacing w:val="-15"/>
          <w:w w:val="110"/>
        </w:rPr>
        <w:t xml:space="preserve"> </w:t>
      </w:r>
      <w:r>
        <w:rPr>
          <w:w w:val="110"/>
        </w:rPr>
        <w:t>down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accounting</w:t>
      </w:r>
      <w:r>
        <w:rPr>
          <w:spacing w:val="-14"/>
          <w:w w:val="110"/>
        </w:rPr>
        <w:t xml:space="preserve"> </w:t>
      </w:r>
      <w:r>
        <w:rPr>
          <w:w w:val="110"/>
        </w:rPr>
        <w:t>document</w:t>
      </w:r>
      <w:r>
        <w:rPr>
          <w:spacing w:val="-14"/>
          <w:w w:val="110"/>
        </w:rPr>
        <w:t xml:space="preserve"> </w:t>
      </w:r>
      <w:r>
        <w:rPr>
          <w:w w:val="110"/>
        </w:rPr>
        <w:t>number:</w:t>
      </w:r>
    </w:p>
    <w:p w:rsidR="00092B85" w:rsidRDefault="003561DB">
      <w:pPr>
        <w:pStyle w:val="BodyText"/>
        <w:spacing w:before="130"/>
        <w:ind w:left="1397"/>
      </w:pPr>
      <w:r>
        <w:rPr>
          <w:w w:val="115"/>
        </w:rPr>
        <w:t>Document</w:t>
      </w:r>
    </w:p>
    <w:p w:rsidR="00092B85" w:rsidRDefault="003561DB">
      <w:pPr>
        <w:pStyle w:val="BodyText"/>
        <w:tabs>
          <w:tab w:val="left" w:pos="9694"/>
        </w:tabs>
        <w:spacing w:before="15"/>
        <w:ind w:left="1397"/>
      </w:pPr>
      <w:r>
        <w:rPr>
          <w:w w:val="110"/>
        </w:rPr>
        <w:t>Number:</w:t>
      </w:r>
      <w:r>
        <w:rPr>
          <w:w w:val="108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092B85" w:rsidRDefault="003561DB">
      <w:pPr>
        <w:pStyle w:val="BodyText"/>
        <w:spacing w:before="15"/>
        <w:ind w:left="1397"/>
      </w:pPr>
      <w:r>
        <w:t>_</w:t>
      </w:r>
    </w:p>
    <w:p w:rsidR="00092B85" w:rsidRDefault="003561DB">
      <w:pPr>
        <w:pStyle w:val="BodyText"/>
        <w:spacing w:before="130" w:line="254" w:lineRule="auto"/>
        <w:ind w:left="1397" w:right="315"/>
        <w:jc w:val="both"/>
      </w:pPr>
      <w:r>
        <w:rPr>
          <w:w w:val="115"/>
        </w:rPr>
        <w:t>Display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document.</w:t>
      </w:r>
      <w:r>
        <w:rPr>
          <w:spacing w:val="-18"/>
          <w:w w:val="115"/>
        </w:rPr>
        <w:t xml:space="preserve"> </w:t>
      </w:r>
      <w:r>
        <w:rPr>
          <w:w w:val="115"/>
        </w:rPr>
        <w:t>Choose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24"/>
          <w:w w:val="115"/>
        </w:rPr>
        <w:t xml:space="preserve"> </w:t>
      </w:r>
      <w:r>
        <w:rPr>
          <w:w w:val="115"/>
        </w:rPr>
        <w:t>layout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1"/>
          <w:w w:val="115"/>
        </w:rPr>
        <w:t xml:space="preserve"> </w:t>
      </w:r>
      <w:r>
        <w:rPr>
          <w:w w:val="115"/>
        </w:rPr>
        <w:t>which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i/>
          <w:w w:val="115"/>
        </w:rPr>
        <w:t>Profit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Center</w:t>
      </w:r>
      <w:r>
        <w:rPr>
          <w:i/>
          <w:spacing w:val="-22"/>
          <w:w w:val="115"/>
        </w:rPr>
        <w:t xml:space="preserve"> </w:t>
      </w:r>
      <w:r>
        <w:rPr>
          <w:w w:val="115"/>
        </w:rPr>
        <w:t>field</w:t>
      </w:r>
      <w:r>
        <w:rPr>
          <w:spacing w:val="-22"/>
          <w:w w:val="115"/>
        </w:rPr>
        <w:t xml:space="preserve"> </w:t>
      </w:r>
      <w:r>
        <w:rPr>
          <w:w w:val="115"/>
        </w:rPr>
        <w:t>is</w:t>
      </w:r>
      <w:r>
        <w:rPr>
          <w:spacing w:val="-20"/>
          <w:w w:val="115"/>
        </w:rPr>
        <w:t xml:space="preserve"> </w:t>
      </w:r>
      <w:r>
        <w:rPr>
          <w:w w:val="115"/>
        </w:rPr>
        <w:t>displayed.</w:t>
      </w:r>
      <w:r>
        <w:rPr>
          <w:spacing w:val="-21"/>
          <w:w w:val="115"/>
        </w:rPr>
        <w:t xml:space="preserve"> </w:t>
      </w:r>
      <w:r>
        <w:rPr>
          <w:w w:val="115"/>
        </w:rPr>
        <w:t>Make</w:t>
      </w:r>
      <w:r>
        <w:rPr>
          <w:spacing w:val="52"/>
          <w:w w:val="113"/>
        </w:rPr>
        <w:t xml:space="preserve"> </w:t>
      </w:r>
      <w:r>
        <w:rPr>
          <w:w w:val="115"/>
        </w:rPr>
        <w:t>sure</w:t>
      </w:r>
      <w:r>
        <w:rPr>
          <w:spacing w:val="-27"/>
          <w:w w:val="115"/>
        </w:rPr>
        <w:t xml:space="preserve"> </w:t>
      </w:r>
      <w:r>
        <w:rPr>
          <w:w w:val="115"/>
        </w:rPr>
        <w:t>that</w:t>
      </w:r>
      <w:r>
        <w:rPr>
          <w:spacing w:val="-26"/>
          <w:w w:val="115"/>
        </w:rPr>
        <w:t xml:space="preserve"> </w:t>
      </w:r>
      <w:r>
        <w:rPr>
          <w:w w:val="115"/>
        </w:rPr>
        <w:t>this</w:t>
      </w:r>
      <w:r>
        <w:rPr>
          <w:spacing w:val="-24"/>
          <w:w w:val="115"/>
        </w:rPr>
        <w:t xml:space="preserve"> </w:t>
      </w:r>
      <w:r>
        <w:rPr>
          <w:w w:val="115"/>
        </w:rPr>
        <w:t>document</w:t>
      </w:r>
      <w:r>
        <w:rPr>
          <w:spacing w:val="-23"/>
          <w:w w:val="115"/>
        </w:rPr>
        <w:t xml:space="preserve"> </w:t>
      </w:r>
      <w:r>
        <w:rPr>
          <w:w w:val="115"/>
        </w:rPr>
        <w:t>is</w:t>
      </w:r>
      <w:r>
        <w:rPr>
          <w:spacing w:val="-25"/>
          <w:w w:val="115"/>
        </w:rPr>
        <w:t xml:space="preserve"> </w:t>
      </w:r>
      <w:r>
        <w:rPr>
          <w:w w:val="115"/>
        </w:rPr>
        <w:t>suitable</w:t>
      </w:r>
      <w:r>
        <w:rPr>
          <w:spacing w:val="-25"/>
          <w:w w:val="115"/>
        </w:rPr>
        <w:t xml:space="preserve"> </w:t>
      </w:r>
      <w:r>
        <w:rPr>
          <w:w w:val="115"/>
        </w:rPr>
        <w:t>for</w:t>
      </w:r>
      <w:r>
        <w:rPr>
          <w:spacing w:val="-25"/>
          <w:w w:val="115"/>
        </w:rPr>
        <w:t xml:space="preserve"> </w:t>
      </w:r>
      <w:r>
        <w:rPr>
          <w:w w:val="115"/>
        </w:rPr>
        <w:t>creating</w:t>
      </w:r>
      <w:r>
        <w:rPr>
          <w:spacing w:val="-24"/>
          <w:w w:val="115"/>
        </w:rPr>
        <w:t xml:space="preserve"> </w:t>
      </w:r>
      <w:r>
        <w:rPr>
          <w:w w:val="115"/>
        </w:rPr>
        <w:t>financial</w:t>
      </w:r>
      <w:r>
        <w:rPr>
          <w:spacing w:val="-25"/>
          <w:w w:val="115"/>
        </w:rPr>
        <w:t xml:space="preserve"> </w:t>
      </w:r>
      <w:r>
        <w:rPr>
          <w:w w:val="115"/>
        </w:rPr>
        <w:t>statements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at</w:t>
      </w:r>
      <w:r>
        <w:rPr>
          <w:spacing w:val="-24"/>
          <w:w w:val="115"/>
        </w:rPr>
        <w:t xml:space="preserve"> </w:t>
      </w:r>
      <w:r>
        <w:rPr>
          <w:w w:val="115"/>
        </w:rPr>
        <w:t>profit</w:t>
      </w:r>
      <w:r>
        <w:rPr>
          <w:spacing w:val="-24"/>
          <w:w w:val="115"/>
        </w:rPr>
        <w:t xml:space="preserve"> </w:t>
      </w:r>
      <w:r>
        <w:rPr>
          <w:w w:val="115"/>
        </w:rPr>
        <w:t>center</w:t>
      </w:r>
      <w:r>
        <w:rPr>
          <w:spacing w:val="-24"/>
          <w:w w:val="115"/>
        </w:rPr>
        <w:t xml:space="preserve"> </w:t>
      </w:r>
      <w:r>
        <w:rPr>
          <w:w w:val="115"/>
        </w:rPr>
        <w:t>level.</w:t>
      </w:r>
      <w:r>
        <w:rPr>
          <w:spacing w:val="68"/>
          <w:w w:val="113"/>
        </w:rPr>
        <w:t xml:space="preserve"> </w:t>
      </w:r>
      <w:r>
        <w:rPr>
          <w:w w:val="115"/>
        </w:rPr>
        <w:t>Call</w:t>
      </w:r>
      <w:r>
        <w:rPr>
          <w:spacing w:val="-17"/>
          <w:w w:val="115"/>
        </w:rPr>
        <w:t xml:space="preserve"> </w:t>
      </w:r>
      <w:r>
        <w:rPr>
          <w:w w:val="115"/>
        </w:rPr>
        <w:t>up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relevant</w:t>
      </w:r>
      <w:r>
        <w:rPr>
          <w:spacing w:val="-17"/>
          <w:w w:val="115"/>
        </w:rPr>
        <w:t xml:space="preserve"> </w:t>
      </w:r>
      <w:r>
        <w:rPr>
          <w:w w:val="115"/>
        </w:rPr>
        <w:t>document</w:t>
      </w:r>
      <w:r>
        <w:rPr>
          <w:spacing w:val="-16"/>
          <w:w w:val="115"/>
        </w:rPr>
        <w:t xml:space="preserve"> </w:t>
      </w:r>
      <w:r>
        <w:rPr>
          <w:w w:val="115"/>
        </w:rPr>
        <w:t>view.</w:t>
      </w:r>
    </w:p>
    <w:p w:rsidR="00092B85" w:rsidRDefault="003561DB">
      <w:pPr>
        <w:pStyle w:val="BodyText"/>
        <w:numPr>
          <w:ilvl w:val="0"/>
          <w:numId w:val="176"/>
        </w:numPr>
        <w:tabs>
          <w:tab w:val="left" w:pos="1398"/>
        </w:tabs>
        <w:spacing w:before="163"/>
        <w:ind w:hanging="267"/>
      </w:pP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document.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possible,</w:t>
      </w:r>
      <w:r>
        <w:rPr>
          <w:spacing w:val="-12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9"/>
          <w:w w:val="110"/>
        </w:rPr>
        <w:t xml:space="preserve"> </w:t>
      </w:r>
      <w:r>
        <w:rPr>
          <w:w w:val="110"/>
        </w:rPr>
        <w:t>upper</w:t>
      </w:r>
      <w:r>
        <w:rPr>
          <w:spacing w:val="-11"/>
          <w:w w:val="110"/>
        </w:rPr>
        <w:t xml:space="preserve"> </w:t>
      </w:r>
      <w:r>
        <w:rPr>
          <w:spacing w:val="2"/>
          <w:w w:val="110"/>
        </w:rPr>
        <w:t>screen,</w:t>
      </w:r>
      <w:r w:rsidR="00DA5CB6">
        <w:rPr>
          <w:spacing w:val="2"/>
          <w:w w:val="110"/>
        </w:rPr>
        <w:t xml:space="preserve"> </w:t>
      </w:r>
      <w:r>
        <w:rPr>
          <w:spacing w:val="2"/>
          <w:w w:val="110"/>
        </w:rPr>
        <w:t>choose</w:t>
      </w:r>
    </w:p>
    <w:p w:rsidR="00092B85" w:rsidRDefault="003561DB">
      <w:pPr>
        <w:pStyle w:val="BodyText"/>
        <w:spacing w:before="15" w:line="256" w:lineRule="auto"/>
        <w:ind w:left="1397" w:right="250"/>
      </w:pPr>
      <w:r>
        <w:rPr>
          <w:rFonts w:cs="Calibri"/>
          <w:i/>
          <w:w w:val="115"/>
        </w:rPr>
        <w:t>More</w:t>
      </w:r>
      <w:r>
        <w:rPr>
          <w:rFonts w:cs="Calibri"/>
          <w:i/>
          <w:spacing w:val="-31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→</w:t>
      </w:r>
      <w:r>
        <w:rPr>
          <w:rFonts w:ascii="Times New Roman" w:eastAsia="Times New Roman" w:hAnsi="Times New Roman" w:cs="Times New Roman"/>
          <w:spacing w:val="-37"/>
          <w:w w:val="115"/>
        </w:rPr>
        <w:t xml:space="preserve"> </w:t>
      </w:r>
      <w:r>
        <w:rPr>
          <w:rFonts w:cs="Calibri"/>
          <w:i/>
          <w:w w:val="115"/>
        </w:rPr>
        <w:t>Document</w:t>
      </w:r>
      <w:r>
        <w:rPr>
          <w:rFonts w:cs="Calibri"/>
          <w:i/>
          <w:spacing w:val="-29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→</w:t>
      </w:r>
      <w:r>
        <w:rPr>
          <w:rFonts w:ascii="Times New Roman" w:eastAsia="Times New Roman" w:hAnsi="Times New Roman" w:cs="Times New Roman"/>
          <w:spacing w:val="-38"/>
          <w:w w:val="115"/>
        </w:rPr>
        <w:t xml:space="preserve"> </w:t>
      </w:r>
      <w:r>
        <w:rPr>
          <w:rFonts w:cs="Calibri"/>
          <w:i/>
          <w:w w:val="115"/>
        </w:rPr>
        <w:t>Display</w:t>
      </w:r>
      <w:r>
        <w:rPr>
          <w:w w:val="115"/>
        </w:rPr>
        <w:t>.</w:t>
      </w:r>
      <w:r>
        <w:rPr>
          <w:spacing w:val="-33"/>
          <w:w w:val="115"/>
        </w:rPr>
        <w:t xml:space="preserve"> </w:t>
      </w:r>
      <w:r>
        <w:rPr>
          <w:w w:val="115"/>
        </w:rPr>
        <w:t>Use</w:t>
      </w:r>
      <w:r>
        <w:rPr>
          <w:spacing w:val="-35"/>
          <w:w w:val="115"/>
        </w:rPr>
        <w:t xml:space="preserve"> </w:t>
      </w:r>
      <w:r>
        <w:rPr>
          <w:w w:val="115"/>
        </w:rPr>
        <w:t>the</w:t>
      </w:r>
      <w:r>
        <w:rPr>
          <w:spacing w:val="-35"/>
          <w:w w:val="115"/>
        </w:rPr>
        <w:t xml:space="preserve"> </w:t>
      </w:r>
      <w:r>
        <w:rPr>
          <w:w w:val="115"/>
        </w:rPr>
        <w:t>option</w:t>
      </w:r>
      <w:r>
        <w:rPr>
          <w:spacing w:val="-36"/>
          <w:w w:val="115"/>
        </w:rPr>
        <w:t xml:space="preserve"> </w:t>
      </w:r>
      <w:r>
        <w:rPr>
          <w:w w:val="115"/>
        </w:rPr>
        <w:t>to</w:t>
      </w:r>
      <w:r>
        <w:rPr>
          <w:spacing w:val="-35"/>
          <w:w w:val="115"/>
        </w:rPr>
        <w:t xml:space="preserve"> </w:t>
      </w:r>
      <w:r>
        <w:rPr>
          <w:w w:val="115"/>
        </w:rPr>
        <w:t>switch</w:t>
      </w:r>
      <w:r>
        <w:rPr>
          <w:spacing w:val="-35"/>
          <w:w w:val="115"/>
        </w:rPr>
        <w:t xml:space="preserve"> </w:t>
      </w:r>
      <w:r>
        <w:rPr>
          <w:w w:val="115"/>
        </w:rPr>
        <w:t>between</w:t>
      </w:r>
      <w:r>
        <w:rPr>
          <w:spacing w:val="-35"/>
          <w:w w:val="115"/>
        </w:rPr>
        <w:t xml:space="preserve"> </w:t>
      </w:r>
      <w:r>
        <w:rPr>
          <w:spacing w:val="1"/>
          <w:w w:val="115"/>
        </w:rPr>
        <w:t>each</w:t>
      </w:r>
      <w:r>
        <w:rPr>
          <w:spacing w:val="-35"/>
          <w:w w:val="115"/>
        </w:rPr>
        <w:t xml:space="preserve"> </w:t>
      </w:r>
      <w:r>
        <w:rPr>
          <w:w w:val="115"/>
        </w:rPr>
        <w:t>document</w:t>
      </w:r>
      <w:r>
        <w:rPr>
          <w:spacing w:val="-34"/>
          <w:w w:val="115"/>
        </w:rPr>
        <w:t xml:space="preserve"> </w:t>
      </w:r>
      <w:r>
        <w:rPr>
          <w:w w:val="115"/>
        </w:rPr>
        <w:t>view.</w:t>
      </w:r>
      <w:r>
        <w:rPr>
          <w:spacing w:val="-36"/>
          <w:w w:val="115"/>
        </w:rPr>
        <w:t xml:space="preserve"> </w:t>
      </w:r>
      <w:r>
        <w:rPr>
          <w:w w:val="115"/>
        </w:rPr>
        <w:t>If</w:t>
      </w:r>
      <w:r>
        <w:rPr>
          <w:spacing w:val="70"/>
          <w:w w:val="113"/>
        </w:rPr>
        <w:t xml:space="preserve"> </w:t>
      </w:r>
      <w:r>
        <w:rPr>
          <w:w w:val="115"/>
        </w:rPr>
        <w:t>this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not</w:t>
      </w:r>
      <w:r>
        <w:rPr>
          <w:spacing w:val="-7"/>
          <w:w w:val="115"/>
        </w:rPr>
        <w:t xml:space="preserve"> </w:t>
      </w:r>
      <w:r>
        <w:rPr>
          <w:w w:val="115"/>
        </w:rPr>
        <w:t>possible,</w:t>
      </w:r>
      <w:r>
        <w:rPr>
          <w:spacing w:val="-9"/>
          <w:w w:val="115"/>
        </w:rPr>
        <w:t xml:space="preserve"> </w:t>
      </w:r>
      <w:r>
        <w:rPr>
          <w:w w:val="115"/>
        </w:rPr>
        <w:t>leave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app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choose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app</w:t>
      </w:r>
      <w:r>
        <w:rPr>
          <w:spacing w:val="1"/>
          <w:w w:val="115"/>
        </w:rPr>
        <w:t xml:space="preserve"> </w:t>
      </w:r>
      <w:r>
        <w:rPr>
          <w:rFonts w:cs="Calibri"/>
          <w:i/>
          <w:w w:val="115"/>
        </w:rPr>
        <w:t>Manage</w:t>
      </w:r>
      <w:r>
        <w:rPr>
          <w:rFonts w:cs="Calibri"/>
          <w:i/>
          <w:spacing w:val="-6"/>
          <w:w w:val="115"/>
        </w:rPr>
        <w:t xml:space="preserve"> </w:t>
      </w:r>
      <w:r>
        <w:rPr>
          <w:rFonts w:cs="Calibri"/>
          <w:i/>
          <w:w w:val="115"/>
        </w:rPr>
        <w:t>Journal</w:t>
      </w:r>
      <w:r>
        <w:rPr>
          <w:rFonts w:cs="Calibri"/>
          <w:i/>
          <w:spacing w:val="-7"/>
          <w:w w:val="115"/>
        </w:rPr>
        <w:t xml:space="preserve"> </w:t>
      </w:r>
      <w:r>
        <w:rPr>
          <w:rFonts w:cs="Calibri"/>
          <w:i/>
          <w:w w:val="115"/>
        </w:rPr>
        <w:t>Entry</w:t>
      </w:r>
      <w:r>
        <w:rPr>
          <w:rFonts w:cs="Calibri"/>
          <w:i/>
          <w:spacing w:val="-3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48"/>
          <w:w w:val="113"/>
        </w:rPr>
        <w:t xml:space="preserve"> </w:t>
      </w:r>
      <w:r w:rsidR="00DA5CB6">
        <w:rPr>
          <w:w w:val="115"/>
        </w:rPr>
        <w:t>Launchpad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show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document.</w:t>
      </w:r>
      <w:r>
        <w:rPr>
          <w:spacing w:val="-6"/>
          <w:w w:val="115"/>
        </w:rPr>
        <w:t xml:space="preserve"> </w:t>
      </w:r>
      <w:r>
        <w:rPr>
          <w:w w:val="115"/>
        </w:rPr>
        <w:t>Use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layout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which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all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relevant</w:t>
      </w:r>
      <w:r>
        <w:rPr>
          <w:spacing w:val="-8"/>
          <w:w w:val="115"/>
        </w:rPr>
        <w:t xml:space="preserve"> </w:t>
      </w:r>
      <w:r>
        <w:rPr>
          <w:w w:val="115"/>
        </w:rPr>
        <w:t>fields</w:t>
      </w:r>
      <w:r>
        <w:rPr>
          <w:spacing w:val="-8"/>
          <w:w w:val="115"/>
        </w:rPr>
        <w:t xml:space="preserve"> </w:t>
      </w:r>
      <w:r>
        <w:rPr>
          <w:w w:val="115"/>
        </w:rPr>
        <w:t>are</w:t>
      </w:r>
      <w:r>
        <w:rPr>
          <w:spacing w:val="60"/>
          <w:w w:val="113"/>
        </w:rPr>
        <w:t xml:space="preserve"> </w:t>
      </w:r>
      <w:r>
        <w:rPr>
          <w:w w:val="115"/>
        </w:rPr>
        <w:t>displayed.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If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not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case,</w:t>
      </w:r>
      <w:r>
        <w:rPr>
          <w:spacing w:val="-10"/>
          <w:w w:val="115"/>
        </w:rPr>
        <w:t xml:space="preserve"> </w:t>
      </w:r>
      <w:r>
        <w:rPr>
          <w:w w:val="115"/>
        </w:rPr>
        <w:t>choose</w:t>
      </w:r>
      <w:r>
        <w:rPr>
          <w:spacing w:val="-8"/>
          <w:w w:val="115"/>
        </w:rPr>
        <w:t xml:space="preserve"> </w:t>
      </w:r>
      <w:r>
        <w:rPr>
          <w:w w:val="115"/>
        </w:rPr>
        <w:t>layout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/AC_1</w:t>
      </w:r>
      <w:r>
        <w:rPr>
          <w:spacing w:val="-10"/>
          <w:w w:val="115"/>
        </w:rPr>
        <w:t xml:space="preserve"> </w:t>
      </w:r>
      <w:r>
        <w:rPr>
          <w:w w:val="115"/>
        </w:rPr>
        <w:t>(Layout</w:t>
      </w:r>
      <w:r>
        <w:rPr>
          <w:spacing w:val="-9"/>
          <w:w w:val="115"/>
        </w:rPr>
        <w:t xml:space="preserve"> </w:t>
      </w:r>
      <w:r>
        <w:rPr>
          <w:w w:val="115"/>
        </w:rPr>
        <w:t>with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Cost</w:t>
      </w:r>
      <w:r>
        <w:rPr>
          <w:spacing w:val="-6"/>
          <w:w w:val="115"/>
        </w:rPr>
        <w:t xml:space="preserve"> </w:t>
      </w:r>
      <w:r>
        <w:rPr>
          <w:w w:val="115"/>
        </w:rPr>
        <w:t>Center,</w:t>
      </w:r>
      <w:r>
        <w:rPr>
          <w:spacing w:val="-8"/>
          <w:w w:val="115"/>
        </w:rPr>
        <w:t xml:space="preserve"> </w:t>
      </w:r>
      <w:r>
        <w:rPr>
          <w:spacing w:val="2"/>
          <w:w w:val="115"/>
        </w:rPr>
        <w:t>Profit</w:t>
      </w:r>
      <w:r>
        <w:rPr>
          <w:spacing w:val="82"/>
          <w:w w:val="113"/>
        </w:rPr>
        <w:t xml:space="preserve"> </w:t>
      </w:r>
      <w:r>
        <w:rPr>
          <w:w w:val="115"/>
        </w:rPr>
        <w:t>Center,</w:t>
      </w:r>
      <w:r>
        <w:rPr>
          <w:spacing w:val="-29"/>
          <w:w w:val="115"/>
        </w:rPr>
        <w:t xml:space="preserve"> </w:t>
      </w:r>
      <w:r>
        <w:rPr>
          <w:w w:val="115"/>
        </w:rPr>
        <w:t>Segment,</w:t>
      </w:r>
      <w:r>
        <w:rPr>
          <w:spacing w:val="-28"/>
          <w:w w:val="115"/>
        </w:rPr>
        <w:t xml:space="preserve"> </w:t>
      </w:r>
      <w:r w:rsidR="00644AB7">
        <w:rPr>
          <w:w w:val="115"/>
        </w:rPr>
        <w:t>and Functional</w:t>
      </w:r>
      <w:r>
        <w:rPr>
          <w:spacing w:val="-26"/>
          <w:w w:val="115"/>
        </w:rPr>
        <w:t xml:space="preserve"> </w:t>
      </w:r>
      <w:r>
        <w:rPr>
          <w:w w:val="115"/>
        </w:rPr>
        <w:t>Area).</w:t>
      </w:r>
      <w:r>
        <w:rPr>
          <w:spacing w:val="-27"/>
          <w:w w:val="115"/>
        </w:rPr>
        <w:t xml:space="preserve"> </w:t>
      </w:r>
      <w:r>
        <w:rPr>
          <w:w w:val="115"/>
        </w:rPr>
        <w:t>What</w:t>
      </w:r>
      <w:r>
        <w:rPr>
          <w:spacing w:val="-27"/>
          <w:w w:val="115"/>
        </w:rPr>
        <w:t xml:space="preserve"> </w:t>
      </w:r>
      <w:r>
        <w:rPr>
          <w:w w:val="115"/>
        </w:rPr>
        <w:t>distinguishes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28"/>
          <w:w w:val="115"/>
        </w:rPr>
        <w:t xml:space="preserve"> </w:t>
      </w:r>
      <w:r>
        <w:rPr>
          <w:w w:val="115"/>
        </w:rPr>
        <w:t>Entry</w:t>
      </w:r>
      <w:r>
        <w:rPr>
          <w:spacing w:val="-27"/>
          <w:w w:val="115"/>
        </w:rPr>
        <w:t xml:space="preserve"> </w:t>
      </w:r>
      <w:r>
        <w:rPr>
          <w:w w:val="115"/>
        </w:rPr>
        <w:t>View</w:t>
      </w:r>
      <w:r>
        <w:rPr>
          <w:spacing w:val="-28"/>
          <w:w w:val="115"/>
        </w:rPr>
        <w:t xml:space="preserve"> </w:t>
      </w:r>
      <w:r>
        <w:rPr>
          <w:w w:val="115"/>
        </w:rPr>
        <w:t>from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28"/>
          <w:w w:val="115"/>
        </w:rPr>
        <w:t xml:space="preserve"> </w:t>
      </w:r>
      <w:r>
        <w:rPr>
          <w:w w:val="115"/>
        </w:rPr>
        <w:t>Leading</w:t>
      </w:r>
      <w:r>
        <w:rPr>
          <w:spacing w:val="62"/>
          <w:w w:val="113"/>
        </w:rPr>
        <w:t xml:space="preserve"> </w:t>
      </w:r>
      <w:r>
        <w:rPr>
          <w:w w:val="115"/>
        </w:rPr>
        <w:t>Ledger</w:t>
      </w:r>
      <w:r>
        <w:rPr>
          <w:spacing w:val="-27"/>
          <w:w w:val="115"/>
        </w:rPr>
        <w:t xml:space="preserve"> </w:t>
      </w:r>
      <w:r>
        <w:rPr>
          <w:w w:val="115"/>
        </w:rPr>
        <w:t>view?</w:t>
      </w:r>
    </w:p>
    <w:p w:rsidR="00092B85" w:rsidRDefault="00092B85">
      <w:pPr>
        <w:spacing w:line="256" w:lineRule="auto"/>
        <w:sectPr w:rsidR="00092B85">
          <w:pgSz w:w="11920" w:h="16850"/>
          <w:pgMar w:top="180" w:right="102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26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2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6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12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23" style="width:234.6pt;height:.75pt;mso-position-horizontal-relative:char;mso-position-vertical-relative:line" coordsize="4692,15">
            <v:group id="_x0000_s1924" style="position:absolute;left:8;top:8;width:4677;height:2" coordorigin="8,8" coordsize="4677,2">
              <v:shape id="_x0000_s1925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spacing w:line="247" w:lineRule="auto"/>
        <w:ind w:right="444"/>
      </w:pPr>
      <w:r>
        <w:rPr>
          <w:w w:val="120"/>
        </w:rPr>
        <w:t>Enter</w:t>
      </w:r>
      <w:r>
        <w:rPr>
          <w:spacing w:val="-57"/>
          <w:w w:val="120"/>
        </w:rPr>
        <w:t xml:space="preserve"> </w:t>
      </w:r>
      <w:r>
        <w:rPr>
          <w:w w:val="120"/>
        </w:rPr>
        <w:t>a</w:t>
      </w:r>
      <w:r>
        <w:rPr>
          <w:spacing w:val="-57"/>
          <w:w w:val="120"/>
        </w:rPr>
        <w:t xml:space="preserve"> </w:t>
      </w:r>
      <w:r>
        <w:rPr>
          <w:w w:val="120"/>
        </w:rPr>
        <w:t>Vendor</w:t>
      </w:r>
      <w:r>
        <w:rPr>
          <w:spacing w:val="-57"/>
          <w:w w:val="120"/>
        </w:rPr>
        <w:t xml:space="preserve"> </w:t>
      </w:r>
      <w:r>
        <w:rPr>
          <w:w w:val="120"/>
        </w:rPr>
        <w:t>Invoice</w:t>
      </w:r>
      <w:r>
        <w:rPr>
          <w:spacing w:val="-55"/>
          <w:w w:val="120"/>
        </w:rPr>
        <w:t xml:space="preserve"> </w:t>
      </w:r>
      <w:r>
        <w:rPr>
          <w:w w:val="120"/>
        </w:rPr>
        <w:t>with</w:t>
      </w:r>
      <w:r>
        <w:rPr>
          <w:spacing w:val="-57"/>
          <w:w w:val="120"/>
        </w:rPr>
        <w:t xml:space="preserve"> </w:t>
      </w:r>
      <w:r>
        <w:rPr>
          <w:w w:val="120"/>
        </w:rPr>
        <w:t>Document</w:t>
      </w:r>
      <w:r>
        <w:rPr>
          <w:spacing w:val="28"/>
          <w:w w:val="119"/>
        </w:rPr>
        <w:t xml:space="preserve"> </w:t>
      </w:r>
      <w:r>
        <w:rPr>
          <w:w w:val="120"/>
        </w:rPr>
        <w:t>Splitting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56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31" w:line="254" w:lineRule="auto"/>
        <w:ind w:right="298"/>
      </w:pPr>
      <w:r>
        <w:rPr>
          <w:spacing w:val="1"/>
          <w:w w:val="115"/>
        </w:rPr>
        <w:t>We</w:t>
      </w:r>
      <w:r>
        <w:rPr>
          <w:spacing w:val="-30"/>
          <w:w w:val="115"/>
        </w:rPr>
        <w:t xml:space="preserve"> </w:t>
      </w:r>
      <w:r>
        <w:rPr>
          <w:w w:val="115"/>
        </w:rPr>
        <w:t>receive</w:t>
      </w:r>
      <w:r>
        <w:rPr>
          <w:spacing w:val="-27"/>
          <w:w w:val="115"/>
        </w:rPr>
        <w:t xml:space="preserve"> </w:t>
      </w:r>
      <w:r>
        <w:rPr>
          <w:w w:val="115"/>
        </w:rPr>
        <w:t>a</w:t>
      </w:r>
      <w:r>
        <w:rPr>
          <w:spacing w:val="-30"/>
          <w:w w:val="115"/>
        </w:rPr>
        <w:t xml:space="preserve"> </w:t>
      </w:r>
      <w:r>
        <w:rPr>
          <w:w w:val="115"/>
        </w:rPr>
        <w:t>service</w:t>
      </w:r>
      <w:r>
        <w:rPr>
          <w:spacing w:val="-29"/>
          <w:w w:val="115"/>
        </w:rPr>
        <w:t xml:space="preserve"> </w:t>
      </w:r>
      <w:r>
        <w:rPr>
          <w:w w:val="115"/>
        </w:rPr>
        <w:t>invoice</w:t>
      </w:r>
      <w:r>
        <w:rPr>
          <w:spacing w:val="-29"/>
          <w:w w:val="115"/>
        </w:rPr>
        <w:t xml:space="preserve"> </w:t>
      </w:r>
      <w:r>
        <w:rPr>
          <w:w w:val="115"/>
        </w:rPr>
        <w:t>for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inspection</w:t>
      </w:r>
      <w:r>
        <w:rPr>
          <w:spacing w:val="-29"/>
          <w:w w:val="115"/>
        </w:rPr>
        <w:t xml:space="preserve"> </w:t>
      </w:r>
      <w:r>
        <w:rPr>
          <w:spacing w:val="1"/>
          <w:w w:val="115"/>
        </w:rPr>
        <w:t>of</w:t>
      </w:r>
      <w:r>
        <w:rPr>
          <w:spacing w:val="-30"/>
          <w:w w:val="115"/>
        </w:rPr>
        <w:t xml:space="preserve"> </w:t>
      </w:r>
      <w:r>
        <w:rPr>
          <w:w w:val="115"/>
        </w:rPr>
        <w:t>two</w:t>
      </w:r>
      <w:r>
        <w:rPr>
          <w:spacing w:val="-27"/>
          <w:w w:val="115"/>
        </w:rPr>
        <w:t xml:space="preserve"> </w:t>
      </w:r>
      <w:r>
        <w:rPr>
          <w:w w:val="115"/>
        </w:rPr>
        <w:t>company</w:t>
      </w:r>
      <w:r>
        <w:rPr>
          <w:spacing w:val="-27"/>
          <w:w w:val="115"/>
        </w:rPr>
        <w:t xml:space="preserve"> </w:t>
      </w:r>
      <w:r>
        <w:rPr>
          <w:w w:val="115"/>
        </w:rPr>
        <w:t>cars.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invoice</w:t>
      </w:r>
      <w:r>
        <w:rPr>
          <w:spacing w:val="-27"/>
          <w:w w:val="115"/>
        </w:rPr>
        <w:t xml:space="preserve"> </w:t>
      </w:r>
      <w:r>
        <w:rPr>
          <w:w w:val="115"/>
        </w:rPr>
        <w:t>refers</w:t>
      </w:r>
      <w:r>
        <w:rPr>
          <w:spacing w:val="-29"/>
          <w:w w:val="115"/>
        </w:rPr>
        <w:t xml:space="preserve"> </w:t>
      </w:r>
      <w:r>
        <w:rPr>
          <w:w w:val="115"/>
        </w:rPr>
        <w:t>to</w:t>
      </w:r>
      <w:r>
        <w:rPr>
          <w:spacing w:val="-29"/>
          <w:w w:val="115"/>
        </w:rPr>
        <w:t xml:space="preserve"> </w:t>
      </w:r>
      <w:r>
        <w:rPr>
          <w:w w:val="115"/>
        </w:rPr>
        <w:t>two</w:t>
      </w:r>
      <w:r>
        <w:rPr>
          <w:spacing w:val="88"/>
          <w:w w:val="113"/>
        </w:rPr>
        <w:t xml:space="preserve"> </w:t>
      </w:r>
      <w:r>
        <w:rPr>
          <w:w w:val="115"/>
        </w:rPr>
        <w:t>different</w:t>
      </w:r>
      <w:r>
        <w:rPr>
          <w:spacing w:val="-20"/>
          <w:w w:val="115"/>
        </w:rPr>
        <w:t xml:space="preserve"> </w:t>
      </w:r>
      <w:r>
        <w:rPr>
          <w:w w:val="115"/>
        </w:rPr>
        <w:t>cost</w:t>
      </w:r>
      <w:r>
        <w:rPr>
          <w:spacing w:val="-20"/>
          <w:w w:val="115"/>
        </w:rPr>
        <w:t xml:space="preserve"> </w:t>
      </w:r>
      <w:r>
        <w:rPr>
          <w:w w:val="115"/>
        </w:rPr>
        <w:t>centers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2"/>
          <w:w w:val="115"/>
        </w:rPr>
        <w:t xml:space="preserve"> </w:t>
      </w:r>
      <w:r>
        <w:rPr>
          <w:w w:val="115"/>
        </w:rPr>
        <w:t>thus</w:t>
      </w:r>
      <w:r>
        <w:rPr>
          <w:spacing w:val="-23"/>
          <w:w w:val="115"/>
        </w:rPr>
        <w:t xml:space="preserve"> </w:t>
      </w:r>
      <w:r>
        <w:rPr>
          <w:w w:val="115"/>
        </w:rPr>
        <w:t>two</w:t>
      </w:r>
      <w:r>
        <w:rPr>
          <w:spacing w:val="-21"/>
          <w:w w:val="115"/>
        </w:rPr>
        <w:t xml:space="preserve"> </w:t>
      </w:r>
      <w:r>
        <w:rPr>
          <w:w w:val="115"/>
        </w:rPr>
        <w:t>different</w:t>
      </w:r>
      <w:r>
        <w:rPr>
          <w:spacing w:val="-19"/>
          <w:w w:val="115"/>
        </w:rPr>
        <w:t xml:space="preserve"> </w:t>
      </w:r>
      <w:r>
        <w:rPr>
          <w:w w:val="115"/>
        </w:rPr>
        <w:t>profit</w:t>
      </w:r>
      <w:r>
        <w:rPr>
          <w:spacing w:val="-20"/>
          <w:w w:val="115"/>
        </w:rPr>
        <w:t xml:space="preserve"> </w:t>
      </w:r>
      <w:r>
        <w:rPr>
          <w:w w:val="115"/>
        </w:rPr>
        <w:t>centers.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invoice</w:t>
      </w:r>
      <w:r>
        <w:rPr>
          <w:spacing w:val="-20"/>
          <w:w w:val="115"/>
        </w:rPr>
        <w:t xml:space="preserve"> </w:t>
      </w:r>
      <w:r>
        <w:rPr>
          <w:w w:val="115"/>
        </w:rPr>
        <w:t>amount</w:t>
      </w:r>
      <w:r>
        <w:rPr>
          <w:spacing w:val="-22"/>
          <w:w w:val="115"/>
        </w:rPr>
        <w:t xml:space="preserve"> </w:t>
      </w:r>
      <w:r>
        <w:rPr>
          <w:w w:val="115"/>
        </w:rPr>
        <w:t>is</w:t>
      </w:r>
      <w:r>
        <w:rPr>
          <w:spacing w:val="-21"/>
          <w:w w:val="115"/>
        </w:rPr>
        <w:t xml:space="preserve"> </w:t>
      </w:r>
      <w:r>
        <w:rPr>
          <w:w w:val="115"/>
        </w:rPr>
        <w:t>USD</w:t>
      </w:r>
      <w:r>
        <w:rPr>
          <w:spacing w:val="48"/>
          <w:w w:val="113"/>
        </w:rPr>
        <w:t xml:space="preserve"> </w:t>
      </w:r>
      <w:r>
        <w:rPr>
          <w:w w:val="115"/>
        </w:rPr>
        <w:t>4760,--.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amount</w:t>
      </w:r>
      <w:r>
        <w:rPr>
          <w:spacing w:val="-16"/>
          <w:w w:val="115"/>
        </w:rPr>
        <w:t xml:space="preserve"> </w:t>
      </w:r>
      <w:del w:id="427" w:author="Wilder, Tom" w:date="2019-05-11T13:33:00Z">
        <w:r w:rsidDel="004E14D5">
          <w:rPr>
            <w:w w:val="115"/>
          </w:rPr>
          <w:delText>includes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input</w:delText>
        </w:r>
        <w:r w:rsidDel="004E14D5">
          <w:rPr>
            <w:spacing w:val="-19"/>
            <w:w w:val="115"/>
          </w:rPr>
          <w:delText xml:space="preserve"> </w:delText>
        </w:r>
        <w:r w:rsidDel="004E14D5">
          <w:rPr>
            <w:w w:val="115"/>
          </w:rPr>
          <w:delText>tax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(tax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code</w:delText>
        </w:r>
        <w:r w:rsidDel="004E14D5">
          <w:rPr>
            <w:spacing w:val="-15"/>
            <w:w w:val="115"/>
          </w:rPr>
          <w:delText xml:space="preserve"> </w:delText>
        </w:r>
        <w:r w:rsidDel="004E14D5">
          <w:rPr>
            <w:spacing w:val="-1"/>
            <w:w w:val="115"/>
          </w:rPr>
          <w:delText>XI)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of</w:delText>
        </w:r>
        <w:r w:rsidDel="004E14D5">
          <w:rPr>
            <w:spacing w:val="-19"/>
            <w:w w:val="115"/>
          </w:rPr>
          <w:delText xml:space="preserve"> </w:delText>
        </w:r>
        <w:r w:rsidDel="004E14D5">
          <w:rPr>
            <w:spacing w:val="1"/>
            <w:w w:val="115"/>
          </w:rPr>
          <w:delText>19%,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that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is,</w:delText>
        </w:r>
        <w:r w:rsidDel="004E14D5">
          <w:rPr>
            <w:spacing w:val="-19"/>
            <w:w w:val="115"/>
          </w:rPr>
          <w:delText xml:space="preserve"> </w:delText>
        </w:r>
        <w:r w:rsidDel="004E14D5">
          <w:rPr>
            <w:w w:val="115"/>
          </w:rPr>
          <w:delText>USD</w:delText>
        </w:r>
        <w:r w:rsidDel="004E14D5">
          <w:rPr>
            <w:spacing w:val="-18"/>
            <w:w w:val="115"/>
          </w:rPr>
          <w:delText xml:space="preserve"> </w:delText>
        </w:r>
        <w:r w:rsidDel="004E14D5">
          <w:rPr>
            <w:w w:val="115"/>
          </w:rPr>
          <w:delText>760,--.</w:delText>
        </w:r>
        <w:r w:rsidDel="004E14D5">
          <w:rPr>
            <w:spacing w:val="-16"/>
            <w:w w:val="115"/>
          </w:rPr>
          <w:delText xml:space="preserve"> </w:delText>
        </w:r>
      </w:del>
      <w:r>
        <w:rPr>
          <w:w w:val="115"/>
        </w:rPr>
        <w:t>USD</w:t>
      </w:r>
      <w:r>
        <w:rPr>
          <w:spacing w:val="-18"/>
          <w:w w:val="115"/>
        </w:rPr>
        <w:t xml:space="preserve"> </w:t>
      </w:r>
      <w:r>
        <w:rPr>
          <w:w w:val="115"/>
        </w:rPr>
        <w:t>2380,--</w:t>
      </w:r>
      <w:r>
        <w:rPr>
          <w:spacing w:val="78"/>
          <w:w w:val="113"/>
        </w:rPr>
        <w:t xml:space="preserve"> </w:t>
      </w:r>
      <w:r>
        <w:rPr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w w:val="115"/>
        </w:rPr>
        <w:t>attributed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cost</w:t>
      </w:r>
      <w:r>
        <w:rPr>
          <w:spacing w:val="-8"/>
          <w:w w:val="115"/>
        </w:rPr>
        <w:t xml:space="preserve"> </w:t>
      </w:r>
      <w:r>
        <w:rPr>
          <w:w w:val="115"/>
        </w:rPr>
        <w:t>center,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SERV-###,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USD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2380,--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cost</w:t>
      </w:r>
      <w:r>
        <w:rPr>
          <w:spacing w:val="-9"/>
          <w:w w:val="115"/>
        </w:rPr>
        <w:t xml:space="preserve"> </w:t>
      </w:r>
      <w:r>
        <w:rPr>
          <w:w w:val="115"/>
        </w:rPr>
        <w:t>center</w:t>
      </w:r>
      <w:r>
        <w:rPr>
          <w:spacing w:val="-6"/>
          <w:w w:val="115"/>
        </w:rPr>
        <w:t xml:space="preserve"> </w:t>
      </w:r>
      <w:r>
        <w:rPr>
          <w:w w:val="115"/>
        </w:rPr>
        <w:t>ENGR-###.</w:t>
      </w:r>
      <w:r>
        <w:rPr>
          <w:spacing w:val="-8"/>
          <w:w w:val="115"/>
        </w:rPr>
        <w:t xml:space="preserve"> </w:t>
      </w:r>
      <w:r>
        <w:rPr>
          <w:w w:val="115"/>
        </w:rPr>
        <w:t>Use</w:t>
      </w:r>
      <w:r>
        <w:rPr>
          <w:spacing w:val="64"/>
          <w:w w:val="113"/>
        </w:rPr>
        <w:t xml:space="preserve"> </w:t>
      </w:r>
      <w:r>
        <w:rPr>
          <w:w w:val="115"/>
        </w:rPr>
        <w:t>your</w:t>
      </w:r>
      <w:r>
        <w:rPr>
          <w:spacing w:val="-11"/>
          <w:w w:val="115"/>
        </w:rPr>
        <w:t xml:space="preserve"> </w:t>
      </w:r>
      <w:r>
        <w:rPr>
          <w:w w:val="115"/>
        </w:rPr>
        <w:t>vendor</w:t>
      </w:r>
      <w:r>
        <w:rPr>
          <w:spacing w:val="-19"/>
          <w:w w:val="115"/>
        </w:rPr>
        <w:t xml:space="preserve"> </w:t>
      </w:r>
      <w:del w:id="428" w:author="Wilder, Tom" w:date="2019-05-11T13:34:00Z">
        <w:r w:rsidDel="004E14D5">
          <w:rPr>
            <w:w w:val="115"/>
          </w:rPr>
          <w:delText>T-BP###.</w:delText>
        </w:r>
      </w:del>
      <w:ins w:id="429" w:author="Wilder, Tom" w:date="2019-05-11T13:34:00Z">
        <w:r w:rsidR="004E14D5">
          <w:rPr>
            <w:w w:val="115"/>
          </w:rPr>
          <w:t xml:space="preserve"> that you created. </w:t>
        </w:r>
      </w:ins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invoice</w:t>
      </w:r>
      <w:r>
        <w:rPr>
          <w:spacing w:val="-18"/>
          <w:w w:val="115"/>
        </w:rPr>
        <w:t xml:space="preserve"> </w:t>
      </w:r>
      <w:r>
        <w:rPr>
          <w:w w:val="115"/>
        </w:rPr>
        <w:t>has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previous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day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invoice</w:t>
      </w:r>
      <w:r>
        <w:rPr>
          <w:spacing w:val="-16"/>
          <w:w w:val="115"/>
        </w:rPr>
        <w:t xml:space="preserve"> </w:t>
      </w:r>
      <w:r>
        <w:rPr>
          <w:w w:val="115"/>
        </w:rPr>
        <w:t>date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was</w:t>
      </w:r>
      <w:r>
        <w:rPr>
          <w:spacing w:val="-19"/>
          <w:w w:val="115"/>
        </w:rPr>
        <w:t xml:space="preserve"> </w:t>
      </w:r>
      <w:r>
        <w:rPr>
          <w:w w:val="115"/>
        </w:rPr>
        <w:t>sent</w:t>
      </w:r>
      <w:r>
        <w:rPr>
          <w:spacing w:val="72"/>
          <w:w w:val="113"/>
        </w:rPr>
        <w:t xml:space="preserve"> </w:t>
      </w:r>
      <w:r>
        <w:rPr>
          <w:w w:val="115"/>
        </w:rPr>
        <w:t>directly</w:t>
      </w:r>
      <w:r>
        <w:rPr>
          <w:spacing w:val="-27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31"/>
          <w:w w:val="115"/>
        </w:rPr>
        <w:t xml:space="preserve"> </w:t>
      </w:r>
      <w:r>
        <w:rPr>
          <w:w w:val="115"/>
        </w:rPr>
        <w:t>accounting</w:t>
      </w:r>
      <w:r>
        <w:rPr>
          <w:spacing w:val="-30"/>
          <w:w w:val="115"/>
        </w:rPr>
        <w:t xml:space="preserve"> </w:t>
      </w:r>
      <w:r>
        <w:rPr>
          <w:w w:val="115"/>
        </w:rPr>
        <w:t>department,</w:t>
      </w:r>
      <w:r>
        <w:rPr>
          <w:spacing w:val="-31"/>
          <w:w w:val="115"/>
        </w:rPr>
        <w:t xml:space="preserve"> </w:t>
      </w:r>
      <w:r>
        <w:rPr>
          <w:w w:val="115"/>
        </w:rPr>
        <w:t>without</w:t>
      </w:r>
      <w:r>
        <w:rPr>
          <w:spacing w:val="-31"/>
          <w:w w:val="115"/>
        </w:rPr>
        <w:t xml:space="preserve"> </w:t>
      </w:r>
      <w:r>
        <w:rPr>
          <w:w w:val="115"/>
        </w:rPr>
        <w:t>going</w:t>
      </w:r>
      <w:r>
        <w:rPr>
          <w:spacing w:val="-33"/>
          <w:w w:val="115"/>
        </w:rPr>
        <w:t xml:space="preserve"> </w:t>
      </w:r>
      <w:r>
        <w:rPr>
          <w:w w:val="115"/>
        </w:rPr>
        <w:t>through</w:t>
      </w:r>
      <w:r>
        <w:rPr>
          <w:spacing w:val="-32"/>
          <w:w w:val="115"/>
        </w:rPr>
        <w:t xml:space="preserve"> </w:t>
      </w:r>
      <w:r>
        <w:rPr>
          <w:w w:val="115"/>
        </w:rPr>
        <w:t>logistics</w:t>
      </w:r>
      <w:r>
        <w:rPr>
          <w:spacing w:val="-34"/>
          <w:w w:val="115"/>
        </w:rPr>
        <w:t xml:space="preserve"> </w:t>
      </w:r>
      <w:r>
        <w:rPr>
          <w:w w:val="115"/>
        </w:rPr>
        <w:t>invoice</w:t>
      </w:r>
      <w:r>
        <w:rPr>
          <w:spacing w:val="-32"/>
          <w:w w:val="115"/>
        </w:rPr>
        <w:t xml:space="preserve"> </w:t>
      </w:r>
      <w:r>
        <w:rPr>
          <w:w w:val="115"/>
        </w:rPr>
        <w:t>verification.</w:t>
      </w:r>
      <w:r>
        <w:rPr>
          <w:spacing w:val="74"/>
          <w:w w:val="113"/>
        </w:rPr>
        <w:t xml:space="preserve"> </w:t>
      </w:r>
      <w:r>
        <w:rPr>
          <w:w w:val="115"/>
        </w:rPr>
        <w:t>The</w:t>
      </w:r>
      <w:r>
        <w:rPr>
          <w:spacing w:val="-30"/>
          <w:w w:val="115"/>
        </w:rPr>
        <w:t xml:space="preserve"> </w:t>
      </w:r>
      <w:r>
        <w:rPr>
          <w:w w:val="115"/>
        </w:rPr>
        <w:t>invoice</w:t>
      </w:r>
      <w:r>
        <w:rPr>
          <w:spacing w:val="-9"/>
          <w:w w:val="115"/>
        </w:rPr>
        <w:t xml:space="preserve"> </w:t>
      </w:r>
      <w:r>
        <w:rPr>
          <w:w w:val="115"/>
        </w:rPr>
        <w:t>has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number</w:t>
      </w:r>
      <w:r>
        <w:rPr>
          <w:spacing w:val="-9"/>
          <w:w w:val="115"/>
        </w:rPr>
        <w:t xml:space="preserve"> </w:t>
      </w:r>
      <w:r>
        <w:rPr>
          <w:w w:val="115"/>
        </w:rPr>
        <w:t>4###.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G/L</w:t>
      </w:r>
      <w:r>
        <w:rPr>
          <w:spacing w:val="-9"/>
          <w:w w:val="115"/>
        </w:rPr>
        <w:t xml:space="preserve"> </w:t>
      </w:r>
      <w:r>
        <w:rPr>
          <w:w w:val="115"/>
        </w:rPr>
        <w:t>account</w:t>
      </w:r>
      <w:r>
        <w:rPr>
          <w:spacing w:val="-10"/>
          <w:w w:val="115"/>
        </w:rPr>
        <w:t xml:space="preserve"> </w:t>
      </w:r>
      <w:r>
        <w:rPr>
          <w:w w:val="115"/>
        </w:rPr>
        <w:t>assignment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account</w:t>
      </w:r>
      <w:r>
        <w:rPr>
          <w:spacing w:val="4"/>
          <w:w w:val="115"/>
        </w:rPr>
        <w:t xml:space="preserve"> </w:t>
      </w:r>
      <w:del w:id="430" w:author="Wilder, Tom" w:date="2019-05-11T11:04:00Z">
        <w:r w:rsidDel="003561DB">
          <w:rPr>
            <w:w w:val="115"/>
          </w:rPr>
          <w:delText>71000###</w:delText>
        </w:r>
      </w:del>
      <w:ins w:id="431" w:author="Wilder, Tom" w:date="2019-05-11T11:04:00Z">
        <w:r>
          <w:rPr>
            <w:w w:val="115"/>
          </w:rPr>
          <w:t>710###</w:t>
        </w:r>
      </w:ins>
      <w:r>
        <w:rPr>
          <w:spacing w:val="72"/>
          <w:w w:val="113"/>
        </w:rPr>
        <w:t xml:space="preserve"> </w:t>
      </w:r>
      <w:r>
        <w:rPr>
          <w:w w:val="115"/>
        </w:rPr>
        <w:t>(Expenses</w:t>
      </w:r>
      <w:r>
        <w:rPr>
          <w:spacing w:val="-32"/>
          <w:w w:val="115"/>
        </w:rPr>
        <w:t xml:space="preserve"> </w:t>
      </w:r>
      <w:r>
        <w:rPr>
          <w:w w:val="115"/>
        </w:rPr>
        <w:t>TS410-###).</w:t>
      </w:r>
    </w:p>
    <w:p w:rsidR="00092B85" w:rsidRDefault="00DA5CB6">
      <w:pPr>
        <w:pStyle w:val="BodyText"/>
        <w:spacing w:before="118" w:line="254" w:lineRule="auto"/>
        <w:ind w:right="444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numPr>
          <w:ilvl w:val="0"/>
          <w:numId w:val="175"/>
        </w:numPr>
        <w:tabs>
          <w:tab w:val="left" w:pos="1398"/>
        </w:tabs>
        <w:spacing w:before="160" w:line="258" w:lineRule="auto"/>
        <w:ind w:right="199"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Post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invoice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from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vendor</w:t>
      </w:r>
      <w:r>
        <w:rPr>
          <w:rFonts w:ascii="Calibri"/>
          <w:spacing w:val="-30"/>
          <w:w w:val="115"/>
          <w:sz w:val="20"/>
        </w:rPr>
        <w:t xml:space="preserve"> </w:t>
      </w:r>
      <w:del w:id="432" w:author="Wilder, Tom" w:date="2019-05-11T13:35:00Z">
        <w:r w:rsidDel="004E14D5">
          <w:rPr>
            <w:rFonts w:ascii="Courier New"/>
            <w:b/>
            <w:w w:val="115"/>
            <w:sz w:val="20"/>
          </w:rPr>
          <w:delText>T-BP###</w:delText>
        </w:r>
      </w:del>
      <w:ins w:id="433" w:author="Wilder, Tom" w:date="2019-05-11T13:35:00Z">
        <w:r w:rsidR="004E14D5">
          <w:rPr>
            <w:rFonts w:ascii="Courier New"/>
            <w:b/>
            <w:w w:val="115"/>
            <w:sz w:val="20"/>
          </w:rPr>
          <w:t>that you created</w:t>
        </w:r>
      </w:ins>
      <w:r>
        <w:rPr>
          <w:rFonts w:ascii="Courier New"/>
          <w:b/>
          <w:spacing w:val="-1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2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Create</w:t>
      </w:r>
      <w:r>
        <w:rPr>
          <w:rFonts w:ascii="Calibri"/>
          <w:i/>
          <w:spacing w:val="-3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Incoming</w:t>
      </w:r>
      <w:r>
        <w:rPr>
          <w:rFonts w:ascii="Calibri"/>
          <w:i/>
          <w:spacing w:val="-2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Invoices</w:t>
      </w:r>
      <w:r>
        <w:rPr>
          <w:rFonts w:ascii="Calibri"/>
          <w:i/>
          <w:spacing w:val="72"/>
          <w:w w:val="113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on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two</w:t>
      </w:r>
      <w:r>
        <w:rPr>
          <w:rFonts w:ascii="Calibri"/>
          <w:spacing w:val="-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cost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centers</w:t>
      </w:r>
      <w:r>
        <w:rPr>
          <w:rFonts w:ascii="Calibri"/>
          <w:spacing w:val="-1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specified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(SERV-###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ENGR-###).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Use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56"/>
          <w:w w:val="113"/>
          <w:sz w:val="20"/>
        </w:rPr>
        <w:t xml:space="preserve"> </w:t>
      </w:r>
      <w:r>
        <w:rPr>
          <w:rFonts w:ascii="Calibri"/>
          <w:i/>
          <w:w w:val="115"/>
          <w:sz w:val="20"/>
        </w:rPr>
        <w:t>Z_WITH_COST_CENTER</w:t>
      </w:r>
      <w:r>
        <w:rPr>
          <w:rFonts w:ascii="Calibri"/>
          <w:i/>
          <w:spacing w:val="-12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screen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variant.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G/L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account</w:t>
      </w:r>
      <w:r>
        <w:rPr>
          <w:rFonts w:ascii="Calibri"/>
          <w:spacing w:val="-15"/>
          <w:w w:val="115"/>
          <w:sz w:val="20"/>
        </w:rPr>
        <w:t xml:space="preserve"> </w:t>
      </w:r>
      <w:del w:id="434" w:author="Wilder, Tom" w:date="2019-05-11T11:04:00Z">
        <w:r w:rsidDel="003561DB">
          <w:rPr>
            <w:rFonts w:ascii="Calibri"/>
            <w:spacing w:val="1"/>
            <w:w w:val="115"/>
            <w:sz w:val="20"/>
          </w:rPr>
          <w:delText>71000###</w:delText>
        </w:r>
      </w:del>
      <w:ins w:id="435" w:author="Wilder, Tom" w:date="2019-05-11T11:04:00Z">
        <w:r>
          <w:rPr>
            <w:rFonts w:ascii="Calibri"/>
            <w:spacing w:val="1"/>
            <w:w w:val="115"/>
            <w:sz w:val="20"/>
          </w:rPr>
          <w:t>710###</w:t>
        </w:r>
      </w:ins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as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offsetting</w:t>
      </w:r>
      <w:r>
        <w:rPr>
          <w:rFonts w:ascii="Calibri"/>
          <w:spacing w:val="62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account.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invoice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number</w:t>
      </w:r>
      <w:r>
        <w:rPr>
          <w:rFonts w:ascii="Calibri"/>
          <w:spacing w:val="-33"/>
          <w:w w:val="115"/>
          <w:sz w:val="20"/>
        </w:rPr>
        <w:t xml:space="preserve"> </w:t>
      </w:r>
      <w:r w:rsidR="00DA5CB6">
        <w:rPr>
          <w:rFonts w:ascii="Calibri"/>
          <w:spacing w:val="5"/>
          <w:w w:val="115"/>
          <w:sz w:val="20"/>
        </w:rPr>
        <w:t>in the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Reference</w:t>
      </w:r>
      <w:r>
        <w:rPr>
          <w:rFonts w:ascii="Calibri"/>
          <w:i/>
          <w:spacing w:val="-3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field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Inspection</w:t>
      </w:r>
      <w:r>
        <w:rPr>
          <w:rFonts w:ascii="Courier New"/>
          <w:b/>
          <w:spacing w:val="-87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costs</w:t>
      </w:r>
      <w:r>
        <w:rPr>
          <w:rFonts w:ascii="Courier New"/>
          <w:b/>
          <w:spacing w:val="77"/>
          <w:w w:val="113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TS410</w:t>
      </w:r>
      <w:r>
        <w:rPr>
          <w:rFonts w:ascii="Courier New"/>
          <w:b/>
          <w:spacing w:val="-81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###</w:t>
      </w:r>
      <w:r>
        <w:rPr>
          <w:rFonts w:ascii="Courier New"/>
          <w:b/>
          <w:spacing w:val="-1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as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text.</w:t>
      </w:r>
    </w:p>
    <w:p w:rsidR="00092B85" w:rsidRDefault="003561DB">
      <w:pPr>
        <w:pStyle w:val="BodyText"/>
        <w:spacing w:before="59"/>
        <w:ind w:left="1397"/>
        <w:jc w:val="both"/>
      </w:pPr>
      <w:r>
        <w:rPr>
          <w:w w:val="110"/>
        </w:rPr>
        <w:t>Write</w:t>
      </w:r>
      <w:r>
        <w:rPr>
          <w:spacing w:val="-15"/>
          <w:w w:val="110"/>
        </w:rPr>
        <w:t xml:space="preserve"> </w:t>
      </w:r>
      <w:r>
        <w:rPr>
          <w:w w:val="110"/>
        </w:rPr>
        <w:t>down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accounting</w:t>
      </w:r>
      <w:r>
        <w:rPr>
          <w:spacing w:val="-14"/>
          <w:w w:val="110"/>
        </w:rPr>
        <w:t xml:space="preserve"> </w:t>
      </w:r>
      <w:r>
        <w:rPr>
          <w:w w:val="110"/>
        </w:rPr>
        <w:t>document</w:t>
      </w:r>
      <w:r>
        <w:rPr>
          <w:spacing w:val="-14"/>
          <w:w w:val="110"/>
        </w:rPr>
        <w:t xml:space="preserve"> </w:t>
      </w:r>
      <w:r>
        <w:rPr>
          <w:w w:val="110"/>
        </w:rPr>
        <w:t>number:</w:t>
      </w:r>
    </w:p>
    <w:p w:rsidR="00092B85" w:rsidRDefault="003561DB">
      <w:pPr>
        <w:pStyle w:val="BodyText"/>
        <w:spacing w:before="130"/>
        <w:ind w:left="1397"/>
        <w:jc w:val="both"/>
      </w:pPr>
      <w:r>
        <w:rPr>
          <w:w w:val="115"/>
        </w:rPr>
        <w:t>Document</w:t>
      </w:r>
    </w:p>
    <w:p w:rsidR="00092B85" w:rsidRDefault="003561DB">
      <w:pPr>
        <w:pStyle w:val="BodyText"/>
        <w:tabs>
          <w:tab w:val="left" w:pos="9694"/>
        </w:tabs>
        <w:spacing w:before="15"/>
        <w:ind w:left="1397"/>
        <w:jc w:val="both"/>
      </w:pPr>
      <w:r>
        <w:rPr>
          <w:w w:val="110"/>
        </w:rPr>
        <w:t>Number:</w:t>
      </w:r>
      <w:r>
        <w:rPr>
          <w:w w:val="108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092B85" w:rsidRDefault="003561DB">
      <w:pPr>
        <w:pStyle w:val="BodyText"/>
        <w:spacing w:before="128" w:line="254" w:lineRule="auto"/>
        <w:ind w:left="1397" w:right="315"/>
        <w:jc w:val="both"/>
      </w:pPr>
      <w:r>
        <w:rPr>
          <w:w w:val="115"/>
        </w:rPr>
        <w:t>Display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document.</w:t>
      </w:r>
      <w:r>
        <w:rPr>
          <w:spacing w:val="-18"/>
          <w:w w:val="115"/>
        </w:rPr>
        <w:t xml:space="preserve"> </w:t>
      </w:r>
      <w:r>
        <w:rPr>
          <w:w w:val="115"/>
        </w:rPr>
        <w:t>Choose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24"/>
          <w:w w:val="115"/>
        </w:rPr>
        <w:t xml:space="preserve"> </w:t>
      </w:r>
      <w:r>
        <w:rPr>
          <w:w w:val="115"/>
        </w:rPr>
        <w:t>layout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1"/>
          <w:w w:val="115"/>
        </w:rPr>
        <w:t xml:space="preserve"> </w:t>
      </w:r>
      <w:r>
        <w:rPr>
          <w:w w:val="115"/>
        </w:rPr>
        <w:t>which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i/>
          <w:w w:val="115"/>
        </w:rPr>
        <w:t>Profit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Center</w:t>
      </w:r>
      <w:r>
        <w:rPr>
          <w:i/>
          <w:spacing w:val="-22"/>
          <w:w w:val="115"/>
        </w:rPr>
        <w:t xml:space="preserve"> </w:t>
      </w:r>
      <w:r>
        <w:rPr>
          <w:w w:val="115"/>
        </w:rPr>
        <w:t>field</w:t>
      </w:r>
      <w:r>
        <w:rPr>
          <w:spacing w:val="-22"/>
          <w:w w:val="115"/>
        </w:rPr>
        <w:t xml:space="preserve"> </w:t>
      </w:r>
      <w:r>
        <w:rPr>
          <w:w w:val="115"/>
        </w:rPr>
        <w:t>is</w:t>
      </w:r>
      <w:r>
        <w:rPr>
          <w:spacing w:val="-20"/>
          <w:w w:val="115"/>
        </w:rPr>
        <w:t xml:space="preserve"> </w:t>
      </w:r>
      <w:r>
        <w:rPr>
          <w:w w:val="115"/>
        </w:rPr>
        <w:t>displayed.</w:t>
      </w:r>
      <w:r>
        <w:rPr>
          <w:spacing w:val="-21"/>
          <w:w w:val="115"/>
        </w:rPr>
        <w:t xml:space="preserve"> </w:t>
      </w:r>
      <w:r>
        <w:rPr>
          <w:w w:val="115"/>
        </w:rPr>
        <w:t>Make</w:t>
      </w:r>
      <w:r>
        <w:rPr>
          <w:spacing w:val="52"/>
          <w:w w:val="113"/>
        </w:rPr>
        <w:t xml:space="preserve"> </w:t>
      </w:r>
      <w:r>
        <w:rPr>
          <w:w w:val="115"/>
        </w:rPr>
        <w:t>sure</w:t>
      </w:r>
      <w:r>
        <w:rPr>
          <w:spacing w:val="-27"/>
          <w:w w:val="115"/>
        </w:rPr>
        <w:t xml:space="preserve"> </w:t>
      </w:r>
      <w:r>
        <w:rPr>
          <w:w w:val="115"/>
        </w:rPr>
        <w:t>that</w:t>
      </w:r>
      <w:r>
        <w:rPr>
          <w:spacing w:val="-26"/>
          <w:w w:val="115"/>
        </w:rPr>
        <w:t xml:space="preserve"> </w:t>
      </w:r>
      <w:r>
        <w:rPr>
          <w:w w:val="115"/>
        </w:rPr>
        <w:t>this</w:t>
      </w:r>
      <w:r>
        <w:rPr>
          <w:spacing w:val="-24"/>
          <w:w w:val="115"/>
        </w:rPr>
        <w:t xml:space="preserve"> </w:t>
      </w:r>
      <w:r>
        <w:rPr>
          <w:w w:val="115"/>
        </w:rPr>
        <w:t>document</w:t>
      </w:r>
      <w:r>
        <w:rPr>
          <w:spacing w:val="-23"/>
          <w:w w:val="115"/>
        </w:rPr>
        <w:t xml:space="preserve"> </w:t>
      </w:r>
      <w:r>
        <w:rPr>
          <w:w w:val="115"/>
        </w:rPr>
        <w:t>is</w:t>
      </w:r>
      <w:r>
        <w:rPr>
          <w:spacing w:val="-25"/>
          <w:w w:val="115"/>
        </w:rPr>
        <w:t xml:space="preserve"> </w:t>
      </w:r>
      <w:r>
        <w:rPr>
          <w:w w:val="115"/>
        </w:rPr>
        <w:t>suitable</w:t>
      </w:r>
      <w:r>
        <w:rPr>
          <w:spacing w:val="-25"/>
          <w:w w:val="115"/>
        </w:rPr>
        <w:t xml:space="preserve"> </w:t>
      </w:r>
      <w:r>
        <w:rPr>
          <w:w w:val="115"/>
        </w:rPr>
        <w:t>for</w:t>
      </w:r>
      <w:r>
        <w:rPr>
          <w:spacing w:val="-25"/>
          <w:w w:val="115"/>
        </w:rPr>
        <w:t xml:space="preserve"> </w:t>
      </w:r>
      <w:r>
        <w:rPr>
          <w:w w:val="115"/>
        </w:rPr>
        <w:t>creating</w:t>
      </w:r>
      <w:r>
        <w:rPr>
          <w:spacing w:val="-24"/>
          <w:w w:val="115"/>
        </w:rPr>
        <w:t xml:space="preserve"> </w:t>
      </w:r>
      <w:r>
        <w:rPr>
          <w:w w:val="115"/>
        </w:rPr>
        <w:t>financial</w:t>
      </w:r>
      <w:r>
        <w:rPr>
          <w:spacing w:val="-25"/>
          <w:w w:val="115"/>
        </w:rPr>
        <w:t xml:space="preserve"> </w:t>
      </w:r>
      <w:r>
        <w:rPr>
          <w:w w:val="115"/>
        </w:rPr>
        <w:t>statements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at</w:t>
      </w:r>
      <w:r>
        <w:rPr>
          <w:spacing w:val="-24"/>
          <w:w w:val="115"/>
        </w:rPr>
        <w:t xml:space="preserve"> </w:t>
      </w:r>
      <w:r>
        <w:rPr>
          <w:w w:val="115"/>
        </w:rPr>
        <w:t>profit</w:t>
      </w:r>
      <w:r>
        <w:rPr>
          <w:spacing w:val="-24"/>
          <w:w w:val="115"/>
        </w:rPr>
        <w:t xml:space="preserve"> </w:t>
      </w:r>
      <w:r>
        <w:rPr>
          <w:w w:val="115"/>
        </w:rPr>
        <w:t>center</w:t>
      </w:r>
      <w:r>
        <w:rPr>
          <w:spacing w:val="-24"/>
          <w:w w:val="115"/>
        </w:rPr>
        <w:t xml:space="preserve"> </w:t>
      </w:r>
      <w:r>
        <w:rPr>
          <w:w w:val="115"/>
        </w:rPr>
        <w:t>level.</w:t>
      </w:r>
      <w:r>
        <w:rPr>
          <w:spacing w:val="68"/>
          <w:w w:val="113"/>
        </w:rPr>
        <w:t xml:space="preserve"> </w:t>
      </w:r>
      <w:r>
        <w:rPr>
          <w:w w:val="115"/>
        </w:rPr>
        <w:t>Call</w:t>
      </w:r>
      <w:r>
        <w:rPr>
          <w:spacing w:val="-17"/>
          <w:w w:val="115"/>
        </w:rPr>
        <w:t xml:space="preserve"> </w:t>
      </w:r>
      <w:r>
        <w:rPr>
          <w:w w:val="115"/>
        </w:rPr>
        <w:t>up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relevant</w:t>
      </w:r>
      <w:r>
        <w:rPr>
          <w:spacing w:val="-17"/>
          <w:w w:val="115"/>
        </w:rPr>
        <w:t xml:space="preserve"> </w:t>
      </w:r>
      <w:r>
        <w:rPr>
          <w:w w:val="115"/>
        </w:rPr>
        <w:t>document</w:t>
      </w:r>
      <w:r>
        <w:rPr>
          <w:spacing w:val="-16"/>
          <w:w w:val="115"/>
        </w:rPr>
        <w:t xml:space="preserve"> </w:t>
      </w:r>
      <w:r>
        <w:rPr>
          <w:w w:val="115"/>
        </w:rPr>
        <w:t>view.</w:t>
      </w:r>
    </w:p>
    <w:p w:rsidR="00092B85" w:rsidRDefault="003561DB">
      <w:pPr>
        <w:numPr>
          <w:ilvl w:val="1"/>
          <w:numId w:val="175"/>
        </w:numPr>
        <w:tabs>
          <w:tab w:val="left" w:pos="1722"/>
        </w:tabs>
        <w:spacing w:before="115" w:line="257" w:lineRule="auto"/>
        <w:ind w:right="715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Go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to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</w:t>
      </w:r>
      <w:r>
        <w:rPr>
          <w:rFonts w:ascii="Calibri"/>
          <w:spacing w:val="-22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Create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Incoming</w:t>
      </w:r>
      <w:r>
        <w:rPr>
          <w:rFonts w:ascii="Calibri"/>
          <w:i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Invoices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tile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68"/>
          <w:w w:val="113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75"/>
        </w:numPr>
        <w:tabs>
          <w:tab w:val="left" w:pos="1722"/>
        </w:tabs>
        <w:spacing w:before="156"/>
        <w:ind w:hanging="295"/>
        <w:jc w:val="both"/>
      </w:pPr>
      <w:r>
        <w:rPr>
          <w:w w:val="115"/>
        </w:rPr>
        <w:t>If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company</w:t>
      </w:r>
      <w:r>
        <w:rPr>
          <w:spacing w:val="-16"/>
          <w:w w:val="115"/>
        </w:rPr>
        <w:t xml:space="preserve"> </w:t>
      </w:r>
      <w:r>
        <w:rPr>
          <w:w w:val="115"/>
        </w:rPr>
        <w:t>code</w:t>
      </w:r>
      <w:r>
        <w:rPr>
          <w:spacing w:val="-17"/>
          <w:w w:val="115"/>
        </w:rPr>
        <w:t xml:space="preserve"> </w:t>
      </w:r>
      <w:r>
        <w:rPr>
          <w:w w:val="115"/>
        </w:rPr>
        <w:t>dialog</w:t>
      </w:r>
      <w:r>
        <w:rPr>
          <w:spacing w:val="-18"/>
          <w:w w:val="115"/>
        </w:rPr>
        <w:t xml:space="preserve"> </w:t>
      </w:r>
      <w:r>
        <w:rPr>
          <w:w w:val="115"/>
        </w:rPr>
        <w:t>box</w:t>
      </w:r>
      <w:r>
        <w:rPr>
          <w:spacing w:val="-19"/>
          <w:w w:val="115"/>
        </w:rPr>
        <w:t xml:space="preserve"> </w:t>
      </w:r>
      <w:r>
        <w:rPr>
          <w:w w:val="115"/>
        </w:rPr>
        <w:t>appears,</w:t>
      </w:r>
      <w:r>
        <w:rPr>
          <w:spacing w:val="-18"/>
          <w:w w:val="115"/>
        </w:rPr>
        <w:t xml:space="preserve"> </w:t>
      </w:r>
      <w:r>
        <w:rPr>
          <w:w w:val="115"/>
        </w:rPr>
        <w:t>enter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company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22"/>
          <w:w w:val="115"/>
        </w:rPr>
        <w:t xml:space="preserve"> </w:t>
      </w:r>
      <w:del w:id="436" w:author="Wilder, Tom" w:date="2019-05-11T11:02:00Z">
        <w:r w:rsidDel="003561DB">
          <w:rPr>
            <w:rFonts w:ascii="Courier New"/>
            <w:b/>
            <w:w w:val="115"/>
          </w:rPr>
          <w:delText>US###</w:delText>
        </w:r>
      </w:del>
      <w:ins w:id="437" w:author="Wilder, Tom" w:date="2019-05-11T11:02:00Z">
        <w:r>
          <w:rPr>
            <w:rFonts w:ascii="Courier New"/>
            <w:b/>
            <w:w w:val="115"/>
          </w:rPr>
          <w:t>US00</w:t>
        </w:r>
      </w:ins>
      <w:r>
        <w:rPr>
          <w:w w:val="115"/>
        </w:rPr>
        <w:t>.</w:t>
      </w:r>
    </w:p>
    <w:p w:rsidR="00092B85" w:rsidRDefault="00092B85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pStyle w:val="BodyText"/>
        <w:numPr>
          <w:ilvl w:val="1"/>
          <w:numId w:val="175"/>
        </w:numPr>
        <w:tabs>
          <w:tab w:val="left" w:pos="1722"/>
        </w:tabs>
        <w:ind w:hanging="283"/>
        <w:jc w:val="both"/>
      </w:pPr>
      <w:r>
        <w:rPr>
          <w:w w:val="115"/>
        </w:rPr>
        <w:t>Press</w:t>
      </w:r>
      <w:r>
        <w:rPr>
          <w:spacing w:val="-26"/>
          <w:w w:val="115"/>
        </w:rPr>
        <w:t xml:space="preserve"> </w:t>
      </w:r>
      <w:r>
        <w:rPr>
          <w:w w:val="115"/>
        </w:rPr>
        <w:t>Enter.</w:t>
      </w:r>
    </w:p>
    <w:p w:rsidR="00092B85" w:rsidRDefault="003561DB">
      <w:pPr>
        <w:numPr>
          <w:ilvl w:val="1"/>
          <w:numId w:val="175"/>
        </w:numPr>
        <w:tabs>
          <w:tab w:val="left" w:pos="1722"/>
        </w:tabs>
        <w:spacing w:before="178"/>
        <w:ind w:hanging="29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1"/>
          <w:w w:val="110"/>
          <w:sz w:val="20"/>
        </w:rPr>
        <w:t>On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Basic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data</w:t>
      </w:r>
      <w:r>
        <w:rPr>
          <w:rFonts w:ascii="Calibri"/>
          <w:i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tab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page,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following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data:</w:t>
      </w:r>
    </w:p>
    <w:p w:rsidR="00092B85" w:rsidRDefault="00092B85">
      <w:pPr>
        <w:spacing w:before="5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Vendor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Pr="004E14D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i/>
                <w:sz w:val="20"/>
                <w:szCs w:val="20"/>
                <w:rPrChange w:id="438" w:author="Wilder, Tom" w:date="2019-05-11T13:35:00Z">
                  <w:rPr>
                    <w:rFonts w:ascii="Courier New" w:eastAsia="Courier New" w:hAnsi="Courier New" w:cs="Courier New"/>
                    <w:sz w:val="20"/>
                    <w:szCs w:val="20"/>
                  </w:rPr>
                </w:rPrChange>
              </w:rPr>
            </w:pPr>
            <w:del w:id="439" w:author="Wilder, Tom" w:date="2019-05-11T13:35:00Z">
              <w:r w:rsidRPr="004E14D5" w:rsidDel="004E14D5">
                <w:rPr>
                  <w:rFonts w:ascii="Courier New"/>
                  <w:b/>
                  <w:i/>
                  <w:sz w:val="20"/>
                  <w:rPrChange w:id="440" w:author="Wilder, Tom" w:date="2019-05-11T13:35:00Z">
                    <w:rPr>
                      <w:rFonts w:ascii="Courier New"/>
                      <w:b/>
                      <w:sz w:val="20"/>
                    </w:rPr>
                  </w:rPrChange>
                </w:rPr>
                <w:delText>T-BP###</w:delText>
              </w:r>
            </w:del>
            <w:ins w:id="441" w:author="Wilder, Tom" w:date="2019-05-11T13:35:00Z">
              <w:r w:rsidR="004E14D5">
                <w:rPr>
                  <w:rFonts w:ascii="Courier New"/>
                  <w:b/>
                  <w:i/>
                  <w:sz w:val="20"/>
                </w:rPr>
                <w:t>your vendor number</w:t>
              </w:r>
            </w:ins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Invoice</w:t>
            </w:r>
            <w:r>
              <w:rPr>
                <w:rFonts w:ascii="Calibri"/>
                <w:i/>
                <w:spacing w:val="-18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w w:val="110"/>
                <w:sz w:val="20"/>
              </w:rPr>
              <w:t>date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&lt;yesterday’s</w:t>
            </w:r>
            <w:r>
              <w:rPr>
                <w:rFonts w:ascii="Courier New" w:eastAsia="Courier New" w:hAnsi="Courier New" w:cs="Courier New"/>
                <w:b/>
                <w:bCs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date&gt;</w:t>
            </w:r>
          </w:p>
        </w:tc>
      </w:tr>
      <w:tr w:rsidR="00092B85">
        <w:trPr>
          <w:trHeight w:hRule="exact" w:val="411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Posting</w:t>
            </w:r>
            <w:r>
              <w:rPr>
                <w:rFonts w:ascii="Calibri"/>
                <w:i/>
                <w:spacing w:val="-19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w w:val="110"/>
                <w:sz w:val="20"/>
              </w:rPr>
              <w:t>date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&lt;today’s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date&gt;</w:t>
            </w:r>
          </w:p>
        </w:tc>
      </w:tr>
    </w:tbl>
    <w:p w:rsidR="00092B85" w:rsidRDefault="00092B85">
      <w:pPr>
        <w:rPr>
          <w:rFonts w:ascii="Courier New" w:eastAsia="Courier New" w:hAnsi="Courier New" w:cs="Courier New"/>
          <w:sz w:val="20"/>
          <w:szCs w:val="20"/>
        </w:rPr>
        <w:sectPr w:rsidR="00092B85">
          <w:pgSz w:w="11920" w:h="16850"/>
          <w:pgMar w:top="180" w:right="102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5293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Solution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12: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Enter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Vendor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Invoice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with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Document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Splitting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1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18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Reference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4###</w:t>
            </w:r>
          </w:p>
        </w:tc>
      </w:tr>
    </w:tbl>
    <w:p w:rsidR="00092B85" w:rsidRDefault="00092B8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numPr>
          <w:ilvl w:val="1"/>
          <w:numId w:val="175"/>
        </w:numPr>
        <w:tabs>
          <w:tab w:val="left" w:pos="1722"/>
        </w:tabs>
        <w:spacing w:before="59"/>
        <w:jc w:val="left"/>
      </w:pPr>
      <w:r>
        <w:rPr>
          <w:w w:val="115"/>
        </w:rPr>
        <w:t>Press</w:t>
      </w:r>
      <w:r>
        <w:rPr>
          <w:spacing w:val="-26"/>
          <w:w w:val="115"/>
        </w:rPr>
        <w:t xml:space="preserve"> </w:t>
      </w:r>
      <w:r>
        <w:rPr>
          <w:w w:val="115"/>
        </w:rPr>
        <w:t>Enter.</w:t>
      </w:r>
    </w:p>
    <w:p w:rsidR="00092B85" w:rsidRDefault="003561DB">
      <w:pPr>
        <w:pStyle w:val="BodyText"/>
        <w:numPr>
          <w:ilvl w:val="1"/>
          <w:numId w:val="175"/>
        </w:numPr>
        <w:tabs>
          <w:tab w:val="left" w:pos="1722"/>
        </w:tabs>
        <w:spacing w:before="176"/>
        <w:ind w:hanging="243"/>
        <w:jc w:val="left"/>
      </w:pPr>
      <w:r>
        <w:rPr>
          <w:spacing w:val="-1"/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confirm</w:t>
      </w:r>
      <w:r>
        <w:rPr>
          <w:spacing w:val="-13"/>
          <w:w w:val="115"/>
        </w:rPr>
        <w:t xml:space="preserve"> </w:t>
      </w:r>
      <w:r>
        <w:rPr>
          <w:w w:val="115"/>
        </w:rPr>
        <w:t>warning</w:t>
      </w:r>
      <w:r>
        <w:rPr>
          <w:spacing w:val="-14"/>
          <w:w w:val="115"/>
        </w:rPr>
        <w:t xml:space="preserve"> </w:t>
      </w:r>
      <w:r>
        <w:rPr>
          <w:w w:val="115"/>
        </w:rPr>
        <w:t>messages,</w:t>
      </w:r>
      <w:r>
        <w:rPr>
          <w:spacing w:val="-13"/>
          <w:w w:val="115"/>
        </w:rPr>
        <w:t xml:space="preserve"> </w:t>
      </w:r>
      <w:r>
        <w:rPr>
          <w:w w:val="115"/>
        </w:rPr>
        <w:t>press</w:t>
      </w:r>
      <w:r>
        <w:rPr>
          <w:spacing w:val="-35"/>
          <w:w w:val="115"/>
        </w:rPr>
        <w:t xml:space="preserve"> </w:t>
      </w:r>
      <w:r>
        <w:rPr>
          <w:w w:val="115"/>
        </w:rPr>
        <w:t>Enter.</w:t>
      </w:r>
    </w:p>
    <w:p w:rsidR="00092B85" w:rsidRDefault="003561DB">
      <w:pPr>
        <w:pStyle w:val="BodyText"/>
        <w:spacing w:before="75"/>
        <w:ind w:left="1721"/>
      </w:pP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right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screen,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link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vendor</w:t>
      </w:r>
      <w:r>
        <w:rPr>
          <w:spacing w:val="-7"/>
          <w:w w:val="110"/>
        </w:rPr>
        <w:t xml:space="preserve"> </w:t>
      </w:r>
      <w:r>
        <w:rPr>
          <w:w w:val="110"/>
        </w:rPr>
        <w:t>master</w:t>
      </w:r>
      <w:r>
        <w:rPr>
          <w:spacing w:val="-7"/>
          <w:w w:val="110"/>
        </w:rPr>
        <w:t xml:space="preserve"> </w:t>
      </w:r>
      <w:r>
        <w:rPr>
          <w:w w:val="110"/>
        </w:rPr>
        <w:t>record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now</w:t>
      </w:r>
      <w:r>
        <w:rPr>
          <w:spacing w:val="-7"/>
          <w:w w:val="110"/>
        </w:rPr>
        <w:t xml:space="preserve"> </w:t>
      </w:r>
      <w:r>
        <w:rPr>
          <w:w w:val="110"/>
        </w:rPr>
        <w:t>shown.</w:t>
      </w:r>
    </w:p>
    <w:p w:rsidR="00092B85" w:rsidRDefault="003561DB">
      <w:pPr>
        <w:pStyle w:val="BodyText"/>
        <w:numPr>
          <w:ilvl w:val="1"/>
          <w:numId w:val="175"/>
        </w:numPr>
        <w:tabs>
          <w:tab w:val="left" w:pos="1722"/>
        </w:tabs>
        <w:spacing w:before="176"/>
        <w:ind w:hanging="288"/>
        <w:jc w:val="left"/>
      </w:pPr>
      <w:r>
        <w:rPr>
          <w:w w:val="110"/>
        </w:rPr>
        <w:t>Enter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following</w:t>
      </w:r>
      <w:r>
        <w:rPr>
          <w:spacing w:val="-23"/>
          <w:w w:val="110"/>
        </w:rPr>
        <w:t xml:space="preserve"> </w:t>
      </w:r>
      <w:r>
        <w:rPr>
          <w:w w:val="110"/>
        </w:rPr>
        <w:t>data:</w:t>
      </w:r>
    </w:p>
    <w:p w:rsidR="00092B85" w:rsidRDefault="00092B85">
      <w:pPr>
        <w:spacing w:before="5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3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6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Amount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4760</w:t>
            </w:r>
          </w:p>
        </w:tc>
      </w:tr>
      <w:tr w:rsidR="00092B85" w:rsidDel="00781F7F">
        <w:trPr>
          <w:trHeight w:hRule="exact" w:val="410"/>
          <w:del w:id="442" w:author="Wilder, Tom" w:date="2019-05-11T13:46:00Z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781F7F" w:rsidRDefault="003561DB">
            <w:pPr>
              <w:pStyle w:val="TableParagraph"/>
              <w:spacing w:before="58"/>
              <w:ind w:left="66"/>
              <w:rPr>
                <w:del w:id="443" w:author="Wilder, Tom" w:date="2019-05-11T13:46:00Z"/>
                <w:rFonts w:ascii="Calibri" w:eastAsia="Calibri" w:hAnsi="Calibri" w:cs="Calibri"/>
                <w:sz w:val="20"/>
                <w:szCs w:val="20"/>
              </w:rPr>
            </w:pPr>
            <w:del w:id="444" w:author="Wilder, Tom" w:date="2019-05-11T13:46:00Z">
              <w:r w:rsidDel="00781F7F">
                <w:rPr>
                  <w:rFonts w:ascii="Calibri"/>
                  <w:i/>
                  <w:w w:val="115"/>
                  <w:sz w:val="20"/>
                </w:rPr>
                <w:delText>Calculate</w:delText>
              </w:r>
              <w:r w:rsidDel="00781F7F">
                <w:rPr>
                  <w:rFonts w:ascii="Calibri"/>
                  <w:i/>
                  <w:spacing w:val="-22"/>
                  <w:w w:val="115"/>
                  <w:sz w:val="20"/>
                </w:rPr>
                <w:delText xml:space="preserve"> </w:delText>
              </w:r>
              <w:r w:rsidDel="00781F7F">
                <w:rPr>
                  <w:rFonts w:ascii="Calibri"/>
                  <w:i/>
                  <w:w w:val="115"/>
                  <w:sz w:val="20"/>
                </w:rPr>
                <w:delText>Tax</w:delText>
              </w:r>
            </w:del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781F7F" w:rsidRDefault="003561DB">
            <w:pPr>
              <w:pStyle w:val="TableParagraph"/>
              <w:spacing w:before="82"/>
              <w:ind w:left="66"/>
              <w:rPr>
                <w:del w:id="445" w:author="Wilder, Tom" w:date="2019-05-11T13:46:00Z"/>
                <w:rFonts w:ascii="Courier New" w:eastAsia="Courier New" w:hAnsi="Courier New" w:cs="Courier New"/>
                <w:sz w:val="20"/>
                <w:szCs w:val="20"/>
              </w:rPr>
            </w:pPr>
            <w:del w:id="446" w:author="Wilder, Tom" w:date="2019-05-11T13:46:00Z">
              <w:r w:rsidDel="00781F7F">
                <w:rPr>
                  <w:rFonts w:ascii="Courier New"/>
                  <w:b/>
                  <w:sz w:val="20"/>
                </w:rPr>
                <w:delText>Mark</w:delText>
              </w:r>
            </w:del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Tax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w w:val="115"/>
                <w:sz w:val="20"/>
              </w:rPr>
              <w:t>XI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-1"/>
                <w:w w:val="115"/>
                <w:sz w:val="20"/>
              </w:rPr>
              <w:t>Text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*Inspection</w:t>
            </w:r>
            <w:r>
              <w:rPr>
                <w:rFonts w:ascii="Courier New"/>
                <w:b/>
                <w:spacing w:val="-10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costs</w:t>
            </w:r>
            <w:r>
              <w:rPr>
                <w:rFonts w:ascii="Courier New"/>
                <w:b/>
                <w:spacing w:val="-9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group</w:t>
            </w:r>
            <w:r>
              <w:rPr>
                <w:rFonts w:ascii="Courier New"/>
                <w:b/>
                <w:spacing w:val="-9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###</w:t>
            </w:r>
          </w:p>
        </w:tc>
      </w:tr>
    </w:tbl>
    <w:p w:rsidR="00092B85" w:rsidRDefault="00092B8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numPr>
          <w:ilvl w:val="1"/>
          <w:numId w:val="175"/>
        </w:numPr>
        <w:tabs>
          <w:tab w:val="left" w:pos="1722"/>
        </w:tabs>
        <w:spacing w:before="59" w:line="254" w:lineRule="auto"/>
        <w:ind w:right="725" w:hanging="293"/>
        <w:jc w:val="left"/>
        <w:rPr>
          <w:rFonts w:ascii="Calibri" w:eastAsia="Calibri" w:hAnsi="Calibri" w:cs="Calibri"/>
          <w:sz w:val="20"/>
          <w:szCs w:val="20"/>
        </w:rPr>
      </w:pPr>
      <w:del w:id="447" w:author="Wilder, Tom" w:date="2019-05-11T13:43:00Z">
        <w:r w:rsidDel="00781F7F">
          <w:rPr>
            <w:rFonts w:ascii="Calibri"/>
            <w:w w:val="115"/>
            <w:sz w:val="20"/>
          </w:rPr>
          <w:delText>Choose</w:delText>
        </w:r>
        <w:r w:rsidDel="00781F7F">
          <w:rPr>
            <w:rFonts w:ascii="Calibri"/>
            <w:spacing w:val="-28"/>
            <w:w w:val="115"/>
            <w:sz w:val="20"/>
          </w:rPr>
          <w:delText xml:space="preserve"> </w:delText>
        </w:r>
        <w:r w:rsidDel="00781F7F">
          <w:rPr>
            <w:rFonts w:ascii="Calibri"/>
            <w:i/>
            <w:w w:val="115"/>
            <w:sz w:val="20"/>
          </w:rPr>
          <w:delText>Tree</w:delText>
        </w:r>
        <w:r w:rsidDel="00781F7F">
          <w:rPr>
            <w:rFonts w:ascii="Calibri"/>
            <w:i/>
            <w:spacing w:val="-28"/>
            <w:w w:val="115"/>
            <w:sz w:val="20"/>
          </w:rPr>
          <w:delText xml:space="preserve"> </w:delText>
        </w:r>
        <w:r w:rsidDel="00781F7F">
          <w:rPr>
            <w:rFonts w:ascii="Calibri"/>
            <w:i/>
            <w:w w:val="115"/>
            <w:sz w:val="20"/>
          </w:rPr>
          <w:delText>on</w:delText>
        </w:r>
        <w:r w:rsidDel="00781F7F">
          <w:rPr>
            <w:rFonts w:ascii="Calibri"/>
            <w:w w:val="115"/>
            <w:sz w:val="20"/>
          </w:rPr>
          <w:delText>.</w:delText>
        </w:r>
        <w:r w:rsidDel="00781F7F">
          <w:rPr>
            <w:rFonts w:ascii="Calibri"/>
            <w:spacing w:val="-30"/>
            <w:w w:val="115"/>
            <w:sz w:val="20"/>
          </w:rPr>
          <w:delText xml:space="preserve"> </w:delText>
        </w:r>
        <w:r w:rsidDel="00781F7F">
          <w:rPr>
            <w:rFonts w:ascii="Calibri"/>
            <w:spacing w:val="1"/>
            <w:w w:val="115"/>
            <w:sz w:val="20"/>
          </w:rPr>
          <w:delText>In</w:delText>
        </w:r>
        <w:r w:rsidDel="00781F7F">
          <w:rPr>
            <w:rFonts w:ascii="Calibri"/>
            <w:spacing w:val="-27"/>
            <w:w w:val="115"/>
            <w:sz w:val="20"/>
          </w:rPr>
          <w:delText xml:space="preserve"> </w:delText>
        </w:r>
        <w:r w:rsidDel="00781F7F">
          <w:rPr>
            <w:rFonts w:ascii="Calibri"/>
            <w:w w:val="115"/>
            <w:sz w:val="20"/>
          </w:rPr>
          <w:delText>the</w:delText>
        </w:r>
        <w:r w:rsidDel="00781F7F">
          <w:rPr>
            <w:rFonts w:ascii="Calibri"/>
            <w:spacing w:val="-30"/>
            <w:w w:val="115"/>
            <w:sz w:val="20"/>
          </w:rPr>
          <w:delText xml:space="preserve"> </w:delText>
        </w:r>
        <w:r w:rsidDel="00781F7F">
          <w:rPr>
            <w:rFonts w:ascii="Calibri"/>
            <w:i/>
            <w:spacing w:val="1"/>
            <w:w w:val="115"/>
            <w:sz w:val="20"/>
          </w:rPr>
          <w:delText>Screen</w:delText>
        </w:r>
        <w:r w:rsidDel="00781F7F">
          <w:rPr>
            <w:rFonts w:ascii="Calibri"/>
            <w:i/>
            <w:spacing w:val="-28"/>
            <w:w w:val="115"/>
            <w:sz w:val="20"/>
          </w:rPr>
          <w:delText xml:space="preserve"> </w:delText>
        </w:r>
        <w:r w:rsidDel="00781F7F">
          <w:rPr>
            <w:rFonts w:ascii="Calibri"/>
            <w:i/>
            <w:w w:val="115"/>
            <w:sz w:val="20"/>
          </w:rPr>
          <w:delText>variants</w:delText>
        </w:r>
        <w:r w:rsidDel="00781F7F">
          <w:rPr>
            <w:rFonts w:ascii="Calibri"/>
            <w:i/>
            <w:spacing w:val="-26"/>
            <w:w w:val="115"/>
            <w:sz w:val="20"/>
          </w:rPr>
          <w:delText xml:space="preserve"> </w:delText>
        </w:r>
        <w:r w:rsidDel="00781F7F">
          <w:rPr>
            <w:rFonts w:ascii="Calibri"/>
            <w:i/>
            <w:w w:val="115"/>
            <w:sz w:val="20"/>
          </w:rPr>
          <w:delText>for</w:delText>
        </w:r>
        <w:r w:rsidDel="00781F7F">
          <w:rPr>
            <w:rFonts w:ascii="Calibri"/>
            <w:i/>
            <w:spacing w:val="-29"/>
            <w:w w:val="115"/>
            <w:sz w:val="20"/>
          </w:rPr>
          <w:delText xml:space="preserve"> </w:delText>
        </w:r>
        <w:r w:rsidDel="00781F7F">
          <w:rPr>
            <w:rFonts w:ascii="Calibri"/>
            <w:i/>
            <w:w w:val="115"/>
            <w:sz w:val="20"/>
          </w:rPr>
          <w:delText>items</w:delText>
        </w:r>
        <w:r w:rsidDel="00781F7F">
          <w:rPr>
            <w:rFonts w:ascii="Calibri"/>
            <w:i/>
            <w:spacing w:val="-28"/>
            <w:w w:val="115"/>
            <w:sz w:val="20"/>
          </w:rPr>
          <w:delText xml:space="preserve"> </w:delText>
        </w:r>
        <w:r w:rsidDel="00781F7F">
          <w:rPr>
            <w:rFonts w:ascii="Calibri"/>
            <w:w w:val="115"/>
            <w:sz w:val="20"/>
          </w:rPr>
          <w:delText>folder,</w:delText>
        </w:r>
        <w:r w:rsidDel="00781F7F">
          <w:rPr>
            <w:rFonts w:ascii="Calibri"/>
            <w:spacing w:val="-28"/>
            <w:w w:val="115"/>
            <w:sz w:val="20"/>
          </w:rPr>
          <w:delText xml:space="preserve"> </w:delText>
        </w:r>
        <w:r w:rsidDel="00781F7F">
          <w:rPr>
            <w:rFonts w:ascii="Calibri"/>
            <w:w w:val="115"/>
            <w:sz w:val="20"/>
          </w:rPr>
          <w:delText>select</w:delText>
        </w:r>
        <w:r w:rsidDel="00781F7F">
          <w:rPr>
            <w:rFonts w:ascii="Calibri"/>
            <w:spacing w:val="-27"/>
            <w:w w:val="115"/>
            <w:sz w:val="20"/>
          </w:rPr>
          <w:delText xml:space="preserve"> </w:delText>
        </w:r>
        <w:r w:rsidDel="00781F7F">
          <w:rPr>
            <w:rFonts w:ascii="Calibri"/>
            <w:w w:val="115"/>
            <w:sz w:val="20"/>
          </w:rPr>
          <w:delText>the</w:delText>
        </w:r>
        <w:r w:rsidDel="00781F7F">
          <w:rPr>
            <w:rFonts w:ascii="Calibri"/>
            <w:spacing w:val="-28"/>
            <w:w w:val="115"/>
            <w:sz w:val="20"/>
          </w:rPr>
          <w:delText xml:space="preserve"> </w:delText>
        </w:r>
        <w:r w:rsidDel="00781F7F">
          <w:rPr>
            <w:rFonts w:ascii="Calibri"/>
            <w:w w:val="115"/>
            <w:sz w:val="20"/>
          </w:rPr>
          <w:delText>variant</w:delText>
        </w:r>
        <w:r w:rsidDel="00781F7F">
          <w:rPr>
            <w:rFonts w:ascii="Calibri"/>
            <w:spacing w:val="-28"/>
            <w:w w:val="115"/>
            <w:sz w:val="20"/>
          </w:rPr>
          <w:delText xml:space="preserve"> </w:delText>
        </w:r>
        <w:r w:rsidDel="00781F7F">
          <w:rPr>
            <w:rFonts w:ascii="Calibri"/>
            <w:i/>
            <w:w w:val="115"/>
            <w:sz w:val="20"/>
          </w:rPr>
          <w:delText>Z_WITH_</w:delText>
        </w:r>
        <w:r w:rsidDel="00781F7F">
          <w:rPr>
            <w:rFonts w:ascii="Calibri"/>
            <w:i/>
            <w:spacing w:val="66"/>
            <w:w w:val="113"/>
            <w:sz w:val="20"/>
          </w:rPr>
          <w:delText xml:space="preserve"> </w:delText>
        </w:r>
        <w:r w:rsidDel="00781F7F">
          <w:rPr>
            <w:rFonts w:ascii="Calibri"/>
            <w:i/>
            <w:w w:val="115"/>
            <w:sz w:val="20"/>
          </w:rPr>
          <w:delText>COST_</w:delText>
        </w:r>
        <w:r w:rsidDel="00781F7F">
          <w:rPr>
            <w:rFonts w:ascii="Calibri"/>
            <w:i/>
            <w:spacing w:val="-18"/>
            <w:w w:val="115"/>
            <w:sz w:val="20"/>
          </w:rPr>
          <w:delText xml:space="preserve"> </w:delText>
        </w:r>
        <w:r w:rsidDel="00781F7F">
          <w:rPr>
            <w:rFonts w:ascii="Calibri"/>
            <w:i/>
            <w:w w:val="115"/>
            <w:sz w:val="20"/>
          </w:rPr>
          <w:delText>CENTER</w:delText>
        </w:r>
      </w:del>
      <w:r>
        <w:rPr>
          <w:rFonts w:ascii="Calibri"/>
          <w:w w:val="115"/>
          <w:sz w:val="20"/>
        </w:rPr>
        <w:t>.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following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separate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line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items:</w:t>
      </w:r>
    </w:p>
    <w:p w:rsidR="00092B85" w:rsidRDefault="00092B85">
      <w:pPr>
        <w:spacing w:before="2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448" w:author="Wilder, Tom" w:date="2019-05-11T11:04:00Z">
              <w:r w:rsidDel="003561DB">
                <w:rPr>
                  <w:rFonts w:ascii="Courier New"/>
                  <w:b/>
                  <w:sz w:val="20"/>
                </w:rPr>
                <w:delText>71000###</w:delText>
              </w:r>
            </w:del>
            <w:ins w:id="449" w:author="Wilder, Tom" w:date="2019-05-11T11:04:00Z">
              <w:r>
                <w:rPr>
                  <w:rFonts w:ascii="Courier New"/>
                  <w:b/>
                  <w:sz w:val="20"/>
                </w:rPr>
                <w:t>710###</w:t>
              </w:r>
            </w:ins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D/C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Debit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Amount</w:t>
            </w:r>
            <w:r>
              <w:rPr>
                <w:rFonts w:ascii="Calibri"/>
                <w:i/>
                <w:spacing w:val="-11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spacing w:val="1"/>
                <w:w w:val="110"/>
                <w:sz w:val="20"/>
              </w:rPr>
              <w:t>in</w:t>
            </w:r>
            <w:r>
              <w:rPr>
                <w:rFonts w:ascii="Calibri"/>
                <w:i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w w:val="110"/>
                <w:sz w:val="20"/>
              </w:rPr>
              <w:t>doc.</w:t>
            </w:r>
            <w:r>
              <w:rPr>
                <w:rFonts w:ascii="Calibri"/>
                <w:i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curr.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2380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Tax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XI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center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SERV-###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8"/>
          <w:szCs w:val="28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1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450" w:author="Wilder, Tom" w:date="2019-05-11T11:04:00Z">
              <w:r w:rsidDel="003561DB">
                <w:rPr>
                  <w:rFonts w:ascii="Courier New"/>
                  <w:b/>
                  <w:sz w:val="20"/>
                </w:rPr>
                <w:delText>71000###</w:delText>
              </w:r>
            </w:del>
            <w:ins w:id="451" w:author="Wilder, Tom" w:date="2019-05-11T11:04:00Z">
              <w:r>
                <w:rPr>
                  <w:rFonts w:ascii="Courier New"/>
                  <w:b/>
                  <w:sz w:val="20"/>
                </w:rPr>
                <w:t>710###</w:t>
              </w:r>
            </w:ins>
          </w:p>
        </w:tc>
      </w:tr>
      <w:tr w:rsidR="00092B85">
        <w:trPr>
          <w:trHeight w:hRule="exact" w:val="409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D/C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Debit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Amount</w:t>
            </w:r>
            <w:r>
              <w:rPr>
                <w:rFonts w:ascii="Calibri"/>
                <w:i/>
                <w:spacing w:val="-11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spacing w:val="1"/>
                <w:w w:val="110"/>
                <w:sz w:val="20"/>
              </w:rPr>
              <w:t>in</w:t>
            </w:r>
            <w:r>
              <w:rPr>
                <w:rFonts w:ascii="Calibri"/>
                <w:i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w w:val="110"/>
                <w:sz w:val="20"/>
              </w:rPr>
              <w:t>doc.</w:t>
            </w:r>
            <w:r>
              <w:rPr>
                <w:rFonts w:ascii="Calibri"/>
                <w:i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curr.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2380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Tax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XI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center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ENGR-###</w:t>
            </w:r>
          </w:p>
        </w:tc>
      </w:tr>
    </w:tbl>
    <w:p w:rsidR="00092B85" w:rsidRDefault="00092B8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numPr>
          <w:ilvl w:val="1"/>
          <w:numId w:val="175"/>
        </w:numPr>
        <w:tabs>
          <w:tab w:val="left" w:pos="1722"/>
        </w:tabs>
        <w:spacing w:before="59"/>
        <w:ind w:hanging="223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Post</w:t>
      </w:r>
      <w:r>
        <w:rPr>
          <w:rFonts w:ascii="Calibri"/>
          <w:w w:val="115"/>
          <w:sz w:val="20"/>
        </w:rPr>
        <w:t>.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Do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not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Park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document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75"/>
        </w:numPr>
        <w:tabs>
          <w:tab w:val="left" w:pos="1722"/>
          <w:tab w:val="left" w:pos="8219"/>
        </w:tabs>
        <w:spacing w:before="176"/>
        <w:ind w:hanging="223"/>
        <w:jc w:val="left"/>
      </w:pPr>
      <w:r>
        <w:rPr>
          <w:w w:val="110"/>
        </w:rPr>
        <w:t>Make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accounting</w:t>
      </w:r>
      <w:r>
        <w:rPr>
          <w:spacing w:val="7"/>
          <w:w w:val="110"/>
        </w:rPr>
        <w:t xml:space="preserve"> </w:t>
      </w:r>
      <w:r>
        <w:rPr>
          <w:w w:val="110"/>
        </w:rPr>
        <w:t>document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w w:val="110"/>
          <w:u w:val="single" w:color="000000"/>
        </w:rPr>
        <w:tab/>
      </w:r>
      <w:r>
        <w:rPr>
          <w:w w:val="110"/>
        </w:rPr>
        <w:t>.</w:t>
      </w:r>
    </w:p>
    <w:p w:rsidR="00092B85" w:rsidRDefault="00092B85">
      <w:pPr>
        <w:spacing w:before="7"/>
        <w:rPr>
          <w:rFonts w:ascii="Calibri" w:eastAsia="Calibri" w:hAnsi="Calibri" w:cs="Calibri"/>
          <w:sz w:val="9"/>
          <w:szCs w:val="9"/>
        </w:rPr>
      </w:pPr>
    </w:p>
    <w:p w:rsidR="00092B85" w:rsidRDefault="003561DB">
      <w:pPr>
        <w:numPr>
          <w:ilvl w:val="1"/>
          <w:numId w:val="175"/>
        </w:numPr>
        <w:tabs>
          <w:tab w:val="left" w:pos="1722"/>
        </w:tabs>
        <w:spacing w:before="59"/>
        <w:ind w:hanging="281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Do</w:t>
      </w:r>
      <w:r>
        <w:rPr>
          <w:rFonts w:ascii="Calibri"/>
          <w:spacing w:val="-29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not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close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Create</w:t>
      </w:r>
      <w:r>
        <w:rPr>
          <w:rFonts w:ascii="Calibri"/>
          <w:i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Incoming</w:t>
      </w:r>
      <w:r>
        <w:rPr>
          <w:rFonts w:ascii="Calibri"/>
          <w:i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Invoices</w:t>
      </w:r>
      <w:r>
        <w:rPr>
          <w:rFonts w:ascii="Calibri"/>
          <w:i/>
          <w:spacing w:val="-2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browser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tab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page.</w:t>
      </w:r>
    </w:p>
    <w:p w:rsidR="00092B85" w:rsidRDefault="003561DB">
      <w:pPr>
        <w:pStyle w:val="BodyText"/>
        <w:numPr>
          <w:ilvl w:val="0"/>
          <w:numId w:val="175"/>
        </w:numPr>
        <w:tabs>
          <w:tab w:val="left" w:pos="1398"/>
        </w:tabs>
        <w:spacing w:before="176"/>
        <w:ind w:hanging="267"/>
      </w:pPr>
      <w:r>
        <w:rPr>
          <w:w w:val="110"/>
        </w:rPr>
        <w:t>Display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w w:val="110"/>
        </w:rPr>
        <w:t xml:space="preserve"> document.</w:t>
      </w:r>
      <w:r>
        <w:rPr>
          <w:spacing w:val="-3"/>
          <w:w w:val="110"/>
        </w:rPr>
        <w:t xml:space="preserve"> </w:t>
      </w:r>
      <w:r>
        <w:rPr>
          <w:w w:val="110"/>
        </w:rPr>
        <w:t>If possible,</w:t>
      </w:r>
      <w:r>
        <w:rPr>
          <w:spacing w:val="-3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right</w:t>
      </w:r>
      <w:r>
        <w:rPr>
          <w:spacing w:val="-3"/>
          <w:w w:val="110"/>
        </w:rPr>
        <w:t xml:space="preserve"> </w:t>
      </w:r>
      <w:r>
        <w:rPr>
          <w:w w:val="110"/>
        </w:rPr>
        <w:t>upper</w:t>
      </w:r>
      <w:r>
        <w:rPr>
          <w:spacing w:val="-4"/>
          <w:w w:val="110"/>
        </w:rPr>
        <w:t xml:space="preserve"> </w:t>
      </w:r>
      <w:r>
        <w:rPr>
          <w:w w:val="110"/>
        </w:rPr>
        <w:t>screen</w:t>
      </w:r>
      <w:r>
        <w:rPr>
          <w:spacing w:val="-3"/>
          <w:w w:val="110"/>
        </w:rPr>
        <w:t xml:space="preserve"> </w:t>
      </w:r>
      <w:r>
        <w:rPr>
          <w:w w:val="110"/>
        </w:rPr>
        <w:t>,choose</w:t>
      </w:r>
    </w:p>
    <w:p w:rsidR="00092B85" w:rsidRDefault="003561DB">
      <w:pPr>
        <w:pStyle w:val="BodyText"/>
        <w:spacing w:before="15" w:line="256" w:lineRule="auto"/>
        <w:ind w:left="1397" w:right="595"/>
      </w:pPr>
      <w:r>
        <w:rPr>
          <w:rFonts w:cs="Calibri"/>
          <w:i/>
          <w:w w:val="115"/>
        </w:rPr>
        <w:t>More</w:t>
      </w:r>
      <w:r>
        <w:rPr>
          <w:rFonts w:cs="Calibri"/>
          <w:i/>
          <w:spacing w:val="-34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→</w:t>
      </w:r>
      <w:r>
        <w:rPr>
          <w:rFonts w:ascii="Times New Roman" w:eastAsia="Times New Roman" w:hAnsi="Times New Roman" w:cs="Times New Roman"/>
          <w:spacing w:val="-42"/>
          <w:w w:val="115"/>
        </w:rPr>
        <w:t xml:space="preserve"> </w:t>
      </w:r>
      <w:r>
        <w:rPr>
          <w:rFonts w:cs="Calibri"/>
          <w:i/>
          <w:w w:val="115"/>
        </w:rPr>
        <w:t>Document</w:t>
      </w:r>
      <w:r>
        <w:rPr>
          <w:rFonts w:cs="Calibri"/>
          <w:i/>
          <w:spacing w:val="-33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→</w:t>
      </w:r>
      <w:r>
        <w:rPr>
          <w:rFonts w:ascii="Times New Roman" w:eastAsia="Times New Roman" w:hAnsi="Times New Roman" w:cs="Times New Roman"/>
          <w:spacing w:val="-42"/>
          <w:w w:val="115"/>
        </w:rPr>
        <w:t xml:space="preserve"> </w:t>
      </w:r>
      <w:r>
        <w:rPr>
          <w:rFonts w:cs="Calibri"/>
          <w:i/>
          <w:spacing w:val="1"/>
          <w:w w:val="115"/>
        </w:rPr>
        <w:t>Display</w:t>
      </w:r>
      <w:r>
        <w:rPr>
          <w:spacing w:val="1"/>
          <w:w w:val="115"/>
        </w:rPr>
        <w:t>.</w:t>
      </w:r>
      <w:r>
        <w:rPr>
          <w:spacing w:val="-37"/>
          <w:w w:val="115"/>
        </w:rPr>
        <w:t xml:space="preserve"> </w:t>
      </w:r>
      <w:r>
        <w:rPr>
          <w:spacing w:val="4"/>
          <w:w w:val="115"/>
        </w:rPr>
        <w:t>Use</w:t>
      </w:r>
      <w:r w:rsidR="00DA5CB6">
        <w:rPr>
          <w:spacing w:val="4"/>
          <w:w w:val="115"/>
        </w:rPr>
        <w:t xml:space="preserve"> </w:t>
      </w:r>
      <w:r w:rsidR="00644AB7">
        <w:rPr>
          <w:spacing w:val="4"/>
          <w:w w:val="115"/>
        </w:rPr>
        <w:t xml:space="preserve">the </w:t>
      </w:r>
      <w:r w:rsidR="00644AB7" w:rsidRPr="00781F7F">
        <w:rPr>
          <w:spacing w:val="4"/>
          <w:w w:val="115"/>
          <w:rPrChange w:id="452" w:author="Wilder, Tom" w:date="2019-05-11T13:46:00Z">
            <w:rPr>
              <w:spacing w:val="-38"/>
              <w:w w:val="115"/>
            </w:rPr>
          </w:rPrChange>
        </w:rPr>
        <w:t>option</w:t>
      </w:r>
      <w:r w:rsidR="00DA5CB6">
        <w:rPr>
          <w:spacing w:val="4"/>
          <w:w w:val="115"/>
        </w:rPr>
        <w:t xml:space="preserve"> </w:t>
      </w:r>
      <w:r>
        <w:rPr>
          <w:spacing w:val="4"/>
          <w:w w:val="115"/>
        </w:rPr>
        <w:t>to</w:t>
      </w:r>
      <w:r w:rsidR="00DA5CB6">
        <w:rPr>
          <w:spacing w:val="4"/>
          <w:w w:val="115"/>
        </w:rPr>
        <w:t xml:space="preserve"> </w:t>
      </w:r>
      <w:r>
        <w:rPr>
          <w:spacing w:val="4"/>
          <w:w w:val="115"/>
        </w:rPr>
        <w:t>switch</w:t>
      </w:r>
      <w:r>
        <w:rPr>
          <w:spacing w:val="-37"/>
          <w:w w:val="115"/>
        </w:rPr>
        <w:t xml:space="preserve"> </w:t>
      </w:r>
      <w:r>
        <w:rPr>
          <w:w w:val="115"/>
        </w:rPr>
        <w:t>between</w:t>
      </w:r>
      <w:r>
        <w:rPr>
          <w:spacing w:val="-38"/>
          <w:w w:val="115"/>
        </w:rPr>
        <w:t xml:space="preserve"> </w:t>
      </w:r>
      <w:r>
        <w:rPr>
          <w:spacing w:val="1"/>
          <w:w w:val="115"/>
        </w:rPr>
        <w:t>each</w:t>
      </w:r>
      <w:r>
        <w:rPr>
          <w:spacing w:val="-38"/>
          <w:w w:val="115"/>
        </w:rPr>
        <w:t xml:space="preserve"> </w:t>
      </w:r>
      <w:r>
        <w:rPr>
          <w:w w:val="115"/>
        </w:rPr>
        <w:t>document</w:t>
      </w:r>
      <w:r>
        <w:rPr>
          <w:spacing w:val="-36"/>
          <w:w w:val="115"/>
        </w:rPr>
        <w:t xml:space="preserve"> </w:t>
      </w:r>
      <w:r>
        <w:rPr>
          <w:w w:val="115"/>
        </w:rPr>
        <w:t>view.</w:t>
      </w:r>
      <w:r>
        <w:rPr>
          <w:spacing w:val="-38"/>
          <w:w w:val="115"/>
        </w:rPr>
        <w:t xml:space="preserve"> </w:t>
      </w:r>
      <w:r>
        <w:rPr>
          <w:w w:val="115"/>
        </w:rPr>
        <w:t>If</w:t>
      </w:r>
      <w:r>
        <w:rPr>
          <w:spacing w:val="54"/>
          <w:w w:val="113"/>
        </w:rPr>
        <w:t xml:space="preserve"> </w:t>
      </w:r>
      <w:r>
        <w:rPr>
          <w:w w:val="115"/>
        </w:rPr>
        <w:t>this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not</w:t>
      </w:r>
      <w:r>
        <w:rPr>
          <w:spacing w:val="-7"/>
          <w:w w:val="115"/>
        </w:rPr>
        <w:t xml:space="preserve"> </w:t>
      </w:r>
      <w:r>
        <w:rPr>
          <w:w w:val="115"/>
        </w:rPr>
        <w:t>possible,</w:t>
      </w:r>
      <w:r>
        <w:rPr>
          <w:spacing w:val="-9"/>
          <w:w w:val="115"/>
        </w:rPr>
        <w:t xml:space="preserve"> </w:t>
      </w:r>
      <w:r>
        <w:rPr>
          <w:w w:val="115"/>
        </w:rPr>
        <w:t>leave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app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choose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app</w:t>
      </w:r>
      <w:r>
        <w:rPr>
          <w:spacing w:val="1"/>
          <w:w w:val="115"/>
        </w:rPr>
        <w:t xml:space="preserve"> </w:t>
      </w:r>
      <w:r>
        <w:rPr>
          <w:rFonts w:cs="Calibri"/>
          <w:i/>
          <w:w w:val="115"/>
        </w:rPr>
        <w:t>Manage</w:t>
      </w:r>
      <w:r>
        <w:rPr>
          <w:rFonts w:cs="Calibri"/>
          <w:i/>
          <w:spacing w:val="-6"/>
          <w:w w:val="115"/>
        </w:rPr>
        <w:t xml:space="preserve"> </w:t>
      </w:r>
      <w:r>
        <w:rPr>
          <w:rFonts w:cs="Calibri"/>
          <w:i/>
          <w:w w:val="115"/>
        </w:rPr>
        <w:t>Journal</w:t>
      </w:r>
      <w:r>
        <w:rPr>
          <w:rFonts w:cs="Calibri"/>
          <w:i/>
          <w:spacing w:val="-7"/>
          <w:w w:val="115"/>
        </w:rPr>
        <w:t xml:space="preserve"> </w:t>
      </w:r>
      <w:r>
        <w:rPr>
          <w:rFonts w:cs="Calibri"/>
          <w:i/>
          <w:w w:val="115"/>
        </w:rPr>
        <w:t>Entry</w:t>
      </w:r>
      <w:r>
        <w:rPr>
          <w:rFonts w:cs="Calibri"/>
          <w:i/>
          <w:spacing w:val="-3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48"/>
          <w:w w:val="113"/>
        </w:rPr>
        <w:t xml:space="preserve"> </w:t>
      </w:r>
      <w:r w:rsidR="00DA5CB6">
        <w:rPr>
          <w:w w:val="115"/>
        </w:rPr>
        <w:t>Launchpad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show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document.</w:t>
      </w:r>
      <w:r>
        <w:rPr>
          <w:spacing w:val="-6"/>
          <w:w w:val="115"/>
        </w:rPr>
        <w:t xml:space="preserve"> </w:t>
      </w:r>
      <w:r>
        <w:rPr>
          <w:w w:val="115"/>
        </w:rPr>
        <w:t>Use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layout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which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all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relevant</w:t>
      </w:r>
      <w:r>
        <w:rPr>
          <w:spacing w:val="-8"/>
          <w:w w:val="115"/>
        </w:rPr>
        <w:t xml:space="preserve"> </w:t>
      </w:r>
      <w:r>
        <w:rPr>
          <w:w w:val="115"/>
        </w:rPr>
        <w:t>fields</w:t>
      </w:r>
      <w:r>
        <w:rPr>
          <w:spacing w:val="-8"/>
          <w:w w:val="115"/>
        </w:rPr>
        <w:t xml:space="preserve"> </w:t>
      </w:r>
      <w:r>
        <w:rPr>
          <w:w w:val="115"/>
        </w:rPr>
        <w:t>are</w:t>
      </w:r>
      <w:r>
        <w:rPr>
          <w:spacing w:val="60"/>
          <w:w w:val="113"/>
        </w:rPr>
        <w:t xml:space="preserve"> </w:t>
      </w:r>
      <w:r>
        <w:rPr>
          <w:w w:val="115"/>
        </w:rPr>
        <w:t>displayed.</w:t>
      </w:r>
      <w:r>
        <w:rPr>
          <w:spacing w:val="-21"/>
          <w:w w:val="115"/>
        </w:rPr>
        <w:t xml:space="preserve"> </w:t>
      </w:r>
      <w:r>
        <w:rPr>
          <w:w w:val="115"/>
        </w:rPr>
        <w:t>If</w:t>
      </w:r>
      <w:r>
        <w:rPr>
          <w:spacing w:val="-21"/>
          <w:w w:val="115"/>
        </w:rPr>
        <w:t xml:space="preserve"> </w:t>
      </w:r>
      <w:r>
        <w:rPr>
          <w:w w:val="115"/>
        </w:rPr>
        <w:t>this</w:t>
      </w:r>
      <w:r>
        <w:rPr>
          <w:spacing w:val="-22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-22"/>
          <w:w w:val="115"/>
        </w:rPr>
        <w:t xml:space="preserve"> </w:t>
      </w:r>
      <w:r>
        <w:rPr>
          <w:spacing w:val="-1"/>
          <w:w w:val="115"/>
        </w:rPr>
        <w:t>not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case,</w:t>
      </w:r>
      <w:r>
        <w:rPr>
          <w:spacing w:val="-23"/>
          <w:w w:val="115"/>
        </w:rPr>
        <w:t xml:space="preserve"> </w:t>
      </w:r>
      <w:r>
        <w:rPr>
          <w:w w:val="115"/>
        </w:rPr>
        <w:t>choose</w:t>
      </w:r>
      <w:r>
        <w:rPr>
          <w:spacing w:val="-22"/>
          <w:w w:val="115"/>
        </w:rPr>
        <w:t xml:space="preserve"> </w:t>
      </w:r>
      <w:r>
        <w:rPr>
          <w:w w:val="115"/>
        </w:rPr>
        <w:t>layout</w:t>
      </w:r>
      <w:r>
        <w:rPr>
          <w:spacing w:val="-19"/>
          <w:w w:val="115"/>
        </w:rPr>
        <w:t xml:space="preserve"> </w:t>
      </w:r>
      <w:r>
        <w:rPr>
          <w:w w:val="115"/>
        </w:rPr>
        <w:t>/AC_1</w:t>
      </w:r>
      <w:r>
        <w:rPr>
          <w:spacing w:val="-20"/>
          <w:w w:val="115"/>
        </w:rPr>
        <w:t xml:space="preserve"> </w:t>
      </w:r>
      <w:r>
        <w:rPr>
          <w:w w:val="115"/>
        </w:rPr>
        <w:t>(Layout</w:t>
      </w:r>
      <w:r>
        <w:rPr>
          <w:spacing w:val="-20"/>
          <w:w w:val="115"/>
        </w:rPr>
        <w:t xml:space="preserve"> </w:t>
      </w:r>
      <w:r>
        <w:rPr>
          <w:w w:val="115"/>
        </w:rPr>
        <w:t>with</w:t>
      </w:r>
      <w:r>
        <w:rPr>
          <w:spacing w:val="-21"/>
          <w:w w:val="115"/>
        </w:rPr>
        <w:t xml:space="preserve"> </w:t>
      </w:r>
      <w:r>
        <w:rPr>
          <w:w w:val="115"/>
        </w:rPr>
        <w:t>Cost</w:t>
      </w:r>
      <w:r>
        <w:rPr>
          <w:spacing w:val="-20"/>
          <w:w w:val="115"/>
        </w:rPr>
        <w:t xml:space="preserve"> </w:t>
      </w:r>
      <w:r>
        <w:rPr>
          <w:w w:val="115"/>
        </w:rPr>
        <w:t>Center,</w:t>
      </w:r>
      <w:r>
        <w:rPr>
          <w:spacing w:val="-21"/>
          <w:w w:val="115"/>
        </w:rPr>
        <w:t xml:space="preserve"> </w:t>
      </w:r>
      <w:r>
        <w:rPr>
          <w:w w:val="115"/>
        </w:rPr>
        <w:t>Profit</w:t>
      </w:r>
    </w:p>
    <w:p w:rsidR="00092B85" w:rsidRDefault="00092B85">
      <w:pPr>
        <w:spacing w:line="256" w:lineRule="auto"/>
        <w:sectPr w:rsidR="00092B85">
          <w:pgSz w:w="11920" w:h="16850"/>
          <w:pgMar w:top="580" w:right="94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11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Unit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Financial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Management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Accounting:</w:t>
      </w:r>
      <w:r>
        <w:rPr>
          <w:rFonts w:ascii="Calibri"/>
          <w:spacing w:val="-3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Basics</w:t>
      </w: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pStyle w:val="BodyText"/>
        <w:spacing w:before="100" w:line="255" w:lineRule="auto"/>
        <w:ind w:left="1397" w:right="374"/>
      </w:pPr>
      <w:r>
        <w:rPr>
          <w:w w:val="115"/>
        </w:rPr>
        <w:t>Center,</w:t>
      </w:r>
      <w:r>
        <w:rPr>
          <w:spacing w:val="-29"/>
          <w:w w:val="115"/>
        </w:rPr>
        <w:t xml:space="preserve"> </w:t>
      </w:r>
      <w:r>
        <w:rPr>
          <w:w w:val="115"/>
        </w:rPr>
        <w:t>Segment,</w:t>
      </w:r>
      <w:r>
        <w:rPr>
          <w:spacing w:val="-28"/>
          <w:w w:val="115"/>
        </w:rPr>
        <w:t xml:space="preserve"> </w:t>
      </w:r>
      <w:r>
        <w:rPr>
          <w:w w:val="115"/>
        </w:rPr>
        <w:t>Functional</w:t>
      </w:r>
      <w:r>
        <w:rPr>
          <w:spacing w:val="-26"/>
          <w:w w:val="115"/>
        </w:rPr>
        <w:t xml:space="preserve"> </w:t>
      </w:r>
      <w:r>
        <w:rPr>
          <w:w w:val="115"/>
        </w:rPr>
        <w:t>Area).</w:t>
      </w:r>
      <w:r>
        <w:rPr>
          <w:spacing w:val="-27"/>
          <w:w w:val="115"/>
        </w:rPr>
        <w:t xml:space="preserve"> </w:t>
      </w:r>
      <w:r>
        <w:rPr>
          <w:w w:val="115"/>
        </w:rPr>
        <w:t>What</w:t>
      </w:r>
      <w:r>
        <w:rPr>
          <w:spacing w:val="-27"/>
          <w:w w:val="115"/>
        </w:rPr>
        <w:t xml:space="preserve"> </w:t>
      </w:r>
      <w:r>
        <w:rPr>
          <w:w w:val="115"/>
        </w:rPr>
        <w:t>distinguishes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28"/>
          <w:w w:val="115"/>
        </w:rPr>
        <w:t xml:space="preserve"> </w:t>
      </w:r>
      <w:r>
        <w:rPr>
          <w:w w:val="115"/>
        </w:rPr>
        <w:t>Entry</w:t>
      </w:r>
      <w:r>
        <w:rPr>
          <w:spacing w:val="-27"/>
          <w:w w:val="115"/>
        </w:rPr>
        <w:t xml:space="preserve"> </w:t>
      </w:r>
      <w:r>
        <w:rPr>
          <w:w w:val="115"/>
        </w:rPr>
        <w:t>View</w:t>
      </w:r>
      <w:r>
        <w:rPr>
          <w:spacing w:val="-28"/>
          <w:w w:val="115"/>
        </w:rPr>
        <w:t xml:space="preserve"> </w:t>
      </w:r>
      <w:r>
        <w:rPr>
          <w:w w:val="115"/>
        </w:rPr>
        <w:t>from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28"/>
          <w:w w:val="115"/>
        </w:rPr>
        <w:t xml:space="preserve"> </w:t>
      </w:r>
      <w:r>
        <w:rPr>
          <w:w w:val="115"/>
        </w:rPr>
        <w:t>Leading</w:t>
      </w:r>
      <w:r>
        <w:rPr>
          <w:spacing w:val="62"/>
          <w:w w:val="113"/>
        </w:rPr>
        <w:t xml:space="preserve"> </w:t>
      </w:r>
      <w:r>
        <w:rPr>
          <w:w w:val="115"/>
        </w:rPr>
        <w:t>Ledger</w:t>
      </w:r>
      <w:r>
        <w:rPr>
          <w:spacing w:val="-27"/>
          <w:w w:val="115"/>
        </w:rPr>
        <w:t xml:space="preserve"> </w:t>
      </w:r>
      <w:r>
        <w:rPr>
          <w:w w:val="115"/>
        </w:rPr>
        <w:t>view?</w:t>
      </w:r>
    </w:p>
    <w:p w:rsidR="00092B85" w:rsidRDefault="003561DB">
      <w:pPr>
        <w:numPr>
          <w:ilvl w:val="1"/>
          <w:numId w:val="175"/>
        </w:numPr>
        <w:tabs>
          <w:tab w:val="left" w:pos="1722"/>
        </w:tabs>
        <w:spacing w:before="62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0"/>
          <w:sz w:val="20"/>
          <w:szCs w:val="20"/>
        </w:rPr>
        <w:t>In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menu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bar,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choose</w:t>
      </w:r>
      <w:r>
        <w:rPr>
          <w:rFonts w:ascii="Calibri" w:eastAsia="Calibri" w:hAnsi="Calibri" w:cs="Calibri"/>
          <w:spacing w:val="-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More</w:t>
      </w:r>
      <w:r>
        <w:rPr>
          <w:rFonts w:ascii="Calibri" w:eastAsia="Calibri" w:hAnsi="Calibri" w:cs="Calibri"/>
          <w:i/>
          <w:spacing w:val="-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Document</w:t>
      </w:r>
      <w:r>
        <w:rPr>
          <w:rFonts w:ascii="Calibri" w:eastAsia="Calibri" w:hAnsi="Calibri" w:cs="Calibri"/>
          <w:i/>
          <w:spacing w:val="-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Display</w:t>
      </w:r>
      <w:r>
        <w:rPr>
          <w:rFonts w:ascii="Calibri" w:eastAsia="Calibri" w:hAnsi="Calibri" w:cs="Calibri"/>
          <w:w w:val="110"/>
          <w:sz w:val="20"/>
          <w:szCs w:val="20"/>
        </w:rPr>
        <w:t>.</w:t>
      </w:r>
    </w:p>
    <w:p w:rsidR="00092B85" w:rsidRDefault="003561DB">
      <w:pPr>
        <w:pStyle w:val="BodyText"/>
        <w:spacing w:before="17" w:line="252" w:lineRule="auto"/>
        <w:ind w:left="1721" w:right="374"/>
      </w:pP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entry</w:t>
      </w:r>
      <w:r>
        <w:rPr>
          <w:spacing w:val="-8"/>
          <w:w w:val="110"/>
        </w:rPr>
        <w:t xml:space="preserve"> </w:t>
      </w:r>
      <w:r>
        <w:rPr>
          <w:w w:val="110"/>
        </w:rPr>
        <w:t>view,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Display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Document: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Data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Entry</w:t>
      </w:r>
      <w:r>
        <w:rPr>
          <w:i/>
          <w:spacing w:val="-9"/>
          <w:w w:val="110"/>
        </w:rPr>
        <w:t xml:space="preserve"> </w:t>
      </w:r>
      <w:r>
        <w:rPr>
          <w:i/>
          <w:spacing w:val="1"/>
          <w:w w:val="110"/>
        </w:rPr>
        <w:t>View</w:t>
      </w:r>
      <w:r>
        <w:rPr>
          <w:spacing w:val="1"/>
          <w:w w:val="110"/>
        </w:rPr>
        <w:t>.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see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three</w:t>
      </w:r>
      <w:r>
        <w:rPr>
          <w:spacing w:val="48"/>
          <w:w w:val="108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items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entered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tax</w:t>
      </w:r>
      <w:r>
        <w:rPr>
          <w:spacing w:val="-10"/>
          <w:w w:val="110"/>
        </w:rPr>
        <w:t xml:space="preserve"> </w:t>
      </w:r>
      <w:r>
        <w:rPr>
          <w:w w:val="110"/>
        </w:rPr>
        <w:t>item</w:t>
      </w:r>
      <w:r>
        <w:rPr>
          <w:spacing w:val="-8"/>
          <w:w w:val="110"/>
        </w:rPr>
        <w:t xml:space="preserve"> </w:t>
      </w:r>
      <w:r>
        <w:rPr>
          <w:w w:val="110"/>
        </w:rPr>
        <w:t>generated</w:t>
      </w:r>
      <w:r>
        <w:rPr>
          <w:spacing w:val="-9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system.</w:t>
      </w:r>
    </w:p>
    <w:p w:rsidR="00092B85" w:rsidRDefault="003561DB">
      <w:pPr>
        <w:spacing w:before="163" w:line="254" w:lineRule="auto"/>
        <w:ind w:left="1721" w:right="133" w:hanging="2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w w:val="115"/>
          <w:sz w:val="20"/>
        </w:rPr>
        <w:t>b)</w:t>
      </w:r>
      <w:r>
        <w:rPr>
          <w:rFonts w:ascii="Calibri"/>
          <w:i/>
          <w:spacing w:val="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From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Choose</w:t>
      </w:r>
      <w:r>
        <w:rPr>
          <w:rFonts w:ascii="Calibri"/>
          <w:i/>
          <w:spacing w:val="-2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Layout</w:t>
      </w:r>
      <w:r>
        <w:rPr>
          <w:rFonts w:ascii="Calibri"/>
          <w:i/>
          <w:spacing w:val="-24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drop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down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list,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on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line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item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level,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select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layout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variant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/</w:t>
      </w:r>
      <w:r>
        <w:rPr>
          <w:rFonts w:ascii="Calibri"/>
          <w:i/>
          <w:spacing w:val="62"/>
          <w:w w:val="113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AC_1</w:t>
      </w:r>
      <w:r>
        <w:rPr>
          <w:rFonts w:ascii="Calibri"/>
          <w:i/>
          <w:spacing w:val="-2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(Layout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with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Cost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Center,</w:t>
      </w:r>
      <w:r>
        <w:rPr>
          <w:rFonts w:ascii="Calibri"/>
          <w:i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Profit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Center,</w:t>
      </w:r>
      <w:r>
        <w:rPr>
          <w:rFonts w:ascii="Calibri"/>
          <w:i/>
          <w:spacing w:val="-2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Segment,</w:t>
      </w:r>
      <w:r>
        <w:rPr>
          <w:rFonts w:ascii="Calibri"/>
          <w:i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Funct.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Area)</w:t>
      </w:r>
    </w:p>
    <w:p w:rsidR="00092B85" w:rsidRDefault="003561DB">
      <w:pPr>
        <w:pStyle w:val="BodyText"/>
        <w:spacing w:before="60" w:line="254" w:lineRule="auto"/>
        <w:ind w:left="1721" w:right="374"/>
      </w:pPr>
      <w:r>
        <w:rPr>
          <w:w w:val="115"/>
        </w:rPr>
        <w:t>This</w:t>
      </w:r>
      <w:r>
        <w:rPr>
          <w:spacing w:val="-29"/>
          <w:w w:val="115"/>
        </w:rPr>
        <w:t xml:space="preserve"> </w:t>
      </w:r>
      <w:r>
        <w:rPr>
          <w:w w:val="115"/>
        </w:rPr>
        <w:t>layout</w:t>
      </w:r>
      <w:r>
        <w:rPr>
          <w:spacing w:val="-25"/>
          <w:w w:val="115"/>
        </w:rPr>
        <w:t xml:space="preserve"> </w:t>
      </w:r>
      <w:r>
        <w:rPr>
          <w:w w:val="115"/>
        </w:rPr>
        <w:t>shows</w:t>
      </w:r>
      <w:r>
        <w:rPr>
          <w:spacing w:val="-27"/>
          <w:w w:val="115"/>
        </w:rPr>
        <w:t xml:space="preserve"> </w:t>
      </w:r>
      <w:r>
        <w:rPr>
          <w:w w:val="115"/>
        </w:rPr>
        <w:t>that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two</w:t>
      </w:r>
      <w:r>
        <w:rPr>
          <w:spacing w:val="-25"/>
          <w:w w:val="115"/>
        </w:rPr>
        <w:t xml:space="preserve"> </w:t>
      </w:r>
      <w:r>
        <w:rPr>
          <w:w w:val="115"/>
        </w:rPr>
        <w:t>expense</w:t>
      </w:r>
      <w:r>
        <w:rPr>
          <w:spacing w:val="-27"/>
          <w:w w:val="115"/>
        </w:rPr>
        <w:t xml:space="preserve"> </w:t>
      </w:r>
      <w:r>
        <w:rPr>
          <w:w w:val="115"/>
        </w:rPr>
        <w:t>items</w:t>
      </w:r>
      <w:r>
        <w:rPr>
          <w:spacing w:val="-27"/>
          <w:w w:val="115"/>
        </w:rPr>
        <w:t xml:space="preserve"> </w:t>
      </w:r>
      <w:r>
        <w:rPr>
          <w:w w:val="115"/>
        </w:rPr>
        <w:t>refer</w:t>
      </w:r>
      <w:r>
        <w:rPr>
          <w:spacing w:val="-27"/>
          <w:w w:val="115"/>
        </w:rPr>
        <w:t xml:space="preserve"> </w:t>
      </w:r>
      <w:r>
        <w:rPr>
          <w:w w:val="115"/>
        </w:rPr>
        <w:t>to</w:t>
      </w:r>
      <w:r>
        <w:rPr>
          <w:spacing w:val="-25"/>
          <w:w w:val="115"/>
        </w:rPr>
        <w:t xml:space="preserve"> </w:t>
      </w:r>
      <w:r>
        <w:rPr>
          <w:w w:val="115"/>
        </w:rPr>
        <w:t>different</w:t>
      </w:r>
      <w:r>
        <w:rPr>
          <w:spacing w:val="-24"/>
          <w:w w:val="115"/>
        </w:rPr>
        <w:t xml:space="preserve"> </w:t>
      </w:r>
      <w:r>
        <w:rPr>
          <w:w w:val="115"/>
        </w:rPr>
        <w:t>profit</w:t>
      </w:r>
      <w:r>
        <w:rPr>
          <w:spacing w:val="-27"/>
          <w:w w:val="115"/>
        </w:rPr>
        <w:t xml:space="preserve"> </w:t>
      </w:r>
      <w:r>
        <w:rPr>
          <w:w w:val="115"/>
        </w:rPr>
        <w:t>centers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64"/>
          <w:w w:val="113"/>
        </w:rPr>
        <w:t xml:space="preserve"> </w:t>
      </w:r>
      <w:r>
        <w:rPr>
          <w:w w:val="115"/>
        </w:rPr>
        <w:t>segments.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30"/>
          <w:w w:val="115"/>
        </w:rPr>
        <w:t xml:space="preserve"> </w:t>
      </w:r>
      <w:r>
        <w:rPr>
          <w:w w:val="115"/>
        </w:rPr>
        <w:t>vendor</w:t>
      </w:r>
      <w:r>
        <w:rPr>
          <w:spacing w:val="-32"/>
          <w:w w:val="115"/>
        </w:rPr>
        <w:t xml:space="preserve"> </w:t>
      </w:r>
      <w:r>
        <w:rPr>
          <w:w w:val="115"/>
        </w:rPr>
        <w:t>line</w:t>
      </w:r>
      <w:r>
        <w:rPr>
          <w:spacing w:val="-30"/>
          <w:w w:val="115"/>
        </w:rPr>
        <w:t xml:space="preserve"> </w:t>
      </w:r>
      <w:r>
        <w:rPr>
          <w:w w:val="115"/>
        </w:rPr>
        <w:t>item</w:t>
      </w:r>
      <w:r>
        <w:rPr>
          <w:spacing w:val="-31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32"/>
          <w:w w:val="115"/>
        </w:rPr>
        <w:t xml:space="preserve"> </w:t>
      </w:r>
      <w:r>
        <w:rPr>
          <w:w w:val="115"/>
        </w:rPr>
        <w:t>tax</w:t>
      </w:r>
      <w:r>
        <w:rPr>
          <w:spacing w:val="-33"/>
          <w:w w:val="115"/>
        </w:rPr>
        <w:t xml:space="preserve"> </w:t>
      </w:r>
      <w:r>
        <w:rPr>
          <w:spacing w:val="1"/>
          <w:w w:val="115"/>
        </w:rPr>
        <w:t>item</w:t>
      </w:r>
      <w:r>
        <w:rPr>
          <w:spacing w:val="-31"/>
          <w:w w:val="115"/>
        </w:rPr>
        <w:t xml:space="preserve"> </w:t>
      </w:r>
      <w:r>
        <w:rPr>
          <w:spacing w:val="1"/>
          <w:w w:val="115"/>
        </w:rPr>
        <w:t>are</w:t>
      </w:r>
      <w:r>
        <w:rPr>
          <w:spacing w:val="-30"/>
          <w:w w:val="115"/>
        </w:rPr>
        <w:t xml:space="preserve"> </w:t>
      </w:r>
      <w:r>
        <w:rPr>
          <w:w w:val="115"/>
        </w:rPr>
        <w:t>displayed</w:t>
      </w:r>
      <w:r>
        <w:rPr>
          <w:spacing w:val="-29"/>
          <w:w w:val="115"/>
        </w:rPr>
        <w:t xml:space="preserve"> </w:t>
      </w:r>
      <w:r>
        <w:rPr>
          <w:w w:val="115"/>
        </w:rPr>
        <w:t>without</w:t>
      </w:r>
      <w:r>
        <w:rPr>
          <w:spacing w:val="-30"/>
          <w:w w:val="115"/>
        </w:rPr>
        <w:t xml:space="preserve"> </w:t>
      </w:r>
      <w:r>
        <w:rPr>
          <w:w w:val="115"/>
        </w:rPr>
        <w:t>profit</w:t>
      </w:r>
      <w:r>
        <w:rPr>
          <w:spacing w:val="-29"/>
          <w:w w:val="115"/>
        </w:rPr>
        <w:t xml:space="preserve"> </w:t>
      </w:r>
      <w:r>
        <w:rPr>
          <w:w w:val="115"/>
        </w:rPr>
        <w:t>center</w:t>
      </w:r>
      <w:r>
        <w:rPr>
          <w:spacing w:val="54"/>
          <w:w w:val="113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segment</w:t>
      </w:r>
      <w:r>
        <w:rPr>
          <w:spacing w:val="-26"/>
          <w:w w:val="115"/>
        </w:rPr>
        <w:t xml:space="preserve"> </w:t>
      </w:r>
      <w:r>
        <w:rPr>
          <w:w w:val="115"/>
        </w:rPr>
        <w:t>assignment</w:t>
      </w:r>
    </w:p>
    <w:p w:rsidR="00092B85" w:rsidRDefault="003561DB">
      <w:pPr>
        <w:numPr>
          <w:ilvl w:val="0"/>
          <w:numId w:val="174"/>
        </w:numPr>
        <w:tabs>
          <w:tab w:val="left" w:pos="1722"/>
        </w:tabs>
        <w:spacing w:before="163" w:line="255" w:lineRule="auto"/>
        <w:ind w:right="510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10"/>
          <w:sz w:val="20"/>
        </w:rPr>
        <w:t>To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switch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from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5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Data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Entry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View</w:t>
      </w:r>
      <w:r>
        <w:rPr>
          <w:rFonts w:ascii="Calibri"/>
          <w:i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to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General</w:t>
      </w:r>
      <w:r>
        <w:rPr>
          <w:rFonts w:ascii="Calibri"/>
          <w:i/>
          <w:spacing w:val="-7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Ledger</w:t>
      </w:r>
      <w:r>
        <w:rPr>
          <w:rFonts w:ascii="Calibri"/>
          <w:i/>
          <w:spacing w:val="-7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View</w:t>
      </w:r>
      <w:r>
        <w:rPr>
          <w:rFonts w:ascii="Calibri"/>
          <w:i/>
          <w:spacing w:val="-7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of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Ledger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0L,</w:t>
      </w:r>
      <w:r>
        <w:rPr>
          <w:rFonts w:ascii="Calibri"/>
          <w:spacing w:val="-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44"/>
          <w:w w:val="108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General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Ledger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View</w:t>
      </w:r>
      <w:r>
        <w:rPr>
          <w:rFonts w:ascii="Calibri"/>
          <w:i/>
          <w:spacing w:val="-2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button.</w:t>
      </w:r>
    </w:p>
    <w:p w:rsidR="00092B85" w:rsidRDefault="003561DB">
      <w:pPr>
        <w:pStyle w:val="BodyText"/>
        <w:spacing w:line="254" w:lineRule="auto"/>
        <w:ind w:left="1721" w:right="213"/>
      </w:pPr>
      <w:r>
        <w:rPr>
          <w:w w:val="115"/>
        </w:rPr>
        <w:t>Instead</w:t>
      </w:r>
      <w:r>
        <w:rPr>
          <w:spacing w:val="-23"/>
          <w:w w:val="115"/>
        </w:rPr>
        <w:t xml:space="preserve"> </w:t>
      </w:r>
      <w:r>
        <w:rPr>
          <w:w w:val="115"/>
        </w:rPr>
        <w:t>of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spacing w:val="1"/>
          <w:w w:val="115"/>
        </w:rPr>
        <w:t>four</w:t>
      </w:r>
      <w:r>
        <w:rPr>
          <w:spacing w:val="-25"/>
          <w:w w:val="115"/>
        </w:rPr>
        <w:t xml:space="preserve"> </w:t>
      </w:r>
      <w:r>
        <w:rPr>
          <w:w w:val="115"/>
        </w:rPr>
        <w:t>line</w:t>
      </w:r>
      <w:r>
        <w:rPr>
          <w:spacing w:val="-24"/>
          <w:w w:val="115"/>
        </w:rPr>
        <w:t xml:space="preserve"> </w:t>
      </w:r>
      <w:r>
        <w:rPr>
          <w:w w:val="115"/>
        </w:rPr>
        <w:t>items,</w:t>
      </w:r>
      <w:r>
        <w:rPr>
          <w:spacing w:val="-25"/>
          <w:w w:val="115"/>
        </w:rPr>
        <w:t xml:space="preserve"> </w:t>
      </w:r>
      <w:r>
        <w:rPr>
          <w:spacing w:val="-1"/>
          <w:w w:val="115"/>
        </w:rPr>
        <w:t>six</w:t>
      </w:r>
      <w:r>
        <w:rPr>
          <w:spacing w:val="-22"/>
          <w:w w:val="115"/>
        </w:rPr>
        <w:t xml:space="preserve"> </w:t>
      </w:r>
      <w:r>
        <w:rPr>
          <w:w w:val="115"/>
        </w:rPr>
        <w:t>are</w:t>
      </w:r>
      <w:r>
        <w:rPr>
          <w:spacing w:val="-23"/>
          <w:w w:val="115"/>
        </w:rPr>
        <w:t xml:space="preserve"> </w:t>
      </w:r>
      <w:r>
        <w:rPr>
          <w:w w:val="115"/>
        </w:rPr>
        <w:t>displayed</w:t>
      </w:r>
      <w:r>
        <w:rPr>
          <w:spacing w:val="-25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Leading</w:t>
      </w:r>
      <w:r>
        <w:rPr>
          <w:spacing w:val="-25"/>
          <w:w w:val="115"/>
        </w:rPr>
        <w:t xml:space="preserve"> </w:t>
      </w:r>
      <w:r>
        <w:rPr>
          <w:w w:val="115"/>
        </w:rPr>
        <w:t>Ledger</w:t>
      </w:r>
      <w:r>
        <w:rPr>
          <w:spacing w:val="-21"/>
          <w:w w:val="115"/>
        </w:rPr>
        <w:t xml:space="preserve"> </w:t>
      </w:r>
      <w:r>
        <w:rPr>
          <w:w w:val="115"/>
        </w:rPr>
        <w:t>view</w:t>
      </w:r>
      <w:r>
        <w:rPr>
          <w:spacing w:val="-26"/>
          <w:w w:val="115"/>
        </w:rPr>
        <w:t xml:space="preserve"> </w:t>
      </w:r>
      <w:r>
        <w:rPr>
          <w:w w:val="115"/>
        </w:rPr>
        <w:t>(the</w:t>
      </w:r>
      <w:r>
        <w:rPr>
          <w:spacing w:val="-24"/>
          <w:w w:val="115"/>
        </w:rPr>
        <w:t xml:space="preserve"> </w:t>
      </w:r>
      <w:r>
        <w:rPr>
          <w:w w:val="115"/>
        </w:rPr>
        <w:t>ledger</w:t>
      </w:r>
      <w:r>
        <w:rPr>
          <w:spacing w:val="78"/>
          <w:w w:val="113"/>
        </w:rPr>
        <w:t xml:space="preserve"> </w:t>
      </w:r>
      <w:r>
        <w:rPr>
          <w:w w:val="115"/>
        </w:rPr>
        <w:t>views</w:t>
      </w:r>
      <w:r>
        <w:rPr>
          <w:spacing w:val="-7"/>
          <w:w w:val="115"/>
        </w:rPr>
        <w:t xml:space="preserve"> </w:t>
      </w:r>
      <w:r>
        <w:rPr>
          <w:w w:val="115"/>
        </w:rPr>
        <w:t>are</w:t>
      </w:r>
      <w:r>
        <w:rPr>
          <w:spacing w:val="-8"/>
          <w:w w:val="115"/>
        </w:rPr>
        <w:t xml:space="preserve"> </w:t>
      </w:r>
      <w:r>
        <w:rPr>
          <w:w w:val="115"/>
        </w:rPr>
        <w:t>also</w:t>
      </w:r>
      <w:r>
        <w:rPr>
          <w:spacing w:val="-8"/>
          <w:w w:val="115"/>
        </w:rPr>
        <w:t xml:space="preserve"> </w:t>
      </w:r>
      <w:r>
        <w:rPr>
          <w:w w:val="115"/>
        </w:rPr>
        <w:t>called</w:t>
      </w:r>
      <w:r>
        <w:rPr>
          <w:spacing w:val="-7"/>
          <w:w w:val="115"/>
        </w:rPr>
        <w:t xml:space="preserve"> </w:t>
      </w:r>
      <w:r>
        <w:rPr>
          <w:w w:val="115"/>
        </w:rPr>
        <w:t>general</w:t>
      </w:r>
      <w:r>
        <w:rPr>
          <w:spacing w:val="-7"/>
          <w:w w:val="115"/>
        </w:rPr>
        <w:t xml:space="preserve"> </w:t>
      </w:r>
      <w:r>
        <w:rPr>
          <w:w w:val="115"/>
        </w:rPr>
        <w:t>ledger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or</w:t>
      </w:r>
      <w:r>
        <w:rPr>
          <w:spacing w:val="-8"/>
          <w:w w:val="115"/>
        </w:rPr>
        <w:t xml:space="preserve"> </w:t>
      </w:r>
      <w:r>
        <w:rPr>
          <w:w w:val="115"/>
        </w:rPr>
        <w:t>split</w:t>
      </w:r>
      <w:r>
        <w:rPr>
          <w:spacing w:val="-6"/>
          <w:w w:val="115"/>
        </w:rPr>
        <w:t xml:space="preserve"> </w:t>
      </w:r>
      <w:r>
        <w:rPr>
          <w:w w:val="115"/>
        </w:rPr>
        <w:t>views).</w:t>
      </w:r>
      <w:r>
        <w:rPr>
          <w:spacing w:val="-6"/>
          <w:w w:val="115"/>
        </w:rPr>
        <w:t xml:space="preserve"> </w:t>
      </w:r>
      <w:r>
        <w:rPr>
          <w:w w:val="115"/>
        </w:rPr>
        <w:t>After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amounts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G/L</w:t>
      </w:r>
      <w:r>
        <w:rPr>
          <w:spacing w:val="46"/>
          <w:w w:val="113"/>
        </w:rPr>
        <w:t xml:space="preserve"> </w:t>
      </w:r>
      <w:r>
        <w:rPr>
          <w:w w:val="115"/>
        </w:rPr>
        <w:t>account</w:t>
      </w:r>
      <w:r>
        <w:rPr>
          <w:spacing w:val="-23"/>
          <w:w w:val="115"/>
        </w:rPr>
        <w:t xml:space="preserve"> </w:t>
      </w:r>
      <w:r>
        <w:rPr>
          <w:w w:val="115"/>
        </w:rPr>
        <w:t>have</w:t>
      </w:r>
      <w:r>
        <w:rPr>
          <w:spacing w:val="-25"/>
          <w:w w:val="115"/>
        </w:rPr>
        <w:t xml:space="preserve"> </w:t>
      </w:r>
      <w:r>
        <w:rPr>
          <w:w w:val="115"/>
        </w:rPr>
        <w:t>been</w:t>
      </w:r>
      <w:r>
        <w:rPr>
          <w:spacing w:val="-25"/>
          <w:w w:val="115"/>
        </w:rPr>
        <w:t xml:space="preserve"> </w:t>
      </w:r>
      <w:r>
        <w:rPr>
          <w:w w:val="115"/>
        </w:rPr>
        <w:t>split,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amounts</w:t>
      </w:r>
      <w:r>
        <w:rPr>
          <w:spacing w:val="-25"/>
          <w:w w:val="115"/>
        </w:rPr>
        <w:t xml:space="preserve"> </w:t>
      </w:r>
      <w:r>
        <w:rPr>
          <w:w w:val="115"/>
        </w:rPr>
        <w:t>for</w:t>
      </w:r>
      <w:r>
        <w:rPr>
          <w:spacing w:val="-26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vendor</w:t>
      </w:r>
      <w:r>
        <w:rPr>
          <w:spacing w:val="-24"/>
          <w:w w:val="115"/>
        </w:rPr>
        <w:t xml:space="preserve"> </w:t>
      </w:r>
      <w:r>
        <w:rPr>
          <w:w w:val="115"/>
        </w:rPr>
        <w:t>payables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tax</w:t>
      </w:r>
      <w:r>
        <w:rPr>
          <w:spacing w:val="-27"/>
          <w:w w:val="115"/>
        </w:rPr>
        <w:t xml:space="preserve"> </w:t>
      </w:r>
      <w:r>
        <w:rPr>
          <w:w w:val="115"/>
        </w:rPr>
        <w:t>items</w:t>
      </w:r>
      <w:r>
        <w:rPr>
          <w:spacing w:val="-24"/>
          <w:w w:val="115"/>
        </w:rPr>
        <w:t xml:space="preserve"> </w:t>
      </w:r>
      <w:r>
        <w:rPr>
          <w:w w:val="115"/>
        </w:rPr>
        <w:t>are</w:t>
      </w:r>
      <w:r>
        <w:rPr>
          <w:spacing w:val="-26"/>
          <w:w w:val="115"/>
        </w:rPr>
        <w:t xml:space="preserve"> </w:t>
      </w:r>
      <w:r>
        <w:rPr>
          <w:w w:val="115"/>
        </w:rPr>
        <w:t>split</w:t>
      </w:r>
      <w:r>
        <w:rPr>
          <w:spacing w:val="-25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64"/>
          <w:w w:val="113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same</w:t>
      </w:r>
      <w:r>
        <w:rPr>
          <w:spacing w:val="-17"/>
          <w:w w:val="115"/>
        </w:rPr>
        <w:t xml:space="preserve"> </w:t>
      </w:r>
      <w:r>
        <w:rPr>
          <w:w w:val="115"/>
        </w:rPr>
        <w:t>way.</w:t>
      </w:r>
      <w:r>
        <w:rPr>
          <w:spacing w:val="-16"/>
          <w:w w:val="115"/>
        </w:rPr>
        <w:t xml:space="preserve"> </w:t>
      </w:r>
      <w:r>
        <w:rPr>
          <w:w w:val="115"/>
        </w:rPr>
        <w:t>This</w:t>
      </w:r>
      <w:r>
        <w:rPr>
          <w:spacing w:val="-17"/>
          <w:w w:val="115"/>
        </w:rPr>
        <w:t xml:space="preserve"> </w:t>
      </w:r>
      <w:r>
        <w:rPr>
          <w:w w:val="115"/>
        </w:rPr>
        <w:t>ensures</w:t>
      </w:r>
      <w:r>
        <w:rPr>
          <w:spacing w:val="-18"/>
          <w:w w:val="115"/>
        </w:rPr>
        <w:t xml:space="preserve"> </w:t>
      </w:r>
      <w:r>
        <w:rPr>
          <w:w w:val="115"/>
        </w:rPr>
        <w:t>that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balance</w:t>
      </w:r>
      <w:r>
        <w:rPr>
          <w:spacing w:val="-17"/>
          <w:w w:val="115"/>
        </w:rPr>
        <w:t xml:space="preserve"> </w:t>
      </w:r>
      <w:r>
        <w:rPr>
          <w:w w:val="115"/>
        </w:rPr>
        <w:t>for</w:t>
      </w:r>
      <w:r>
        <w:rPr>
          <w:spacing w:val="-17"/>
          <w:w w:val="115"/>
        </w:rPr>
        <w:t xml:space="preserve"> </w:t>
      </w:r>
      <w:r>
        <w:rPr>
          <w:w w:val="115"/>
        </w:rPr>
        <w:t>each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profit</w:t>
      </w:r>
      <w:r>
        <w:rPr>
          <w:spacing w:val="-16"/>
          <w:w w:val="115"/>
        </w:rPr>
        <w:t xml:space="preserve"> </w:t>
      </w:r>
      <w:r>
        <w:rPr>
          <w:w w:val="115"/>
        </w:rPr>
        <w:t>center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zero.</w:t>
      </w:r>
    </w:p>
    <w:p w:rsidR="00092B85" w:rsidRDefault="00092B85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spacing w:line="200" w:lineRule="atLeast"/>
        <w:ind w:left="170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916" style="width:397.2pt;height:91.85pt;mso-position-horizontal-relative:char;mso-position-vertical-relative:line" coordsize="7944,1837">
            <v:shape id="_x0000_s1922" type="#_x0000_t75" style="position:absolute;left:243;top:159;width:596;height:558">
              <v:imagedata r:id="rId8" o:title=""/>
            </v:shape>
            <v:group id="_x0000_s1917" style="position:absolute;left:8;top:8;width:7929;height:1822" coordorigin="8,8" coordsize="7929,1822">
              <v:shape id="_x0000_s1921" style="position:absolute;left:8;top:8;width:7929;height:1822" coordorigin="8,8" coordsize="7929,1822" path="m8,1829r7929,l7937,8,8,8r,1821xe" filled="f">
                <v:path arrowok="t"/>
              </v:shape>
              <v:shape id="_x0000_s1920" type="#_x0000_t75" style="position:absolute;left:15;top:14;width:7915;height:1810">
                <v:imagedata r:id="rId14" o:title=""/>
              </v:shape>
              <v:shape id="_x0000_s1919" type="#_x0000_t75" style="position:absolute;left:1083;top:200;width:463;height:128">
                <v:imagedata r:id="rId15" o:title=""/>
              </v:shape>
              <v:shape id="_x0000_s1918" type="#_x0000_t75" style="position:absolute;left:1066;top:458;width:6597;height:1201">
                <v:imagedata r:id="rId16" o:title=""/>
              </v:shape>
            </v:group>
            <w10:wrap type="none"/>
            <w10:anchorlock/>
          </v:group>
        </w:pict>
      </w:r>
    </w:p>
    <w:p w:rsidR="00092B85" w:rsidRDefault="00092B85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numPr>
          <w:ilvl w:val="0"/>
          <w:numId w:val="174"/>
        </w:numPr>
        <w:tabs>
          <w:tab w:val="left" w:pos="1722"/>
        </w:tabs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Close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Create</w:t>
      </w:r>
      <w:r>
        <w:rPr>
          <w:rFonts w:ascii="Calibri"/>
          <w:i/>
          <w:spacing w:val="-21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Incoming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Invoices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browser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tab.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15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453" w:name="_bookmark12"/>
                  <w:bookmarkEnd w:id="453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9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>Exercise</w:t>
                  </w:r>
                  <w:r>
                    <w:rPr>
                      <w:rFonts w:ascii="Calibri"/>
                      <w:spacing w:val="-53"/>
                      <w:w w:val="115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>13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12" style="width:234.6pt;height:.75pt;mso-position-horizontal-relative:char;mso-position-vertical-relative:line" coordsize="4692,15">
            <v:group id="_x0000_s1913" style="position:absolute;left:8;top:8;width:4677;height:2" coordorigin="8,8" coordsize="4677,2">
              <v:shape id="_x0000_s1914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Post</w:t>
      </w:r>
      <w:r>
        <w:rPr>
          <w:spacing w:val="-44"/>
          <w:w w:val="120"/>
        </w:rPr>
        <w:t xml:space="preserve"> </w:t>
      </w:r>
      <w:r>
        <w:rPr>
          <w:w w:val="120"/>
        </w:rPr>
        <w:t>a</w:t>
      </w:r>
      <w:r>
        <w:rPr>
          <w:spacing w:val="-44"/>
          <w:w w:val="120"/>
        </w:rPr>
        <w:t xml:space="preserve"> </w:t>
      </w:r>
      <w:r>
        <w:rPr>
          <w:w w:val="120"/>
        </w:rPr>
        <w:t>Manual</w:t>
      </w:r>
      <w:r>
        <w:rPr>
          <w:spacing w:val="-44"/>
          <w:w w:val="120"/>
        </w:rPr>
        <w:t xml:space="preserve"> </w:t>
      </w:r>
      <w:r>
        <w:rPr>
          <w:w w:val="120"/>
        </w:rPr>
        <w:t>Outgoing</w:t>
      </w:r>
      <w:r>
        <w:rPr>
          <w:spacing w:val="-41"/>
          <w:w w:val="120"/>
        </w:rPr>
        <w:t xml:space="preserve"> </w:t>
      </w:r>
      <w:r>
        <w:rPr>
          <w:w w:val="120"/>
        </w:rPr>
        <w:t>Payment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70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30" w:line="254" w:lineRule="auto"/>
        <w:ind w:right="284"/>
      </w:pP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vendor</w:t>
      </w:r>
      <w:r>
        <w:rPr>
          <w:spacing w:val="-23"/>
          <w:w w:val="115"/>
        </w:rPr>
        <w:t xml:space="preserve"> </w:t>
      </w:r>
      <w:r>
        <w:rPr>
          <w:i/>
          <w:w w:val="115"/>
        </w:rPr>
        <w:t>T-BP###</w:t>
      </w:r>
      <w:r>
        <w:rPr>
          <w:i/>
          <w:spacing w:val="-24"/>
          <w:w w:val="115"/>
        </w:rPr>
        <w:t xml:space="preserve"> </w:t>
      </w:r>
      <w:r>
        <w:rPr>
          <w:w w:val="115"/>
        </w:rPr>
        <w:t>requires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money</w:t>
      </w:r>
      <w:r>
        <w:rPr>
          <w:spacing w:val="-21"/>
          <w:w w:val="115"/>
        </w:rPr>
        <w:t xml:space="preserve"> </w:t>
      </w:r>
      <w:r>
        <w:rPr>
          <w:w w:val="115"/>
        </w:rPr>
        <w:t>urgently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4"/>
          <w:w w:val="115"/>
        </w:rPr>
        <w:t xml:space="preserve"> </w:t>
      </w:r>
      <w:r>
        <w:rPr>
          <w:w w:val="115"/>
        </w:rPr>
        <w:t>asks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accounting</w:t>
      </w:r>
      <w:r>
        <w:rPr>
          <w:spacing w:val="-20"/>
          <w:w w:val="115"/>
        </w:rPr>
        <w:t xml:space="preserve"> </w:t>
      </w:r>
      <w:r>
        <w:rPr>
          <w:w w:val="115"/>
        </w:rPr>
        <w:t>department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68"/>
          <w:w w:val="113"/>
        </w:rPr>
        <w:t xml:space="preserve"> </w:t>
      </w:r>
      <w:r>
        <w:rPr>
          <w:w w:val="115"/>
        </w:rPr>
        <w:t>make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payment</w:t>
      </w:r>
      <w:r>
        <w:rPr>
          <w:spacing w:val="-27"/>
          <w:w w:val="115"/>
        </w:rPr>
        <w:t xml:space="preserve"> </w:t>
      </w:r>
      <w:r>
        <w:rPr>
          <w:w w:val="115"/>
        </w:rPr>
        <w:t>quickly.</w:t>
      </w:r>
    </w:p>
    <w:p w:rsidR="00092B85" w:rsidRDefault="00DA5CB6">
      <w:pPr>
        <w:pStyle w:val="BodyText"/>
        <w:spacing w:before="113" w:line="254" w:lineRule="auto"/>
        <w:ind w:right="284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numPr>
          <w:ilvl w:val="0"/>
          <w:numId w:val="173"/>
        </w:numPr>
        <w:tabs>
          <w:tab w:val="left" w:pos="1398"/>
        </w:tabs>
        <w:spacing w:before="163" w:line="257" w:lineRule="auto"/>
        <w:ind w:right="562"/>
      </w:pPr>
      <w:r>
        <w:rPr>
          <w:w w:val="115"/>
        </w:rPr>
        <w:t>Post</w:t>
      </w:r>
      <w:r>
        <w:rPr>
          <w:spacing w:val="-29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w w:val="115"/>
        </w:rPr>
        <w:t>manual</w:t>
      </w:r>
      <w:r>
        <w:rPr>
          <w:spacing w:val="-28"/>
          <w:w w:val="115"/>
        </w:rPr>
        <w:t xml:space="preserve"> </w:t>
      </w:r>
      <w:r>
        <w:rPr>
          <w:w w:val="115"/>
        </w:rPr>
        <w:t>outgoing</w:t>
      </w:r>
      <w:r>
        <w:rPr>
          <w:spacing w:val="-27"/>
          <w:w w:val="115"/>
        </w:rPr>
        <w:t xml:space="preserve"> </w:t>
      </w:r>
      <w:r>
        <w:rPr>
          <w:w w:val="115"/>
        </w:rPr>
        <w:t>payment.</w:t>
      </w:r>
      <w:r>
        <w:rPr>
          <w:spacing w:val="-26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payment</w:t>
      </w:r>
      <w:r>
        <w:rPr>
          <w:spacing w:val="-27"/>
          <w:w w:val="115"/>
        </w:rPr>
        <w:t xml:space="preserve"> </w:t>
      </w:r>
      <w:r>
        <w:rPr>
          <w:w w:val="115"/>
        </w:rPr>
        <w:t>is</w:t>
      </w:r>
      <w:r>
        <w:rPr>
          <w:spacing w:val="-29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7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r>
        <w:rPr>
          <w:w w:val="115"/>
        </w:rPr>
        <w:t>made</w:t>
      </w:r>
      <w:r>
        <w:rPr>
          <w:spacing w:val="-24"/>
          <w:w w:val="115"/>
        </w:rPr>
        <w:t xml:space="preserve"> </w:t>
      </w:r>
      <w:r>
        <w:rPr>
          <w:spacing w:val="1"/>
          <w:w w:val="115"/>
        </w:rPr>
        <w:t>via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Account</w:t>
      </w:r>
      <w:r>
        <w:rPr>
          <w:spacing w:val="-27"/>
          <w:w w:val="115"/>
        </w:rPr>
        <w:t xml:space="preserve"> </w:t>
      </w:r>
      <w:r>
        <w:rPr>
          <w:spacing w:val="1"/>
          <w:w w:val="115"/>
        </w:rPr>
        <w:t>100000.</w:t>
      </w:r>
      <w:r>
        <w:rPr>
          <w:spacing w:val="52"/>
          <w:w w:val="113"/>
        </w:rPr>
        <w:t xml:space="preserve"> </w:t>
      </w:r>
      <w:r>
        <w:rPr>
          <w:w w:val="115"/>
        </w:rPr>
        <w:t>Have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system</w:t>
      </w:r>
      <w:r>
        <w:rPr>
          <w:spacing w:val="-27"/>
          <w:w w:val="115"/>
        </w:rPr>
        <w:t xml:space="preserve"> </w:t>
      </w:r>
      <w:r>
        <w:rPr>
          <w:w w:val="115"/>
        </w:rPr>
        <w:t>calculate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payment</w:t>
      </w:r>
      <w:r>
        <w:rPr>
          <w:spacing w:val="-18"/>
          <w:w w:val="115"/>
        </w:rPr>
        <w:t xml:space="preserve"> </w:t>
      </w:r>
      <w:r>
        <w:rPr>
          <w:w w:val="115"/>
        </w:rPr>
        <w:t>amount.</w:t>
      </w:r>
    </w:p>
    <w:p w:rsidR="00092B85" w:rsidRDefault="003561DB">
      <w:pPr>
        <w:pStyle w:val="BodyText"/>
        <w:spacing w:before="60"/>
        <w:ind w:left="1397"/>
      </w:pPr>
      <w:r>
        <w:rPr>
          <w:w w:val="115"/>
        </w:rPr>
        <w:t>Use</w:t>
      </w:r>
      <w:r>
        <w:rPr>
          <w:spacing w:val="-12"/>
          <w:w w:val="115"/>
        </w:rPr>
        <w:t xml:space="preserve"> </w:t>
      </w:r>
      <w:r>
        <w:rPr>
          <w:w w:val="115"/>
        </w:rPr>
        <w:t>payment</w:t>
      </w:r>
      <w:r>
        <w:rPr>
          <w:spacing w:val="-11"/>
          <w:w w:val="115"/>
        </w:rPr>
        <w:t xml:space="preserve"> </w:t>
      </w:r>
      <w:r>
        <w:rPr>
          <w:w w:val="115"/>
        </w:rPr>
        <w:t>method</w:t>
      </w:r>
      <w:r>
        <w:rPr>
          <w:spacing w:val="-7"/>
          <w:w w:val="115"/>
        </w:rPr>
        <w:t xml:space="preserve"> </w:t>
      </w:r>
      <w:r>
        <w:rPr>
          <w:i/>
          <w:w w:val="115"/>
        </w:rPr>
        <w:t>I</w:t>
      </w:r>
      <w:r>
        <w:rPr>
          <w:w w:val="115"/>
        </w:rPr>
        <w:t>.</w:t>
      </w:r>
    </w:p>
    <w:p w:rsidR="00092B85" w:rsidRDefault="003561DB">
      <w:pPr>
        <w:pStyle w:val="BodyText"/>
        <w:numPr>
          <w:ilvl w:val="0"/>
          <w:numId w:val="173"/>
        </w:numPr>
        <w:tabs>
          <w:tab w:val="left" w:pos="1398"/>
        </w:tabs>
        <w:spacing w:before="176"/>
        <w:ind w:hanging="269"/>
      </w:pP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payment</w:t>
      </w:r>
      <w:r>
        <w:rPr>
          <w:spacing w:val="-10"/>
          <w:w w:val="110"/>
        </w:rPr>
        <w:t xml:space="preserve"> </w:t>
      </w:r>
      <w:r>
        <w:rPr>
          <w:w w:val="110"/>
        </w:rPr>
        <w:t>document.</w: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BodyText"/>
        <w:numPr>
          <w:ilvl w:val="0"/>
          <w:numId w:val="173"/>
        </w:numPr>
        <w:tabs>
          <w:tab w:val="left" w:pos="1398"/>
          <w:tab w:val="left" w:pos="6415"/>
        </w:tabs>
        <w:ind w:hanging="269"/>
      </w:pPr>
      <w:r>
        <w:rPr>
          <w:w w:val="110"/>
        </w:rPr>
        <w:t>Document</w:t>
      </w:r>
      <w:r>
        <w:rPr>
          <w:spacing w:val="-6"/>
          <w:w w:val="110"/>
        </w:rPr>
        <w:t xml:space="preserve"> </w:t>
      </w:r>
      <w:r>
        <w:rPr>
          <w:w w:val="110"/>
        </w:rPr>
        <w:t>number:</w:t>
      </w:r>
      <w:r>
        <w:rPr>
          <w:spacing w:val="1"/>
        </w:rPr>
        <w:t xml:space="preserve"> </w:t>
      </w:r>
      <w:r>
        <w:rPr>
          <w:w w:val="108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092B85" w:rsidRDefault="00092B85">
      <w:pPr>
        <w:spacing w:before="7"/>
        <w:rPr>
          <w:rFonts w:ascii="Calibri" w:eastAsia="Calibri" w:hAnsi="Calibri" w:cs="Calibri"/>
          <w:sz w:val="9"/>
          <w:szCs w:val="9"/>
        </w:rPr>
      </w:pPr>
    </w:p>
    <w:p w:rsidR="00092B85" w:rsidRDefault="003561DB">
      <w:pPr>
        <w:pStyle w:val="BodyText"/>
        <w:numPr>
          <w:ilvl w:val="0"/>
          <w:numId w:val="173"/>
        </w:numPr>
        <w:tabs>
          <w:tab w:val="left" w:pos="1398"/>
        </w:tabs>
        <w:spacing w:before="59" w:line="255" w:lineRule="auto"/>
        <w:ind w:right="330" w:hanging="271"/>
      </w:pPr>
      <w:r>
        <w:rPr>
          <w:w w:val="115"/>
        </w:rPr>
        <w:t>Check</w:t>
      </w:r>
      <w:r>
        <w:rPr>
          <w:spacing w:val="-34"/>
          <w:w w:val="115"/>
        </w:rPr>
        <w:t xml:space="preserve"> </w:t>
      </w:r>
      <w:r>
        <w:rPr>
          <w:w w:val="115"/>
        </w:rPr>
        <w:t>whether</w:t>
      </w:r>
      <w:r>
        <w:rPr>
          <w:spacing w:val="-35"/>
          <w:w w:val="115"/>
        </w:rPr>
        <w:t xml:space="preserve"> </w:t>
      </w:r>
      <w:r>
        <w:rPr>
          <w:w w:val="115"/>
        </w:rPr>
        <w:t>the</w:t>
      </w:r>
      <w:r>
        <w:rPr>
          <w:spacing w:val="-35"/>
          <w:w w:val="115"/>
        </w:rPr>
        <w:t xml:space="preserve"> </w:t>
      </w:r>
      <w:r>
        <w:rPr>
          <w:w w:val="115"/>
        </w:rPr>
        <w:t>outgoing</w:t>
      </w:r>
      <w:r>
        <w:rPr>
          <w:spacing w:val="-35"/>
          <w:w w:val="115"/>
        </w:rPr>
        <w:t xml:space="preserve"> </w:t>
      </w:r>
      <w:r>
        <w:rPr>
          <w:w w:val="115"/>
        </w:rPr>
        <w:t>payment</w:t>
      </w:r>
      <w:r>
        <w:rPr>
          <w:spacing w:val="-32"/>
          <w:w w:val="115"/>
        </w:rPr>
        <w:t xml:space="preserve"> </w:t>
      </w:r>
      <w:r>
        <w:rPr>
          <w:w w:val="115"/>
        </w:rPr>
        <w:t>has</w:t>
      </w:r>
      <w:r>
        <w:rPr>
          <w:spacing w:val="-35"/>
          <w:w w:val="115"/>
        </w:rPr>
        <w:t xml:space="preserve"> </w:t>
      </w:r>
      <w:r>
        <w:rPr>
          <w:w w:val="115"/>
        </w:rPr>
        <w:t>cleared</w:t>
      </w:r>
      <w:r>
        <w:rPr>
          <w:spacing w:val="-36"/>
          <w:w w:val="115"/>
        </w:rPr>
        <w:t xml:space="preserve"> </w:t>
      </w:r>
      <w:r>
        <w:rPr>
          <w:spacing w:val="2"/>
          <w:w w:val="115"/>
        </w:rPr>
        <w:t>the</w:t>
      </w:r>
      <w:r>
        <w:rPr>
          <w:spacing w:val="-36"/>
          <w:w w:val="115"/>
        </w:rPr>
        <w:t xml:space="preserve"> </w:t>
      </w:r>
      <w:r>
        <w:rPr>
          <w:w w:val="115"/>
        </w:rPr>
        <w:t>original</w:t>
      </w:r>
      <w:r>
        <w:rPr>
          <w:spacing w:val="-34"/>
          <w:w w:val="115"/>
        </w:rPr>
        <w:t xml:space="preserve"> </w:t>
      </w:r>
      <w:r>
        <w:rPr>
          <w:w w:val="115"/>
        </w:rPr>
        <w:t>open</w:t>
      </w:r>
      <w:r>
        <w:rPr>
          <w:spacing w:val="-36"/>
          <w:w w:val="115"/>
        </w:rPr>
        <w:t xml:space="preserve"> </w:t>
      </w:r>
      <w:r>
        <w:rPr>
          <w:spacing w:val="1"/>
          <w:w w:val="115"/>
        </w:rPr>
        <w:t>item</w:t>
      </w:r>
      <w:r>
        <w:rPr>
          <w:spacing w:val="-35"/>
          <w:w w:val="115"/>
        </w:rPr>
        <w:t xml:space="preserve"> </w:t>
      </w:r>
      <w:r>
        <w:rPr>
          <w:w w:val="115"/>
        </w:rPr>
        <w:t>and</w:t>
      </w:r>
      <w:r>
        <w:rPr>
          <w:spacing w:val="-34"/>
          <w:w w:val="115"/>
        </w:rPr>
        <w:t xml:space="preserve"> </w:t>
      </w:r>
      <w:r>
        <w:rPr>
          <w:w w:val="115"/>
        </w:rPr>
        <w:t>write</w:t>
      </w:r>
      <w:r>
        <w:rPr>
          <w:spacing w:val="-33"/>
          <w:w w:val="115"/>
        </w:rPr>
        <w:t xml:space="preserve"> </w:t>
      </w:r>
      <w:r>
        <w:rPr>
          <w:w w:val="115"/>
        </w:rPr>
        <w:t>down</w:t>
      </w:r>
      <w:r>
        <w:rPr>
          <w:spacing w:val="66"/>
          <w:w w:val="113"/>
        </w:rPr>
        <w:t xml:space="preserve"> </w:t>
      </w:r>
      <w:r>
        <w:rPr>
          <w:w w:val="115"/>
        </w:rPr>
        <w:t>how</w:t>
      </w:r>
      <w:r>
        <w:rPr>
          <w:spacing w:val="-19"/>
          <w:w w:val="115"/>
        </w:rPr>
        <w:t xml:space="preserve"> </w:t>
      </w:r>
      <w:r>
        <w:rPr>
          <w:w w:val="115"/>
        </w:rPr>
        <w:t>much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cash</w:t>
      </w:r>
      <w:r>
        <w:rPr>
          <w:spacing w:val="-17"/>
          <w:w w:val="115"/>
        </w:rPr>
        <w:t xml:space="preserve"> </w:t>
      </w:r>
      <w:r>
        <w:rPr>
          <w:w w:val="115"/>
        </w:rPr>
        <w:t>discount</w:t>
      </w:r>
      <w:r>
        <w:rPr>
          <w:spacing w:val="-17"/>
          <w:w w:val="115"/>
        </w:rPr>
        <w:t xml:space="preserve"> </w:t>
      </w:r>
      <w:r>
        <w:rPr>
          <w:w w:val="115"/>
        </w:rPr>
        <w:t>was</w:t>
      </w:r>
      <w:r>
        <w:rPr>
          <w:spacing w:val="-19"/>
          <w:w w:val="115"/>
        </w:rPr>
        <w:t xml:space="preserve"> </w:t>
      </w:r>
      <w:r>
        <w:rPr>
          <w:w w:val="115"/>
        </w:rPr>
        <w:t>calculated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8"/>
          <w:w w:val="115"/>
        </w:rPr>
        <w:t xml:space="preserve"> </w:t>
      </w:r>
      <w:r>
        <w:rPr>
          <w:w w:val="115"/>
        </w:rPr>
        <w:t>posted.</w:t>
      </w:r>
    </w:p>
    <w:p w:rsidR="00092B85" w:rsidRDefault="00092B85">
      <w:pPr>
        <w:spacing w:line="255" w:lineRule="auto"/>
        <w:sectPr w:rsidR="00092B85">
          <w:pgSz w:w="11920" w:h="16850"/>
          <w:pgMar w:top="180" w:right="114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911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2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6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13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908" style="width:234.6pt;height:.75pt;mso-position-horizontal-relative:char;mso-position-vertical-relative:line" coordsize="4692,15">
            <v:group id="_x0000_s1909" style="position:absolute;left:8;top:8;width:4677;height:2" coordorigin="8,8" coordsize="4677,2">
              <v:shape id="_x0000_s1910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Post</w:t>
      </w:r>
      <w:r>
        <w:rPr>
          <w:spacing w:val="-44"/>
          <w:w w:val="120"/>
        </w:rPr>
        <w:t xml:space="preserve"> </w:t>
      </w:r>
      <w:r>
        <w:rPr>
          <w:w w:val="120"/>
        </w:rPr>
        <w:t>a</w:t>
      </w:r>
      <w:r>
        <w:rPr>
          <w:spacing w:val="-44"/>
          <w:w w:val="120"/>
        </w:rPr>
        <w:t xml:space="preserve"> </w:t>
      </w:r>
      <w:r>
        <w:rPr>
          <w:w w:val="120"/>
        </w:rPr>
        <w:t>Manual</w:t>
      </w:r>
      <w:r>
        <w:rPr>
          <w:spacing w:val="-44"/>
          <w:w w:val="120"/>
        </w:rPr>
        <w:t xml:space="preserve"> </w:t>
      </w:r>
      <w:r>
        <w:rPr>
          <w:w w:val="120"/>
        </w:rPr>
        <w:t>Outgoing</w:t>
      </w:r>
      <w:r>
        <w:rPr>
          <w:spacing w:val="-41"/>
          <w:w w:val="120"/>
        </w:rPr>
        <w:t xml:space="preserve"> </w:t>
      </w:r>
      <w:r>
        <w:rPr>
          <w:w w:val="120"/>
        </w:rPr>
        <w:t>Payment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70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30" w:line="254" w:lineRule="auto"/>
        <w:ind w:right="328"/>
      </w:pPr>
      <w:del w:id="454" w:author="Wilder, Tom" w:date="2019-05-11T13:48:00Z">
        <w:r w:rsidDel="00CC45B0">
          <w:rPr>
            <w:w w:val="115"/>
          </w:rPr>
          <w:delText>The</w:delText>
        </w:r>
        <w:r w:rsidDel="00CC45B0">
          <w:rPr>
            <w:spacing w:val="-23"/>
            <w:w w:val="115"/>
          </w:rPr>
          <w:delText xml:space="preserve"> </w:delText>
        </w:r>
      </w:del>
      <w:del w:id="455" w:author="Wilder, Tom" w:date="2019-05-11T13:49:00Z">
        <w:r w:rsidDel="00CC45B0">
          <w:rPr>
            <w:w w:val="115"/>
          </w:rPr>
          <w:delText>vendor</w:delText>
        </w:r>
      </w:del>
      <w:ins w:id="456" w:author="Wilder, Tom" w:date="2019-05-11T13:49:00Z">
        <w:r w:rsidR="00CC45B0">
          <w:rPr>
            <w:w w:val="115"/>
          </w:rPr>
          <w:t xml:space="preserve">Your </w:t>
        </w:r>
        <w:r w:rsidR="00CC45B0">
          <w:rPr>
            <w:spacing w:val="-23"/>
            <w:w w:val="115"/>
          </w:rPr>
          <w:t>vendor</w:t>
        </w:r>
      </w:ins>
      <w:r>
        <w:rPr>
          <w:spacing w:val="-23"/>
          <w:w w:val="115"/>
        </w:rPr>
        <w:t xml:space="preserve"> </w:t>
      </w:r>
      <w:del w:id="457" w:author="Wilder, Tom" w:date="2019-05-11T13:49:00Z">
        <w:r w:rsidDel="00CC45B0">
          <w:rPr>
            <w:i/>
            <w:w w:val="115"/>
          </w:rPr>
          <w:delText>T-BP###</w:delText>
        </w:r>
        <w:r w:rsidDel="00CC45B0">
          <w:rPr>
            <w:i/>
            <w:spacing w:val="-24"/>
            <w:w w:val="115"/>
          </w:rPr>
          <w:delText xml:space="preserve"> </w:delText>
        </w:r>
      </w:del>
      <w:r>
        <w:rPr>
          <w:w w:val="115"/>
        </w:rPr>
        <w:t>requires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money</w:t>
      </w:r>
      <w:r>
        <w:rPr>
          <w:spacing w:val="-21"/>
          <w:w w:val="115"/>
        </w:rPr>
        <w:t xml:space="preserve"> </w:t>
      </w:r>
      <w:r>
        <w:rPr>
          <w:w w:val="115"/>
        </w:rPr>
        <w:t>urgently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4"/>
          <w:w w:val="115"/>
        </w:rPr>
        <w:t xml:space="preserve"> </w:t>
      </w:r>
      <w:r>
        <w:rPr>
          <w:w w:val="115"/>
        </w:rPr>
        <w:t>asks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accounting</w:t>
      </w:r>
      <w:r>
        <w:rPr>
          <w:spacing w:val="-20"/>
          <w:w w:val="115"/>
        </w:rPr>
        <w:t xml:space="preserve"> </w:t>
      </w:r>
      <w:r>
        <w:rPr>
          <w:w w:val="115"/>
        </w:rPr>
        <w:t>department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68"/>
          <w:w w:val="113"/>
        </w:rPr>
        <w:t xml:space="preserve"> </w:t>
      </w:r>
      <w:r>
        <w:rPr>
          <w:w w:val="115"/>
        </w:rPr>
        <w:t>make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payment</w:t>
      </w:r>
      <w:r>
        <w:rPr>
          <w:spacing w:val="-27"/>
          <w:w w:val="115"/>
        </w:rPr>
        <w:t xml:space="preserve"> </w:t>
      </w:r>
      <w:r>
        <w:rPr>
          <w:w w:val="115"/>
        </w:rPr>
        <w:t>quickly.</w:t>
      </w:r>
    </w:p>
    <w:p w:rsidR="00092B85" w:rsidRDefault="00DA5CB6">
      <w:pPr>
        <w:pStyle w:val="BodyText"/>
        <w:spacing w:before="113" w:line="254" w:lineRule="auto"/>
        <w:ind w:right="328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numPr>
          <w:ilvl w:val="0"/>
          <w:numId w:val="172"/>
        </w:numPr>
        <w:tabs>
          <w:tab w:val="left" w:pos="1398"/>
        </w:tabs>
        <w:spacing w:before="175" w:line="259" w:lineRule="auto"/>
        <w:ind w:right="609"/>
      </w:pPr>
      <w:r>
        <w:rPr>
          <w:w w:val="115"/>
        </w:rPr>
        <w:t>Post</w:t>
      </w:r>
      <w:r>
        <w:rPr>
          <w:spacing w:val="-29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w w:val="115"/>
        </w:rPr>
        <w:t>manual</w:t>
      </w:r>
      <w:r>
        <w:rPr>
          <w:spacing w:val="-28"/>
          <w:w w:val="115"/>
        </w:rPr>
        <w:t xml:space="preserve"> </w:t>
      </w:r>
      <w:r>
        <w:rPr>
          <w:w w:val="115"/>
        </w:rPr>
        <w:t>outgoing</w:t>
      </w:r>
      <w:r>
        <w:rPr>
          <w:spacing w:val="-27"/>
          <w:w w:val="115"/>
        </w:rPr>
        <w:t xml:space="preserve"> </w:t>
      </w:r>
      <w:r>
        <w:rPr>
          <w:w w:val="115"/>
        </w:rPr>
        <w:t>payment.</w:t>
      </w:r>
      <w:r>
        <w:rPr>
          <w:spacing w:val="-26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payment</w:t>
      </w:r>
      <w:r>
        <w:rPr>
          <w:spacing w:val="-27"/>
          <w:w w:val="115"/>
        </w:rPr>
        <w:t xml:space="preserve"> </w:t>
      </w:r>
      <w:r>
        <w:rPr>
          <w:w w:val="115"/>
        </w:rPr>
        <w:t>is</w:t>
      </w:r>
      <w:r>
        <w:rPr>
          <w:spacing w:val="-29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7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r>
        <w:rPr>
          <w:w w:val="115"/>
        </w:rPr>
        <w:t>made</w:t>
      </w:r>
      <w:r>
        <w:rPr>
          <w:spacing w:val="-24"/>
          <w:w w:val="115"/>
        </w:rPr>
        <w:t xml:space="preserve"> </w:t>
      </w:r>
      <w:r>
        <w:rPr>
          <w:spacing w:val="1"/>
          <w:w w:val="115"/>
        </w:rPr>
        <w:t>via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Account</w:t>
      </w:r>
      <w:r>
        <w:rPr>
          <w:spacing w:val="-27"/>
          <w:w w:val="115"/>
        </w:rPr>
        <w:t xml:space="preserve"> </w:t>
      </w:r>
      <w:r>
        <w:rPr>
          <w:spacing w:val="1"/>
          <w:w w:val="115"/>
        </w:rPr>
        <w:t>100000.</w:t>
      </w:r>
      <w:r>
        <w:rPr>
          <w:spacing w:val="52"/>
          <w:w w:val="113"/>
        </w:rPr>
        <w:t xml:space="preserve"> </w:t>
      </w:r>
      <w:r>
        <w:rPr>
          <w:w w:val="115"/>
        </w:rPr>
        <w:t>Have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system</w:t>
      </w:r>
      <w:r>
        <w:rPr>
          <w:spacing w:val="-27"/>
          <w:w w:val="115"/>
        </w:rPr>
        <w:t xml:space="preserve"> </w:t>
      </w:r>
      <w:r>
        <w:rPr>
          <w:w w:val="115"/>
        </w:rPr>
        <w:t>calculate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payment</w:t>
      </w:r>
      <w:r>
        <w:rPr>
          <w:spacing w:val="-18"/>
          <w:w w:val="115"/>
        </w:rPr>
        <w:t xml:space="preserve"> </w:t>
      </w:r>
      <w:r>
        <w:rPr>
          <w:w w:val="115"/>
        </w:rPr>
        <w:t>amount.</w:t>
      </w:r>
    </w:p>
    <w:p w:rsidR="00092B85" w:rsidRDefault="003561DB">
      <w:pPr>
        <w:pStyle w:val="BodyText"/>
        <w:spacing w:before="55"/>
        <w:ind w:left="1397"/>
      </w:pPr>
      <w:r>
        <w:rPr>
          <w:w w:val="115"/>
        </w:rPr>
        <w:t>Use</w:t>
      </w:r>
      <w:r>
        <w:rPr>
          <w:spacing w:val="-12"/>
          <w:w w:val="115"/>
        </w:rPr>
        <w:t xml:space="preserve"> </w:t>
      </w:r>
      <w:r>
        <w:rPr>
          <w:w w:val="115"/>
        </w:rPr>
        <w:t>payment</w:t>
      </w:r>
      <w:r>
        <w:rPr>
          <w:spacing w:val="-12"/>
          <w:w w:val="115"/>
        </w:rPr>
        <w:t xml:space="preserve"> </w:t>
      </w:r>
      <w:r>
        <w:rPr>
          <w:w w:val="115"/>
        </w:rPr>
        <w:t>method</w:t>
      </w:r>
      <w:r>
        <w:rPr>
          <w:spacing w:val="-10"/>
          <w:w w:val="115"/>
        </w:rPr>
        <w:t xml:space="preserve"> </w:t>
      </w:r>
      <w:r>
        <w:rPr>
          <w:spacing w:val="2"/>
          <w:w w:val="115"/>
        </w:rPr>
        <w:t>I.</w:t>
      </w:r>
    </w:p>
    <w:p w:rsidR="00092B85" w:rsidRDefault="003561DB">
      <w:pPr>
        <w:numPr>
          <w:ilvl w:val="1"/>
          <w:numId w:val="172"/>
        </w:numPr>
        <w:tabs>
          <w:tab w:val="left" w:pos="1722"/>
        </w:tabs>
        <w:spacing w:before="75" w:line="257" w:lineRule="auto"/>
        <w:ind w:right="328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Go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to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</w:t>
      </w:r>
      <w:r>
        <w:rPr>
          <w:rFonts w:ascii="Calibri"/>
          <w:spacing w:val="-25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Post</w:t>
      </w:r>
      <w:r>
        <w:rPr>
          <w:rFonts w:ascii="Calibri"/>
          <w:i/>
          <w:spacing w:val="-23"/>
          <w:w w:val="115"/>
          <w:sz w:val="20"/>
        </w:rPr>
        <w:t xml:space="preserve"> </w:t>
      </w:r>
      <w:del w:id="458" w:author="Wilder, Tom" w:date="2019-05-11T13:52:00Z">
        <w:r w:rsidDel="00BE7A69">
          <w:rPr>
            <w:rFonts w:ascii="Calibri"/>
            <w:i/>
            <w:w w:val="115"/>
            <w:sz w:val="20"/>
          </w:rPr>
          <w:delText>Supplier</w:delText>
        </w:r>
        <w:r w:rsidDel="00BE7A69">
          <w:rPr>
            <w:rFonts w:ascii="Calibri"/>
            <w:i/>
            <w:spacing w:val="-23"/>
            <w:w w:val="115"/>
            <w:sz w:val="20"/>
          </w:rPr>
          <w:delText xml:space="preserve"> </w:delText>
        </w:r>
      </w:del>
      <w:r>
        <w:rPr>
          <w:rFonts w:ascii="Calibri"/>
          <w:i/>
          <w:w w:val="115"/>
          <w:sz w:val="20"/>
        </w:rPr>
        <w:t>Outgoing</w:t>
      </w:r>
      <w:r>
        <w:rPr>
          <w:rFonts w:ascii="Calibri"/>
          <w:i/>
          <w:spacing w:val="-2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Payments</w:t>
      </w:r>
      <w:r>
        <w:rPr>
          <w:rFonts w:ascii="Calibri"/>
          <w:i/>
          <w:spacing w:val="-24"/>
          <w:w w:val="115"/>
          <w:sz w:val="20"/>
        </w:rPr>
        <w:t xml:space="preserve"> </w:t>
      </w:r>
      <w:del w:id="459" w:author="Wilder, Tom" w:date="2019-05-11T13:53:00Z">
        <w:r w:rsidDel="00BE7A69">
          <w:rPr>
            <w:rFonts w:ascii="Calibri"/>
            <w:i/>
            <w:spacing w:val="1"/>
            <w:w w:val="115"/>
            <w:sz w:val="20"/>
          </w:rPr>
          <w:delText>With</w:delText>
        </w:r>
        <w:r w:rsidDel="00BE7A69">
          <w:rPr>
            <w:rFonts w:ascii="Calibri"/>
            <w:i/>
            <w:spacing w:val="78"/>
            <w:w w:val="113"/>
            <w:sz w:val="20"/>
          </w:rPr>
          <w:delText xml:space="preserve"> </w:delText>
        </w:r>
        <w:r w:rsidDel="00BE7A69">
          <w:rPr>
            <w:rFonts w:ascii="Calibri"/>
            <w:i/>
            <w:w w:val="115"/>
            <w:sz w:val="20"/>
          </w:rPr>
          <w:delText>Print</w:delText>
        </w:r>
        <w:r w:rsidDel="00BE7A69">
          <w:rPr>
            <w:rFonts w:ascii="Calibri"/>
            <w:i/>
            <w:spacing w:val="-13"/>
            <w:w w:val="115"/>
            <w:sz w:val="20"/>
          </w:rPr>
          <w:delText xml:space="preserve"> </w:delText>
        </w:r>
      </w:del>
      <w:r>
        <w:rPr>
          <w:rFonts w:ascii="Calibri"/>
          <w:w w:val="115"/>
          <w:sz w:val="20"/>
        </w:rPr>
        <w:t>tile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36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spacing w:before="57"/>
        <w:ind w:left="172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Payment:</w:t>
      </w:r>
      <w:r>
        <w:rPr>
          <w:rFonts w:ascii="Calibri"/>
          <w:i/>
          <w:spacing w:val="-1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Header</w:t>
      </w:r>
      <w:r>
        <w:rPr>
          <w:rFonts w:ascii="Calibri"/>
          <w:i/>
          <w:spacing w:val="-1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Data</w:t>
      </w:r>
      <w:r>
        <w:rPr>
          <w:rFonts w:ascii="Calibri"/>
          <w:i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screen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is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displayed.</w: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spacing w:line="200" w:lineRule="atLeast"/>
        <w:ind w:left="170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887" style="width:397.2pt;height:78.85pt;mso-position-horizontal-relative:char;mso-position-vertical-relative:line" coordsize="7944,1577">
            <v:shape id="_x0000_s1907" type="#_x0000_t75" style="position:absolute;left:243;top:159;width:596;height:596">
              <v:imagedata r:id="rId11" o:title=""/>
            </v:shape>
            <v:group id="_x0000_s1904" style="position:absolute;left:8;top:8;width:7929;height:1562" coordorigin="8,8" coordsize="7929,1562">
              <v:shape id="_x0000_s1906" style="position:absolute;left:8;top:8;width:7929;height:1562" coordorigin="8,8" coordsize="7929,1562" path="m8,1569r7929,l7937,8,8,8r,1561xe" filled="f">
                <v:path arrowok="t"/>
              </v:shape>
              <v:shape id="_x0000_s1905" type="#_x0000_t75" style="position:absolute;left:15;top:14;width:7915;height:1548">
                <v:imagedata r:id="rId17" o:title=""/>
              </v:shape>
            </v:group>
            <v:group id="_x0000_s1888" style="position:absolute;left:1083;top:197;width:399;height:131" coordorigin="1083,197" coordsize="399,131">
              <v:shape id="_x0000_s1903" style="position:absolute;left:1083;top:197;width:399;height:131" coordorigin="1083,197" coordsize="399,131" path="m1087,200r-2,l1084,201r-1,l1083,324r,1l1084,326r2,l1095,327r2,-1l1100,326r,-1l1101,268r81,l1182,253r-81,l1101,202r-1,-1l1100,201r-2,-1l1087,200xe" fillcolor="black" stroked="f">
                <v:path arrowok="t"/>
              </v:shape>
              <v:shape id="_x0000_s1902" style="position:absolute;left:1083;top:197;width:399;height:131" coordorigin="1083,197" coordsize="399,131" path="m1182,268r-18,l1164,324r,1l1165,326r2,l1176,327r3,-1l1181,326r,-1l1182,325r,-1l1182,268xe" fillcolor="black" stroked="f">
                <v:path arrowok="t"/>
              </v:shape>
              <v:shape id="_x0000_s1901" style="position:absolute;left:1083;top:197;width:399;height:131" coordorigin="1083,197" coordsize="399,131" path="m1169,200r-3,l1165,201r-1,1l1164,253r18,l1182,202r,-1l1181,201r,l1179,200r-10,xe" fillcolor="black" stroked="f">
                <v:path arrowok="t"/>
              </v:shape>
              <v:shape id="_x0000_s1900" style="position:absolute;left:1083;top:197;width:399;height:131" coordorigin="1083,197" coordsize="399,131" path="m1228,233r-9,l1217,234r-1,l1215,234r,1l1215,235r,90l1215,325r,l1216,326r2,l1227,327r2,-1l1232,324r,-89l1232,234r-1,l1231,234r-2,-1l1228,233xe" fillcolor="black" stroked="f">
                <v:path arrowok="t"/>
              </v:shape>
              <v:shape id="_x0000_s1899" style="position:absolute;left:1083;top:197;width:399;height:131" coordorigin="1083,197" coordsize="399,131" path="m1228,197r-9,l1217,198r-4,2l1213,203r,7l1213,213r2,1l1216,216r3,l1228,216r6,-13l1234,200r-3,-2l1228,197xe" fillcolor="black" stroked="f">
                <v:path arrowok="t"/>
              </v:shape>
              <v:shape id="_x0000_s1898" style="position:absolute;left:1083;top:197;width:399;height:131" coordorigin="1083,197" coordsize="399,131" path="m1281,233r-10,l1270,233r-1,1l1269,234r-1,1l1268,325r,l1268,325r1,1l1271,326r9,1l1282,326r3,-64l1290,257r5,-4l1303,248r-19,l1284,235r-1,l1282,234r,l1281,233r,xe" fillcolor="black" stroked="f">
                <v:path arrowok="t"/>
              </v:shape>
              <v:shape id="_x0000_s1897" style="position:absolute;left:1083;top:197;width:399;height:131" coordorigin="1083,197" coordsize="399,131" path="m1346,246r-30,l1319,246r2,1l1333,267r,57l1333,325r1,1l1335,326r1,l1345,327r2,-1l1349,326r1,-1l1350,325r,l1350,262r-4,-16l1346,246xe" fillcolor="black" stroked="f">
                <v:path arrowok="t"/>
              </v:shape>
              <v:shape id="_x0000_s1896" style="position:absolute;left:1083;top:197;width:399;height:131" coordorigin="1083,197" coordsize="399,131" path="m1322,232r-11,l1305,233r-5,2l1294,238r-5,4l1284,248r19,l1304,247r4,-1l1346,246r-3,-3l1340,239r-3,-2l1328,233r-6,-1xe" fillcolor="black" stroked="f">
                <v:path arrowok="t"/>
              </v:shape>
              <v:shape id="_x0000_s1895" style="position:absolute;left:1083;top:197;width:399;height:131" coordorigin="1083,197" coordsize="399,131" path="m1405,247r-18,l1387,303r23,25l1418,328r5,-1l1425,327r1,-1l1429,326r2,-1l1431,324r1,l1432,323r,-1l1433,318r,-4l1413,314r-4,-2l1408,309r-2,-3l1405,302r,-55xe" fillcolor="black" stroked="f">
                <v:path arrowok="t"/>
              </v:shape>
              <v:shape id="_x0000_s1894" style="position:absolute;left:1083;top:197;width:399;height:131" coordorigin="1083,197" coordsize="399,131" path="m1430,311r-2,1l1428,312r-1,l1425,313r-1,l1422,314r-9,l1433,314r-1,-1l1432,312r-2,-1xe" fillcolor="black" stroked="f">
                <v:path arrowok="t"/>
              </v:shape>
              <v:shape id="_x0000_s1893" style="position:absolute;left:1083;top:197;width:399;height:131" coordorigin="1083,197" coordsize="399,131" path="m1401,210r-11,l1389,210r-1,1l1388,211r-1,l1387,212r,22l1372,234r,l1371,234r,1l1370,236r,1l1370,244r1,1l1372,246r,1l1430,247r1,-1l1432,245r1,-1l1405,234r-1,-22l1404,211r-1,l1402,210r-1,xe" fillcolor="black" stroked="f">
                <v:path arrowok="t"/>
              </v:shape>
              <v:shape id="_x0000_s1892" style="position:absolute;left:1083;top:197;width:399;height:131" coordorigin="1083,197" coordsize="399,131" path="m1474,237r-8,l1464,237r-1,1l1458,246r,4l1472,259r3,l1481,252r,-8l1475,237r-1,xe" fillcolor="black" stroked="f">
                <v:path arrowok="t"/>
              </v:shape>
              <v:shape id="_x0000_s1891" style="position:absolute;left:1083;top:197;width:399;height:131" coordorigin="1083,197" coordsize="399,131" path="m1472,304r-5,l1466,305r-8,9l1458,318r14,9l1475,326r6,-6l1481,312r-6,-7l1474,305r-2,-1xe" fillcolor="black" stroked="f">
                <v:path arrowok="t"/>
              </v:shape>
              <v:shape id="_x0000_s1890" type="#_x0000_t75" style="position:absolute;left:1068;top:458;width:6436;height:947">
                <v:imagedata r:id="rId18" o:title=""/>
              </v:shape>
              <v:shape id="_x0000_s1889" type="#_x0000_t75" style="position:absolute;left:5570;top:466;width:1775;height:131">
                <v:imagedata r:id="rId19" o:title=""/>
              </v:shape>
            </v:group>
            <w10:wrap type="none"/>
            <w10:anchorlock/>
          </v:group>
        </w:pict>
      </w:r>
    </w:p>
    <w:p w:rsidR="00092B85" w:rsidRDefault="00092B85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pStyle w:val="BodyText"/>
        <w:numPr>
          <w:ilvl w:val="1"/>
          <w:numId w:val="172"/>
        </w:numPr>
        <w:tabs>
          <w:tab w:val="left" w:pos="1722"/>
        </w:tabs>
        <w:ind w:hanging="295"/>
        <w:jc w:val="left"/>
      </w:pPr>
      <w:r>
        <w:rPr>
          <w:w w:val="110"/>
        </w:rPr>
        <w:t>Enter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following</w:t>
      </w:r>
      <w:r>
        <w:rPr>
          <w:spacing w:val="-23"/>
          <w:w w:val="110"/>
        </w:rPr>
        <w:t xml:space="preserve"> </w:t>
      </w:r>
      <w:r>
        <w:rPr>
          <w:w w:val="110"/>
        </w:rPr>
        <w:t>data:</w:t>
      </w:r>
    </w:p>
    <w:p w:rsidR="00092B85" w:rsidRDefault="00092B85">
      <w:pPr>
        <w:sectPr w:rsidR="00092B85">
          <w:footerReference w:type="default" r:id="rId20"/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4849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Solution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13: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Post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Manual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Outgoing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Payment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with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Check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Printing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1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460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461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462" w:author="Wilder, Tom" w:date="2019-05-11T13:54:00Z">
              <w:r w:rsidDel="00BE7A69">
                <w:rPr>
                  <w:rFonts w:ascii="Calibri"/>
                  <w:i/>
                  <w:w w:val="110"/>
                  <w:sz w:val="20"/>
                </w:rPr>
                <w:delText>Payment</w:delText>
              </w:r>
              <w:r w:rsidDel="00BE7A69">
                <w:rPr>
                  <w:rFonts w:ascii="Calibri"/>
                  <w:i/>
                  <w:spacing w:val="-26"/>
                  <w:w w:val="110"/>
                  <w:sz w:val="20"/>
                </w:rPr>
                <w:delText xml:space="preserve"> </w:delText>
              </w:r>
              <w:r w:rsidDel="00BE7A69">
                <w:rPr>
                  <w:rFonts w:ascii="Calibri"/>
                  <w:i/>
                  <w:w w:val="110"/>
                  <w:sz w:val="20"/>
                </w:rPr>
                <w:delText>method</w:delText>
              </w:r>
            </w:del>
            <w:ins w:id="463" w:author="Wilder, Tom" w:date="2019-05-11T13:54:00Z">
              <w:r w:rsidR="00BE7A69">
                <w:rPr>
                  <w:rFonts w:ascii="Calibri"/>
                  <w:i/>
                  <w:w w:val="110"/>
                  <w:sz w:val="20"/>
                </w:rPr>
                <w:t>Journal Entry Type</w:t>
              </w:r>
            </w:ins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BE7A69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464" w:author="Wilder, Tom" w:date="2019-05-11T13:54:00Z">
              <w:r w:rsidDel="00BE7A69">
                <w:rPr>
                  <w:rFonts w:ascii="Courier New"/>
                  <w:b/>
                  <w:sz w:val="20"/>
                </w:rPr>
                <w:delText>K2</w:delText>
              </w:r>
            </w:del>
            <w:ins w:id="465" w:author="Wilder, Tom" w:date="2019-05-11T13:54:00Z">
              <w:r w:rsidR="00BE7A69">
                <w:rPr>
                  <w:rFonts w:ascii="Courier New"/>
                  <w:b/>
                  <w:sz w:val="20"/>
                </w:rPr>
                <w:t>KZ</w:t>
              </w:r>
            </w:ins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100000</w:t>
            </w:r>
          </w:p>
        </w:tc>
      </w:tr>
      <w:tr w:rsidR="00BE7A69">
        <w:trPr>
          <w:trHeight w:hRule="exact" w:val="408"/>
          <w:ins w:id="466" w:author="Wilder, Tom" w:date="2019-05-11T13:55:00Z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E7A69" w:rsidRDefault="00BE7A69">
            <w:pPr>
              <w:pStyle w:val="TableParagraph"/>
              <w:spacing w:before="55"/>
              <w:ind w:left="66"/>
              <w:rPr>
                <w:ins w:id="467" w:author="Wilder, Tom" w:date="2019-05-11T13:55:00Z"/>
                <w:rFonts w:ascii="Calibri"/>
                <w:i/>
                <w:w w:val="115"/>
                <w:sz w:val="20"/>
              </w:rPr>
            </w:pPr>
            <w:ins w:id="468" w:author="Wilder, Tom" w:date="2019-05-11T13:55:00Z">
              <w:r>
                <w:rPr>
                  <w:rFonts w:ascii="Calibri"/>
                  <w:i/>
                  <w:w w:val="115"/>
                  <w:sz w:val="20"/>
                </w:rPr>
                <w:t>Amount</w:t>
              </w:r>
            </w:ins>
            <w:ins w:id="469" w:author="Wilder, Tom" w:date="2019-05-11T13:56:00Z">
              <w:r>
                <w:rPr>
                  <w:rFonts w:ascii="Calibri"/>
                  <w:i/>
                  <w:w w:val="115"/>
                  <w:sz w:val="20"/>
                </w:rPr>
                <w:t>/Currency</w:t>
              </w:r>
            </w:ins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E7A69" w:rsidRDefault="00BE7A69">
            <w:pPr>
              <w:pStyle w:val="TableParagraph"/>
              <w:spacing w:before="79"/>
              <w:ind w:left="66"/>
              <w:rPr>
                <w:ins w:id="470" w:author="Wilder, Tom" w:date="2019-05-11T13:55:00Z"/>
                <w:rFonts w:ascii="Courier New"/>
                <w:b/>
                <w:sz w:val="20"/>
              </w:rPr>
            </w:pPr>
            <w:ins w:id="471" w:author="Wilder, Tom" w:date="2019-05-11T13:55:00Z">
              <w:r>
                <w:rPr>
                  <w:rFonts w:ascii="Courier New"/>
                  <w:b/>
                  <w:sz w:val="20"/>
                </w:rPr>
                <w:t>4760</w:t>
              </w:r>
            </w:ins>
            <w:ins w:id="472" w:author="Wilder, Tom" w:date="2019-05-11T13:56:00Z">
              <w:r>
                <w:rPr>
                  <w:rFonts w:ascii="Courier New"/>
                  <w:b/>
                  <w:sz w:val="20"/>
                </w:rPr>
                <w:t>/USD</w:t>
              </w:r>
            </w:ins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17"/>
          <w:szCs w:val="17"/>
        </w:rPr>
      </w:pPr>
    </w:p>
    <w:p w:rsidR="00092B85" w:rsidRDefault="003561DB">
      <w:pPr>
        <w:numPr>
          <w:ilvl w:val="1"/>
          <w:numId w:val="172"/>
        </w:numPr>
        <w:tabs>
          <w:tab w:val="left" w:pos="1722"/>
        </w:tabs>
        <w:spacing w:before="59"/>
        <w:ind w:hanging="295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Open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Item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Selection</w:t>
      </w:r>
      <w:r>
        <w:rPr>
          <w:rFonts w:ascii="Calibri"/>
          <w:w w:val="110"/>
          <w:sz w:val="20"/>
        </w:rPr>
        <w:t>,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following</w:t>
      </w:r>
      <w:r w:rsidR="00DA5CB6">
        <w:rPr>
          <w:rFonts w:ascii="Calibri"/>
          <w:spacing w:val="1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data:</w:t>
      </w:r>
    </w:p>
    <w:p w:rsidR="00092B85" w:rsidRDefault="00092B85">
      <w:pPr>
        <w:spacing w:before="5"/>
        <w:rPr>
          <w:rFonts w:ascii="Calibri" w:eastAsia="Calibri" w:hAnsi="Calibri" w:cs="Calibri"/>
          <w:sz w:val="6"/>
          <w:szCs w:val="6"/>
        </w:rPr>
      </w:pPr>
    </w:p>
    <w:tbl>
      <w:tblPr>
        <w:tblW w:w="7919" w:type="dxa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id="473" w:author="Wilder, Tom" w:date="2019-05-11T13:48:00Z">
          <w:tblPr>
            <w:tblW w:w="0" w:type="auto"/>
            <w:tblInd w:w="1720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3959"/>
        <w:gridCol w:w="1350"/>
        <w:gridCol w:w="2610"/>
        <w:tblGridChange w:id="474">
          <w:tblGrid>
            <w:gridCol w:w="3959"/>
            <w:gridCol w:w="3959"/>
            <w:gridCol w:w="3959"/>
          </w:tblGrid>
        </w:tblGridChange>
      </w:tblGrid>
      <w:tr w:rsidR="00DA5CB6" w:rsidTr="00CC45B0">
        <w:trPr>
          <w:trHeight w:hRule="exact" w:val="410"/>
          <w:trPrChange w:id="475" w:author="Wilder, Tom" w:date="2019-05-11T13:48:00Z">
            <w:trPr>
              <w:trHeight w:hRule="exact" w:val="410"/>
            </w:trPr>
          </w:trPrChange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  <w:tcPrChange w:id="476" w:author="Wilder, Tom" w:date="2019-05-11T13:48:00Z">
              <w:tcPr>
                <w:tcW w:w="3959" w:type="dxa"/>
                <w:tcBorders>
                  <w:top w:val="single" w:sz="7" w:space="0" w:color="000000"/>
                  <w:left w:val="single" w:sz="7" w:space="0" w:color="000000"/>
                  <w:bottom w:val="single" w:sz="13" w:space="0" w:color="000000"/>
                  <w:right w:val="single" w:sz="7" w:space="0" w:color="000000"/>
                </w:tcBorders>
                <w:shd w:val="clear" w:color="auto" w:fill="D6D9DA"/>
              </w:tcPr>
            </w:tcPrChange>
          </w:tcPr>
          <w:p w:rsidR="00DA5CB6" w:rsidRDefault="00DA5CB6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  <w:tcPrChange w:id="477" w:author="Wilder, Tom" w:date="2019-05-11T13:48:00Z">
              <w:tcPr>
                <w:tcW w:w="3959" w:type="dxa"/>
                <w:tcBorders>
                  <w:top w:val="single" w:sz="7" w:space="0" w:color="000000"/>
                  <w:left w:val="single" w:sz="7" w:space="0" w:color="000000"/>
                  <w:bottom w:val="single" w:sz="13" w:space="0" w:color="000000"/>
                  <w:right w:val="single" w:sz="7" w:space="0" w:color="000000"/>
                </w:tcBorders>
                <w:shd w:val="clear" w:color="auto" w:fill="D6D9DA"/>
              </w:tcPr>
            </w:tcPrChange>
          </w:tcPr>
          <w:p w:rsidR="00DA5CB6" w:rsidRDefault="00DA5CB6">
            <w:pPr>
              <w:pStyle w:val="TableParagraph"/>
              <w:spacing w:before="55"/>
              <w:ind w:left="66"/>
              <w:rPr>
                <w:rFonts w:ascii="Calibri"/>
                <w:w w:val="110"/>
                <w:sz w:val="20"/>
              </w:rPr>
            </w:pP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  <w:tcPrChange w:id="478" w:author="Wilder, Tom" w:date="2019-05-11T13:48:00Z">
              <w:tcPr>
                <w:tcW w:w="3959" w:type="dxa"/>
                <w:tcBorders>
                  <w:top w:val="single" w:sz="7" w:space="0" w:color="000000"/>
                  <w:left w:val="single" w:sz="7" w:space="0" w:color="000000"/>
                  <w:bottom w:val="single" w:sz="13" w:space="0" w:color="000000"/>
                  <w:right w:val="single" w:sz="7" w:space="0" w:color="000000"/>
                </w:tcBorders>
                <w:shd w:val="clear" w:color="auto" w:fill="D6D9DA"/>
              </w:tcPr>
            </w:tcPrChange>
          </w:tcPr>
          <w:p w:rsidR="00DA5CB6" w:rsidRDefault="00DA5CB6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DA5CB6" w:rsidTr="00CC45B0">
        <w:trPr>
          <w:trHeight w:hRule="exact" w:val="408"/>
          <w:trPrChange w:id="479" w:author="Wilder, Tom" w:date="2019-05-11T13:48:00Z">
            <w:trPr>
              <w:trHeight w:hRule="exact" w:val="408"/>
            </w:trPr>
          </w:trPrChange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480" w:author="Wilder, Tom" w:date="2019-05-11T13:48:00Z">
              <w:tcPr>
                <w:tcW w:w="3959" w:type="dxa"/>
                <w:tcBorders>
                  <w:top w:val="single" w:sz="13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DA5CB6" w:rsidRDefault="00DA5CB6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481" w:author="Wilder, Tom" w:date="2019-05-11T14:00:00Z">
              <w:r w:rsidDel="00BE7A69">
                <w:rPr>
                  <w:rFonts w:ascii="Calibri"/>
                  <w:i/>
                  <w:w w:val="110"/>
                  <w:sz w:val="20"/>
                </w:rPr>
                <w:delText>Vendor</w:delText>
              </w:r>
            </w:del>
            <w:ins w:id="482" w:author="Wilder, Tom" w:date="2019-05-11T14:00:00Z">
              <w:r w:rsidR="00BE7A69">
                <w:rPr>
                  <w:rFonts w:ascii="Calibri"/>
                  <w:i/>
                  <w:w w:val="110"/>
                  <w:sz w:val="20"/>
                </w:rPr>
                <w:t>Supplier</w:t>
              </w:r>
            </w:ins>
          </w:p>
        </w:tc>
        <w:tc>
          <w:tcPr>
            <w:tcW w:w="135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483" w:author="Wilder, Tom" w:date="2019-05-11T13:48:00Z">
              <w:tcPr>
                <w:tcW w:w="3959" w:type="dxa"/>
                <w:tcBorders>
                  <w:top w:val="single" w:sz="13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DA5CB6" w:rsidRDefault="00DA5CB6">
            <w:pPr>
              <w:pStyle w:val="TableParagraph"/>
              <w:spacing w:before="79"/>
              <w:ind w:left="66"/>
              <w:rPr>
                <w:rFonts w:ascii="Courier New"/>
                <w:b/>
                <w:sz w:val="20"/>
              </w:rPr>
            </w:pPr>
          </w:p>
        </w:tc>
        <w:tc>
          <w:tcPr>
            <w:tcW w:w="2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484" w:author="Wilder, Tom" w:date="2019-05-11T13:48:00Z">
              <w:tcPr>
                <w:tcW w:w="3959" w:type="dxa"/>
                <w:tcBorders>
                  <w:top w:val="single" w:sz="13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DA5CB6" w:rsidRPr="00BE7A69" w:rsidRDefault="00DA5CB6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i/>
                <w:sz w:val="20"/>
                <w:szCs w:val="20"/>
                <w:rPrChange w:id="485" w:author="Wilder, Tom" w:date="2019-05-11T13:50:00Z">
                  <w:rPr>
                    <w:rFonts w:ascii="Courier New" w:eastAsia="Courier New" w:hAnsi="Courier New" w:cs="Courier New"/>
                    <w:sz w:val="20"/>
                    <w:szCs w:val="20"/>
                  </w:rPr>
                </w:rPrChange>
              </w:rPr>
            </w:pPr>
            <w:del w:id="486" w:author="Wilder, Tom" w:date="2019-05-11T13:50:00Z">
              <w:r w:rsidRPr="00BE7A69" w:rsidDel="00BE7A69">
                <w:rPr>
                  <w:rFonts w:ascii="Courier New"/>
                  <w:b/>
                  <w:i/>
                  <w:sz w:val="20"/>
                  <w:rPrChange w:id="487" w:author="Wilder, Tom" w:date="2019-05-11T13:50:00Z">
                    <w:rPr>
                      <w:rFonts w:ascii="Courier New"/>
                      <w:b/>
                      <w:sz w:val="20"/>
                    </w:rPr>
                  </w:rPrChange>
                </w:rPr>
                <w:delText>T-BP###</w:delText>
              </w:r>
            </w:del>
            <w:ins w:id="488" w:author="Wilder, Tom" w:date="2019-05-11T13:50:00Z">
              <w:r w:rsidR="00BE7A69">
                <w:rPr>
                  <w:rFonts w:ascii="Courier New"/>
                  <w:b/>
                  <w:i/>
                  <w:sz w:val="20"/>
                </w:rPr>
                <w:t>Your vendor</w:t>
              </w:r>
            </w:ins>
          </w:p>
        </w:tc>
      </w:tr>
    </w:tbl>
    <w:p w:rsidR="00092B85" w:rsidRDefault="00092B85">
      <w:pPr>
        <w:spacing w:before="12"/>
        <w:rPr>
          <w:rFonts w:ascii="Calibri" w:eastAsia="Calibri" w:hAnsi="Calibri" w:cs="Calibri"/>
          <w:sz w:val="19"/>
          <w:szCs w:val="19"/>
        </w:rPr>
      </w:pPr>
    </w:p>
    <w:p w:rsidR="00092B85" w:rsidRDefault="002F0428">
      <w:pPr>
        <w:pStyle w:val="BodyText"/>
        <w:numPr>
          <w:ilvl w:val="1"/>
          <w:numId w:val="172"/>
        </w:numPr>
        <w:tabs>
          <w:tab w:val="left" w:pos="1722"/>
        </w:tabs>
        <w:spacing w:before="59"/>
        <w:jc w:val="left"/>
      </w:pPr>
      <w:ins w:id="489" w:author="Wilder, Tom" w:date="2019-05-11T14:01:00Z">
        <w:r>
          <w:rPr>
            <w:w w:val="110"/>
          </w:rPr>
          <w:t>Click Show Items to a</w:t>
        </w:r>
      </w:ins>
      <w:del w:id="490" w:author="Wilder, Tom" w:date="2019-05-11T14:01:00Z">
        <w:r w:rsidR="003561DB" w:rsidDel="002F0428">
          <w:rPr>
            <w:w w:val="110"/>
          </w:rPr>
          <w:delText>A</w:delText>
        </w:r>
      </w:del>
      <w:r w:rsidR="003561DB">
        <w:rPr>
          <w:w w:val="110"/>
        </w:rPr>
        <w:t>dopt</w:t>
      </w:r>
      <w:r w:rsidR="003561DB">
        <w:rPr>
          <w:spacing w:val="-8"/>
          <w:w w:val="110"/>
        </w:rPr>
        <w:t xml:space="preserve"> </w:t>
      </w:r>
      <w:r w:rsidR="003561DB">
        <w:rPr>
          <w:spacing w:val="-1"/>
          <w:w w:val="110"/>
        </w:rPr>
        <w:t>all</w:t>
      </w:r>
      <w:r w:rsidR="003561DB">
        <w:rPr>
          <w:spacing w:val="-7"/>
          <w:w w:val="110"/>
        </w:rPr>
        <w:t xml:space="preserve"> </w:t>
      </w:r>
      <w:r w:rsidR="003561DB">
        <w:rPr>
          <w:spacing w:val="-1"/>
          <w:w w:val="110"/>
        </w:rPr>
        <w:t>of</w:t>
      </w:r>
      <w:r w:rsidR="003561DB">
        <w:rPr>
          <w:spacing w:val="-7"/>
          <w:w w:val="110"/>
        </w:rPr>
        <w:t xml:space="preserve"> </w:t>
      </w:r>
      <w:r w:rsidR="003561DB">
        <w:rPr>
          <w:w w:val="110"/>
        </w:rPr>
        <w:t>the</w:t>
      </w:r>
      <w:r w:rsidR="003561DB">
        <w:rPr>
          <w:spacing w:val="-9"/>
          <w:w w:val="110"/>
        </w:rPr>
        <w:t xml:space="preserve"> </w:t>
      </w:r>
      <w:r w:rsidR="003561DB">
        <w:rPr>
          <w:w w:val="110"/>
        </w:rPr>
        <w:t>other</w:t>
      </w:r>
      <w:r w:rsidR="003561DB">
        <w:rPr>
          <w:spacing w:val="-26"/>
          <w:w w:val="110"/>
        </w:rPr>
        <w:t xml:space="preserve"> </w:t>
      </w:r>
      <w:r w:rsidR="003561DB">
        <w:rPr>
          <w:w w:val="110"/>
        </w:rPr>
        <w:t>data.</w:t>
      </w:r>
    </w:p>
    <w:p w:rsidR="00092B85" w:rsidRDefault="003561DB">
      <w:pPr>
        <w:numPr>
          <w:ilvl w:val="1"/>
          <w:numId w:val="172"/>
        </w:numPr>
        <w:tabs>
          <w:tab w:val="left" w:pos="1722"/>
        </w:tabs>
        <w:spacing w:before="176"/>
        <w:ind w:hanging="243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5"/>
          <w:w w:val="115"/>
          <w:sz w:val="20"/>
        </w:rPr>
        <w:t xml:space="preserve"> </w:t>
      </w:r>
      <w:ins w:id="491" w:author="Wilder, Tom" w:date="2019-05-11T14:02:00Z">
        <w:r w:rsidR="002F0428">
          <w:rPr>
            <w:rFonts w:ascii="Calibri"/>
            <w:spacing w:val="-15"/>
            <w:w w:val="115"/>
            <w:sz w:val="20"/>
          </w:rPr>
          <w:t xml:space="preserve">Clear to </w:t>
        </w:r>
      </w:ins>
      <w:r>
        <w:rPr>
          <w:rFonts w:ascii="Calibri"/>
          <w:i/>
          <w:w w:val="115"/>
          <w:sz w:val="20"/>
        </w:rPr>
        <w:t>Process</w:t>
      </w:r>
      <w:r>
        <w:rPr>
          <w:rFonts w:ascii="Calibri"/>
          <w:i/>
          <w:spacing w:val="-1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Open</w:t>
      </w:r>
      <w:r>
        <w:rPr>
          <w:rFonts w:ascii="Calibri"/>
          <w:i/>
          <w:spacing w:val="-31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Items</w:t>
      </w:r>
      <w:r>
        <w:rPr>
          <w:rFonts w:ascii="Calibri"/>
          <w:spacing w:val="1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72"/>
        </w:numPr>
        <w:tabs>
          <w:tab w:val="left" w:pos="1722"/>
        </w:tabs>
        <w:spacing w:before="176" w:line="254" w:lineRule="auto"/>
        <w:ind w:right="404" w:hanging="288"/>
        <w:jc w:val="left"/>
      </w:pPr>
      <w:r>
        <w:rPr>
          <w:w w:val="115"/>
        </w:rPr>
        <w:t>If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open</w:t>
      </w:r>
      <w:r>
        <w:rPr>
          <w:spacing w:val="-19"/>
          <w:w w:val="115"/>
        </w:rPr>
        <w:t xml:space="preserve"> </w:t>
      </w:r>
      <w:r>
        <w:rPr>
          <w:w w:val="115"/>
        </w:rPr>
        <w:t>item</w:t>
      </w:r>
      <w:r>
        <w:rPr>
          <w:spacing w:val="-20"/>
          <w:w w:val="115"/>
        </w:rPr>
        <w:t xml:space="preserve"> </w:t>
      </w:r>
      <w:r>
        <w:rPr>
          <w:w w:val="115"/>
        </w:rPr>
        <w:t>is</w:t>
      </w:r>
      <w:r>
        <w:rPr>
          <w:spacing w:val="-18"/>
          <w:w w:val="115"/>
        </w:rPr>
        <w:t xml:space="preserve"> </w:t>
      </w:r>
      <w:r>
        <w:rPr>
          <w:w w:val="115"/>
        </w:rPr>
        <w:t>not</w:t>
      </w:r>
      <w:r>
        <w:rPr>
          <w:spacing w:val="-21"/>
          <w:w w:val="115"/>
        </w:rPr>
        <w:t xml:space="preserve"> </w:t>
      </w:r>
      <w:r>
        <w:rPr>
          <w:w w:val="115"/>
        </w:rPr>
        <w:t>automatically</w:t>
      </w:r>
      <w:r>
        <w:rPr>
          <w:spacing w:val="-18"/>
          <w:w w:val="115"/>
        </w:rPr>
        <w:t xml:space="preserve"> </w:t>
      </w:r>
      <w:r>
        <w:rPr>
          <w:w w:val="115"/>
        </w:rPr>
        <w:t>selected</w:t>
      </w:r>
      <w:r>
        <w:rPr>
          <w:spacing w:val="-20"/>
          <w:w w:val="115"/>
        </w:rPr>
        <w:t xml:space="preserve"> </w:t>
      </w:r>
      <w:r>
        <w:rPr>
          <w:w w:val="115"/>
        </w:rPr>
        <w:t>(Assigned</w:t>
      </w:r>
      <w:r>
        <w:rPr>
          <w:spacing w:val="-19"/>
          <w:w w:val="115"/>
        </w:rPr>
        <w:t xml:space="preserve"> </w:t>
      </w:r>
      <w:r>
        <w:rPr>
          <w:w w:val="115"/>
        </w:rPr>
        <w:t>=</w:t>
      </w:r>
      <w:r>
        <w:rPr>
          <w:spacing w:val="-19"/>
          <w:w w:val="115"/>
        </w:rPr>
        <w:t xml:space="preserve"> </w:t>
      </w:r>
      <w:r>
        <w:rPr>
          <w:w w:val="115"/>
        </w:rPr>
        <w:t>0,00),</w:t>
      </w:r>
      <w:r>
        <w:rPr>
          <w:spacing w:val="-20"/>
          <w:w w:val="115"/>
        </w:rPr>
        <w:t xml:space="preserve"> </w:t>
      </w:r>
      <w:r>
        <w:rPr>
          <w:w w:val="115"/>
        </w:rPr>
        <w:t>double-click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USD</w:t>
      </w:r>
      <w:r>
        <w:rPr>
          <w:spacing w:val="88"/>
          <w:w w:val="113"/>
        </w:rPr>
        <w:t xml:space="preserve"> </w:t>
      </w:r>
      <w:r>
        <w:rPr>
          <w:w w:val="115"/>
        </w:rPr>
        <w:t>Gross</w:t>
      </w:r>
      <w:r>
        <w:rPr>
          <w:spacing w:val="-27"/>
          <w:w w:val="115"/>
        </w:rPr>
        <w:t xml:space="preserve"> </w:t>
      </w:r>
      <w:r>
        <w:rPr>
          <w:w w:val="115"/>
        </w:rPr>
        <w:t>amount.</w:t>
      </w:r>
    </w:p>
    <w:p w:rsidR="00092B85" w:rsidRDefault="003561DB">
      <w:pPr>
        <w:numPr>
          <w:ilvl w:val="1"/>
          <w:numId w:val="172"/>
        </w:numPr>
        <w:tabs>
          <w:tab w:val="left" w:pos="1722"/>
        </w:tabs>
        <w:spacing w:before="160"/>
        <w:ind w:hanging="293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Post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72"/>
        </w:numPr>
        <w:tabs>
          <w:tab w:val="left" w:pos="1722"/>
        </w:tabs>
        <w:spacing w:before="176" w:line="254" w:lineRule="auto"/>
        <w:ind w:right="996" w:hanging="223"/>
        <w:jc w:val="left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Account</w:t>
      </w:r>
      <w:r>
        <w:rPr>
          <w:spacing w:val="-8"/>
          <w:w w:val="110"/>
        </w:rPr>
        <w:t xml:space="preserve"> </w:t>
      </w:r>
      <w:r>
        <w:rPr>
          <w:rFonts w:cs="Calibri"/>
          <w:w w:val="110"/>
        </w:rPr>
        <w:t>–</w:t>
      </w:r>
      <w:r>
        <w:rPr>
          <w:rFonts w:cs="Calibri"/>
          <w:spacing w:val="-10"/>
          <w:w w:val="110"/>
        </w:rPr>
        <w:t xml:space="preserve"> </w:t>
      </w:r>
      <w:r>
        <w:rPr>
          <w:w w:val="110"/>
        </w:rPr>
        <w:t>ID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required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posting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outgoing</w:t>
      </w:r>
      <w:r>
        <w:rPr>
          <w:spacing w:val="-8"/>
          <w:w w:val="110"/>
        </w:rPr>
        <w:t xml:space="preserve"> </w:t>
      </w:r>
      <w:r>
        <w:rPr>
          <w:w w:val="110"/>
        </w:rPr>
        <w:t>payment,</w:t>
      </w:r>
      <w:r>
        <w:rPr>
          <w:spacing w:val="-9"/>
          <w:w w:val="110"/>
        </w:rPr>
        <w:t xml:space="preserve"> </w:t>
      </w:r>
      <w:r>
        <w:rPr>
          <w:w w:val="110"/>
        </w:rPr>
        <w:t>enter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52"/>
          <w:w w:val="108"/>
        </w:rPr>
        <w:t xml:space="preserve"> </w:t>
      </w:r>
      <w:r>
        <w:rPr>
          <w:w w:val="110"/>
        </w:rPr>
        <w:t>data:</w:t>
      </w:r>
    </w:p>
    <w:p w:rsidR="00092B85" w:rsidRDefault="00092B85">
      <w:pPr>
        <w:spacing w:before="2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1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100000</w:t>
            </w:r>
          </w:p>
        </w:tc>
      </w:tr>
    </w:tbl>
    <w:p w:rsidR="00092B85" w:rsidRDefault="00092B8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numPr>
          <w:ilvl w:val="1"/>
          <w:numId w:val="172"/>
        </w:numPr>
        <w:tabs>
          <w:tab w:val="left" w:pos="1722"/>
        </w:tabs>
        <w:spacing w:before="59"/>
        <w:ind w:hanging="223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Post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0"/>
          <w:numId w:val="172"/>
        </w:numPr>
        <w:tabs>
          <w:tab w:val="left" w:pos="1398"/>
          <w:tab w:val="left" w:pos="6415"/>
        </w:tabs>
        <w:spacing w:before="176" w:line="313" w:lineRule="auto"/>
        <w:ind w:right="1845" w:hanging="269"/>
      </w:pP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payment</w:t>
      </w:r>
      <w:r>
        <w:rPr>
          <w:spacing w:val="-11"/>
          <w:w w:val="110"/>
        </w:rPr>
        <w:t xml:space="preserve"> </w:t>
      </w:r>
      <w:r>
        <w:rPr>
          <w:w w:val="110"/>
        </w:rPr>
        <w:t>document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print</w:t>
      </w:r>
      <w:r>
        <w:rPr>
          <w:spacing w:val="-14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check.</w:t>
      </w:r>
      <w:r>
        <w:rPr>
          <w:spacing w:val="32"/>
          <w:w w:val="109"/>
        </w:rPr>
        <w:t xml:space="preserve"> </w:t>
      </w:r>
      <w:r>
        <w:rPr>
          <w:w w:val="110"/>
        </w:rPr>
        <w:t>Document</w:t>
      </w:r>
      <w:r>
        <w:rPr>
          <w:spacing w:val="-6"/>
          <w:w w:val="110"/>
        </w:rPr>
        <w:t xml:space="preserve"> </w:t>
      </w:r>
      <w:r>
        <w:rPr>
          <w:w w:val="110"/>
        </w:rPr>
        <w:t>number:</w:t>
      </w:r>
      <w:r>
        <w:rPr>
          <w:spacing w:val="1"/>
        </w:rPr>
        <w:t xml:space="preserve"> </w:t>
      </w:r>
      <w:r>
        <w:rPr>
          <w:w w:val="108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092B85" w:rsidRDefault="003561DB">
      <w:pPr>
        <w:pStyle w:val="BodyText"/>
        <w:numPr>
          <w:ilvl w:val="1"/>
          <w:numId w:val="172"/>
        </w:numPr>
        <w:tabs>
          <w:tab w:val="left" w:pos="1722"/>
        </w:tabs>
        <w:jc w:val="left"/>
      </w:pPr>
      <w:r>
        <w:rPr>
          <w:w w:val="110"/>
        </w:rPr>
        <w:t>Write</w:t>
      </w:r>
      <w:r>
        <w:rPr>
          <w:spacing w:val="-13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>a</w:t>
      </w:r>
      <w:r>
        <w:rPr>
          <w:spacing w:val="2"/>
          <w:w w:val="110"/>
        </w:rPr>
        <w:t>y</w:t>
      </w:r>
      <w:r>
        <w:rPr>
          <w:spacing w:val="-3"/>
          <w:w w:val="110"/>
        </w:rPr>
        <w:t>m</w:t>
      </w:r>
      <w:r>
        <w:rPr>
          <w:spacing w:val="1"/>
          <w:w w:val="110"/>
        </w:rPr>
        <w:t>e</w:t>
      </w:r>
      <w:r>
        <w:rPr>
          <w:w w:val="110"/>
        </w:rPr>
        <w:t>n</w:t>
      </w:r>
      <w:r>
        <w:rPr>
          <w:spacing w:val="24"/>
          <w:w w:val="110"/>
        </w:rPr>
        <w:t>t</w:t>
      </w:r>
      <w:r w:rsidR="00DA5CB6">
        <w:rPr>
          <w:spacing w:val="24"/>
          <w:w w:val="110"/>
        </w:rPr>
        <w:t xml:space="preserve"> </w:t>
      </w:r>
      <w:r>
        <w:rPr>
          <w:spacing w:val="-3"/>
          <w:w w:val="110"/>
        </w:rPr>
        <w:t>d</w:t>
      </w:r>
      <w:r>
        <w:rPr>
          <w:spacing w:val="2"/>
          <w:w w:val="110"/>
        </w:rPr>
        <w:t>o</w:t>
      </w:r>
      <w:r>
        <w:rPr>
          <w:spacing w:val="1"/>
          <w:w w:val="110"/>
        </w:rPr>
        <w:t>c</w:t>
      </w:r>
      <w:r>
        <w:rPr>
          <w:w w:val="110"/>
        </w:rPr>
        <w:t>u</w:t>
      </w:r>
      <w:r>
        <w:rPr>
          <w:spacing w:val="1"/>
          <w:w w:val="110"/>
        </w:rPr>
        <w:t>me</w:t>
      </w:r>
      <w:r>
        <w:rPr>
          <w:w w:val="110"/>
        </w:rPr>
        <w:t>n</w:t>
      </w:r>
      <w:r>
        <w:rPr>
          <w:spacing w:val="-1"/>
          <w:w w:val="110"/>
        </w:rPr>
        <w:t>t</w:t>
      </w:r>
      <w:r>
        <w:rPr>
          <w:w w:val="110"/>
        </w:rPr>
        <w:t>.</w:t>
      </w:r>
    </w:p>
    <w:p w:rsidR="00092B85" w:rsidRDefault="003561DB">
      <w:pPr>
        <w:pStyle w:val="BodyText"/>
        <w:numPr>
          <w:ilvl w:val="1"/>
          <w:numId w:val="172"/>
        </w:numPr>
        <w:tabs>
          <w:tab w:val="left" w:pos="1722"/>
        </w:tabs>
        <w:spacing w:before="178" w:line="313" w:lineRule="auto"/>
        <w:ind w:right="1845" w:hanging="295"/>
        <w:jc w:val="left"/>
      </w:pPr>
      <w:r>
        <w:rPr>
          <w:spacing w:val="-1"/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confirm</w:t>
      </w:r>
      <w:r>
        <w:rPr>
          <w:spacing w:val="-13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11"/>
          <w:w w:val="115"/>
        </w:rPr>
        <w:t xml:space="preserve"> </w:t>
      </w:r>
      <w:r>
        <w:rPr>
          <w:w w:val="115"/>
        </w:rPr>
        <w:t>about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document</w:t>
      </w:r>
      <w:r>
        <w:rPr>
          <w:spacing w:val="-10"/>
          <w:w w:val="115"/>
        </w:rPr>
        <w:t xml:space="preserve"> </w:t>
      </w:r>
      <w:r>
        <w:rPr>
          <w:w w:val="115"/>
        </w:rPr>
        <w:t>number,</w:t>
      </w:r>
      <w:r>
        <w:rPr>
          <w:spacing w:val="-11"/>
          <w:w w:val="115"/>
        </w:rPr>
        <w:t xml:space="preserve"> </w:t>
      </w:r>
      <w:r>
        <w:rPr>
          <w:w w:val="115"/>
        </w:rPr>
        <w:t>press</w:t>
      </w:r>
      <w:r>
        <w:rPr>
          <w:spacing w:val="-11"/>
          <w:w w:val="115"/>
        </w:rPr>
        <w:t xml:space="preserve"> </w:t>
      </w:r>
      <w:del w:id="492" w:author="Wilder, Tom" w:date="2019-05-11T14:03:00Z">
        <w:r w:rsidDel="002F0428">
          <w:rPr>
            <w:w w:val="115"/>
          </w:rPr>
          <w:delText>Enter</w:delText>
        </w:r>
      </w:del>
      <w:ins w:id="493" w:author="Wilder, Tom" w:date="2019-05-11T14:03:00Z">
        <w:r w:rsidR="002F0428">
          <w:rPr>
            <w:w w:val="115"/>
          </w:rPr>
          <w:t>Display</w:t>
        </w:r>
      </w:ins>
      <w:r>
        <w:rPr>
          <w:w w:val="115"/>
        </w:rPr>
        <w:t>.</w:t>
      </w:r>
      <w:r>
        <w:rPr>
          <w:spacing w:val="46"/>
          <w:w w:val="113"/>
        </w:rPr>
        <w:t xml:space="preserve"> </w:t>
      </w:r>
      <w:del w:id="494" w:author="Wilder, Tom" w:date="2019-05-11T14:03:00Z">
        <w:r w:rsidDel="002F0428">
          <w:rPr>
            <w:w w:val="115"/>
          </w:rPr>
          <w:delText>This</w:delText>
        </w:r>
        <w:r w:rsidDel="002F0428">
          <w:rPr>
            <w:spacing w:val="-36"/>
            <w:w w:val="115"/>
          </w:rPr>
          <w:delText xml:space="preserve"> </w:delText>
        </w:r>
        <w:r w:rsidDel="002F0428">
          <w:rPr>
            <w:w w:val="115"/>
          </w:rPr>
          <w:delText>automatically</w:delText>
        </w:r>
        <w:r w:rsidDel="002F0428">
          <w:rPr>
            <w:spacing w:val="-32"/>
            <w:w w:val="115"/>
          </w:rPr>
          <w:delText xml:space="preserve"> </w:delText>
        </w:r>
        <w:r w:rsidDel="002F0428">
          <w:rPr>
            <w:w w:val="115"/>
          </w:rPr>
          <w:delText>displays</w:delText>
        </w:r>
        <w:r w:rsidDel="002F0428">
          <w:rPr>
            <w:spacing w:val="-33"/>
            <w:w w:val="115"/>
          </w:rPr>
          <w:delText xml:space="preserve"> </w:delText>
        </w:r>
        <w:r w:rsidDel="002F0428">
          <w:rPr>
            <w:w w:val="115"/>
          </w:rPr>
          <w:delText>an</w:delText>
        </w:r>
        <w:r w:rsidDel="002F0428">
          <w:rPr>
            <w:spacing w:val="-35"/>
            <w:w w:val="115"/>
          </w:rPr>
          <w:delText xml:space="preserve"> </w:delText>
        </w:r>
        <w:r w:rsidDel="002F0428">
          <w:rPr>
            <w:w w:val="115"/>
          </w:rPr>
          <w:delText>overview</w:delText>
        </w:r>
        <w:r w:rsidDel="002F0428">
          <w:rPr>
            <w:spacing w:val="-34"/>
            <w:w w:val="115"/>
          </w:rPr>
          <w:delText xml:space="preserve"> </w:delText>
        </w:r>
        <w:r w:rsidDel="002F0428">
          <w:rPr>
            <w:w w:val="115"/>
          </w:rPr>
          <w:delText>of</w:delText>
        </w:r>
        <w:r w:rsidDel="002F0428">
          <w:rPr>
            <w:spacing w:val="-34"/>
            <w:w w:val="115"/>
          </w:rPr>
          <w:delText xml:space="preserve"> </w:delText>
        </w:r>
        <w:r w:rsidDel="002F0428">
          <w:rPr>
            <w:w w:val="115"/>
          </w:rPr>
          <w:delText>generated</w:delText>
        </w:r>
        <w:r w:rsidDel="002F0428">
          <w:rPr>
            <w:spacing w:val="-35"/>
            <w:w w:val="115"/>
          </w:rPr>
          <w:delText xml:space="preserve"> </w:delText>
        </w:r>
        <w:r w:rsidDel="002F0428">
          <w:rPr>
            <w:w w:val="115"/>
          </w:rPr>
          <w:delText>payment</w:delText>
        </w:r>
        <w:r w:rsidDel="002F0428">
          <w:rPr>
            <w:spacing w:val="-33"/>
            <w:w w:val="115"/>
          </w:rPr>
          <w:delText xml:space="preserve"> </w:delText>
        </w:r>
        <w:r w:rsidDel="002F0428">
          <w:rPr>
            <w:w w:val="115"/>
          </w:rPr>
          <w:delText>media.</w:delText>
        </w:r>
      </w:del>
    </w:p>
    <w:p w:rsidR="00092B85" w:rsidDel="002F0428" w:rsidRDefault="003561DB">
      <w:pPr>
        <w:numPr>
          <w:ilvl w:val="1"/>
          <w:numId w:val="172"/>
        </w:numPr>
        <w:tabs>
          <w:tab w:val="left" w:pos="1722"/>
        </w:tabs>
        <w:spacing w:before="99"/>
        <w:ind w:hanging="283"/>
        <w:jc w:val="left"/>
        <w:rPr>
          <w:del w:id="495" w:author="Wilder, Tom" w:date="2019-05-11T14:03:00Z"/>
          <w:rFonts w:ascii="Calibri" w:eastAsia="Calibri" w:hAnsi="Calibri" w:cs="Calibri"/>
          <w:sz w:val="20"/>
          <w:szCs w:val="20"/>
        </w:rPr>
      </w:pPr>
      <w:del w:id="496" w:author="Wilder, Tom" w:date="2019-05-11T14:03:00Z">
        <w:r w:rsidDel="002F0428">
          <w:rPr>
            <w:rFonts w:ascii="Calibri"/>
            <w:w w:val="110"/>
            <w:sz w:val="20"/>
          </w:rPr>
          <w:delText>In</w:delText>
        </w:r>
        <w:r w:rsidDel="002F0428">
          <w:rPr>
            <w:rFonts w:ascii="Calibri"/>
            <w:spacing w:val="-16"/>
            <w:w w:val="110"/>
            <w:sz w:val="20"/>
          </w:rPr>
          <w:delText xml:space="preserve"> </w:delText>
        </w:r>
        <w:r w:rsidDel="002F0428">
          <w:rPr>
            <w:rFonts w:ascii="Calibri"/>
            <w:w w:val="110"/>
            <w:sz w:val="20"/>
          </w:rPr>
          <w:delText>the</w:delText>
        </w:r>
        <w:r w:rsidDel="002F0428">
          <w:rPr>
            <w:rFonts w:ascii="Calibri"/>
            <w:spacing w:val="-16"/>
            <w:w w:val="110"/>
            <w:sz w:val="20"/>
          </w:rPr>
          <w:delText xml:space="preserve"> </w:delText>
        </w:r>
        <w:r w:rsidDel="002F0428">
          <w:rPr>
            <w:rFonts w:ascii="Calibri"/>
            <w:i/>
            <w:w w:val="110"/>
            <w:sz w:val="20"/>
          </w:rPr>
          <w:delText>Overview</w:delText>
        </w:r>
        <w:r w:rsidDel="002F0428">
          <w:rPr>
            <w:rFonts w:ascii="Calibri"/>
            <w:i/>
            <w:spacing w:val="-15"/>
            <w:w w:val="110"/>
            <w:sz w:val="20"/>
          </w:rPr>
          <w:delText xml:space="preserve"> </w:delText>
        </w:r>
        <w:r w:rsidDel="002F0428">
          <w:rPr>
            <w:rFonts w:ascii="Calibri"/>
            <w:i/>
            <w:spacing w:val="-1"/>
            <w:w w:val="110"/>
            <w:sz w:val="20"/>
          </w:rPr>
          <w:delText>of</w:delText>
        </w:r>
        <w:r w:rsidDel="002F0428">
          <w:rPr>
            <w:rFonts w:ascii="Calibri"/>
            <w:i/>
            <w:spacing w:val="-14"/>
            <w:w w:val="110"/>
            <w:sz w:val="20"/>
          </w:rPr>
          <w:delText xml:space="preserve"> </w:delText>
        </w:r>
        <w:r w:rsidDel="002F0428">
          <w:rPr>
            <w:rFonts w:ascii="Calibri"/>
            <w:i/>
            <w:w w:val="110"/>
            <w:sz w:val="20"/>
          </w:rPr>
          <w:delText>generated</w:delText>
        </w:r>
        <w:r w:rsidDel="002F0428">
          <w:rPr>
            <w:rFonts w:ascii="Calibri"/>
            <w:i/>
            <w:spacing w:val="-17"/>
            <w:w w:val="110"/>
            <w:sz w:val="20"/>
          </w:rPr>
          <w:delText xml:space="preserve"> </w:delText>
        </w:r>
        <w:r w:rsidDel="002F0428">
          <w:rPr>
            <w:rFonts w:ascii="Calibri"/>
            <w:i/>
            <w:w w:val="110"/>
            <w:sz w:val="20"/>
          </w:rPr>
          <w:delText>payment</w:delText>
        </w:r>
        <w:r w:rsidDel="002F0428">
          <w:rPr>
            <w:rFonts w:ascii="Calibri"/>
            <w:i/>
            <w:spacing w:val="-14"/>
            <w:w w:val="110"/>
            <w:sz w:val="20"/>
          </w:rPr>
          <w:delText xml:space="preserve"> </w:delText>
        </w:r>
        <w:r w:rsidDel="002F0428">
          <w:rPr>
            <w:rFonts w:ascii="Calibri"/>
            <w:i/>
            <w:w w:val="110"/>
            <w:sz w:val="20"/>
          </w:rPr>
          <w:delText>media</w:delText>
        </w:r>
        <w:r w:rsidDel="002F0428">
          <w:rPr>
            <w:rFonts w:ascii="Calibri"/>
            <w:i/>
            <w:spacing w:val="-15"/>
            <w:w w:val="110"/>
            <w:sz w:val="20"/>
          </w:rPr>
          <w:delText xml:space="preserve"> </w:delText>
        </w:r>
        <w:r w:rsidDel="002F0428">
          <w:rPr>
            <w:rFonts w:ascii="Calibri"/>
            <w:w w:val="110"/>
            <w:sz w:val="20"/>
          </w:rPr>
          <w:delText>window,</w:delText>
        </w:r>
        <w:r w:rsidDel="002F0428">
          <w:rPr>
            <w:rFonts w:ascii="Calibri"/>
            <w:spacing w:val="-15"/>
            <w:w w:val="110"/>
            <w:sz w:val="20"/>
          </w:rPr>
          <w:delText xml:space="preserve"> </w:delText>
        </w:r>
        <w:r w:rsidDel="002F0428">
          <w:rPr>
            <w:rFonts w:ascii="Calibri"/>
            <w:w w:val="110"/>
            <w:sz w:val="20"/>
          </w:rPr>
          <w:delText>double-click</w:delText>
        </w:r>
        <w:r w:rsidDel="002F0428">
          <w:rPr>
            <w:rFonts w:ascii="Calibri"/>
            <w:spacing w:val="-15"/>
            <w:w w:val="110"/>
            <w:sz w:val="20"/>
          </w:rPr>
          <w:delText xml:space="preserve"> </w:delText>
        </w:r>
        <w:r w:rsidDel="002F0428">
          <w:rPr>
            <w:rFonts w:ascii="Calibri"/>
            <w:i/>
            <w:w w:val="110"/>
            <w:sz w:val="20"/>
          </w:rPr>
          <w:delText>Check</w:delText>
        </w:r>
        <w:r w:rsidDel="002F0428">
          <w:rPr>
            <w:rFonts w:ascii="Calibri"/>
            <w:w w:val="110"/>
            <w:sz w:val="20"/>
          </w:rPr>
          <w:delText>.</w:delText>
        </w:r>
      </w:del>
    </w:p>
    <w:p w:rsidR="00092B85" w:rsidDel="002F0428" w:rsidRDefault="003561DB">
      <w:pPr>
        <w:pStyle w:val="BodyText"/>
        <w:numPr>
          <w:ilvl w:val="1"/>
          <w:numId w:val="172"/>
        </w:numPr>
        <w:tabs>
          <w:tab w:val="left" w:pos="1722"/>
        </w:tabs>
        <w:spacing w:before="176"/>
        <w:ind w:hanging="295"/>
        <w:jc w:val="left"/>
        <w:rPr>
          <w:del w:id="497" w:author="Wilder, Tom" w:date="2019-05-11T14:03:00Z"/>
        </w:rPr>
      </w:pPr>
      <w:del w:id="498" w:author="Wilder, Tom" w:date="2019-05-11T14:03:00Z">
        <w:r w:rsidDel="002F0428">
          <w:rPr>
            <w:w w:val="115"/>
          </w:rPr>
          <w:delText>Place</w:delText>
        </w:r>
        <w:r w:rsidDel="002F0428">
          <w:rPr>
            <w:spacing w:val="-18"/>
            <w:w w:val="115"/>
          </w:rPr>
          <w:delText xml:space="preserve"> </w:delText>
        </w:r>
        <w:r w:rsidDel="002F0428">
          <w:rPr>
            <w:w w:val="115"/>
          </w:rPr>
          <w:delText>the</w:delText>
        </w:r>
        <w:r w:rsidDel="002F0428">
          <w:rPr>
            <w:spacing w:val="-18"/>
            <w:w w:val="115"/>
          </w:rPr>
          <w:delText xml:space="preserve"> </w:delText>
        </w:r>
        <w:r w:rsidDel="002F0428">
          <w:rPr>
            <w:w w:val="115"/>
          </w:rPr>
          <w:delText>cursor</w:delText>
        </w:r>
        <w:r w:rsidDel="002F0428">
          <w:rPr>
            <w:spacing w:val="-16"/>
            <w:w w:val="115"/>
          </w:rPr>
          <w:delText xml:space="preserve"> </w:delText>
        </w:r>
        <w:r w:rsidDel="002F0428">
          <w:rPr>
            <w:spacing w:val="1"/>
            <w:w w:val="115"/>
          </w:rPr>
          <w:delText>on</w:delText>
        </w:r>
        <w:r w:rsidDel="002F0428">
          <w:rPr>
            <w:spacing w:val="-20"/>
            <w:w w:val="115"/>
          </w:rPr>
          <w:delText xml:space="preserve"> </w:delText>
        </w:r>
        <w:r w:rsidDel="002F0428">
          <w:rPr>
            <w:w w:val="115"/>
          </w:rPr>
          <w:delText>the</w:delText>
        </w:r>
        <w:r w:rsidDel="002F0428">
          <w:rPr>
            <w:spacing w:val="-16"/>
            <w:w w:val="115"/>
          </w:rPr>
          <w:delText xml:space="preserve"> </w:delText>
        </w:r>
        <w:r w:rsidDel="002F0428">
          <w:rPr>
            <w:w w:val="115"/>
          </w:rPr>
          <w:delText>correct</w:delText>
        </w:r>
        <w:r w:rsidDel="002F0428">
          <w:rPr>
            <w:spacing w:val="-16"/>
            <w:w w:val="115"/>
          </w:rPr>
          <w:delText xml:space="preserve"> </w:delText>
        </w:r>
        <w:r w:rsidDel="002F0428">
          <w:rPr>
            <w:w w:val="115"/>
          </w:rPr>
          <w:delText>spool</w:delText>
        </w:r>
        <w:r w:rsidDel="002F0428">
          <w:rPr>
            <w:spacing w:val="-15"/>
            <w:w w:val="115"/>
          </w:rPr>
          <w:delText xml:space="preserve"> </w:delText>
        </w:r>
        <w:r w:rsidDel="002F0428">
          <w:rPr>
            <w:w w:val="115"/>
          </w:rPr>
          <w:delText>file</w:delText>
        </w:r>
        <w:r w:rsidDel="002F0428">
          <w:rPr>
            <w:spacing w:val="-18"/>
            <w:w w:val="115"/>
          </w:rPr>
          <w:delText xml:space="preserve"> </w:delText>
        </w:r>
        <w:r w:rsidDel="002F0428">
          <w:rPr>
            <w:w w:val="115"/>
          </w:rPr>
          <w:delText>checkbox.</w:delText>
        </w:r>
      </w:del>
    </w:p>
    <w:p w:rsidR="00092B85" w:rsidDel="002F0428" w:rsidRDefault="003561DB">
      <w:pPr>
        <w:numPr>
          <w:ilvl w:val="1"/>
          <w:numId w:val="172"/>
        </w:numPr>
        <w:tabs>
          <w:tab w:val="left" w:pos="1722"/>
        </w:tabs>
        <w:spacing w:before="176"/>
        <w:jc w:val="left"/>
        <w:rPr>
          <w:del w:id="499" w:author="Wilder, Tom" w:date="2019-05-11T14:03:00Z"/>
          <w:rFonts w:ascii="Calibri" w:eastAsia="Calibri" w:hAnsi="Calibri" w:cs="Calibri"/>
          <w:sz w:val="20"/>
          <w:szCs w:val="20"/>
        </w:rPr>
      </w:pPr>
      <w:del w:id="500" w:author="Wilder, Tom" w:date="2019-05-11T14:03:00Z">
        <w:r w:rsidDel="002F0428">
          <w:rPr>
            <w:rFonts w:ascii="Calibri"/>
            <w:w w:val="115"/>
            <w:sz w:val="20"/>
          </w:rPr>
          <w:delText>Choose</w:delText>
        </w:r>
        <w:r w:rsidDel="002F0428">
          <w:rPr>
            <w:rFonts w:ascii="Calibri"/>
            <w:spacing w:val="-21"/>
            <w:w w:val="115"/>
            <w:sz w:val="20"/>
          </w:rPr>
          <w:delText xml:space="preserve"> </w:delText>
        </w:r>
        <w:r w:rsidDel="002F0428">
          <w:rPr>
            <w:rFonts w:ascii="Calibri"/>
            <w:i/>
            <w:w w:val="115"/>
            <w:sz w:val="20"/>
          </w:rPr>
          <w:delText>Display</w:delText>
        </w:r>
        <w:r w:rsidDel="002F0428">
          <w:rPr>
            <w:rFonts w:ascii="Calibri"/>
            <w:i/>
            <w:spacing w:val="-30"/>
            <w:w w:val="115"/>
            <w:sz w:val="20"/>
          </w:rPr>
          <w:delText xml:space="preserve"> </w:delText>
        </w:r>
        <w:r w:rsidDel="002F0428">
          <w:rPr>
            <w:rFonts w:ascii="Calibri"/>
            <w:i/>
            <w:w w:val="115"/>
            <w:sz w:val="20"/>
          </w:rPr>
          <w:delText>contents</w:delText>
        </w:r>
        <w:r w:rsidDel="002F0428">
          <w:rPr>
            <w:rFonts w:ascii="Calibri"/>
            <w:w w:val="115"/>
            <w:sz w:val="20"/>
          </w:rPr>
          <w:delText>.</w:delText>
        </w:r>
      </w:del>
    </w:p>
    <w:p w:rsidR="00092B85" w:rsidDel="002F0428" w:rsidRDefault="003561DB">
      <w:pPr>
        <w:pStyle w:val="BodyText"/>
        <w:spacing w:before="77" w:line="252" w:lineRule="auto"/>
        <w:ind w:left="1721" w:right="595"/>
        <w:rPr>
          <w:del w:id="501" w:author="Wilder, Tom" w:date="2019-05-11T14:03:00Z"/>
        </w:rPr>
      </w:pPr>
      <w:del w:id="502" w:author="Wilder, Tom" w:date="2019-05-11T14:03:00Z">
        <w:r w:rsidDel="002F0428">
          <w:rPr>
            <w:spacing w:val="-1"/>
            <w:w w:val="110"/>
          </w:rPr>
          <w:delText>The</w:delText>
        </w:r>
        <w:r w:rsidDel="002F0428">
          <w:rPr>
            <w:spacing w:val="-7"/>
            <w:w w:val="110"/>
          </w:rPr>
          <w:delText xml:space="preserve"> </w:delText>
        </w:r>
        <w:r w:rsidDel="002F0428">
          <w:rPr>
            <w:w w:val="110"/>
          </w:rPr>
          <w:delText>cheque</w:delText>
        </w:r>
        <w:r w:rsidDel="002F0428">
          <w:rPr>
            <w:spacing w:val="-9"/>
            <w:w w:val="110"/>
          </w:rPr>
          <w:delText xml:space="preserve"> </w:delText>
        </w:r>
        <w:r w:rsidDel="002F0428">
          <w:rPr>
            <w:spacing w:val="1"/>
            <w:w w:val="110"/>
          </w:rPr>
          <w:delText>is</w:delText>
        </w:r>
        <w:r w:rsidDel="002F0428">
          <w:rPr>
            <w:spacing w:val="-7"/>
            <w:w w:val="110"/>
          </w:rPr>
          <w:delText xml:space="preserve"> </w:delText>
        </w:r>
        <w:r w:rsidDel="002F0428">
          <w:rPr>
            <w:w w:val="110"/>
          </w:rPr>
          <w:delText>displayed</w:delText>
        </w:r>
        <w:r w:rsidDel="002F0428">
          <w:rPr>
            <w:spacing w:val="-8"/>
            <w:w w:val="110"/>
          </w:rPr>
          <w:delText xml:space="preserve"> </w:delText>
        </w:r>
        <w:r w:rsidDel="002F0428">
          <w:rPr>
            <w:w w:val="110"/>
          </w:rPr>
          <w:delText>and</w:delText>
        </w:r>
        <w:r w:rsidDel="002F0428">
          <w:rPr>
            <w:spacing w:val="-7"/>
            <w:w w:val="110"/>
          </w:rPr>
          <w:delText xml:space="preserve"> </w:delText>
        </w:r>
        <w:r w:rsidDel="002F0428">
          <w:rPr>
            <w:w w:val="110"/>
          </w:rPr>
          <w:delText>can</w:delText>
        </w:r>
        <w:r w:rsidDel="002F0428">
          <w:rPr>
            <w:spacing w:val="-8"/>
            <w:w w:val="110"/>
          </w:rPr>
          <w:delText xml:space="preserve"> </w:delText>
        </w:r>
        <w:r w:rsidDel="002F0428">
          <w:rPr>
            <w:w w:val="110"/>
          </w:rPr>
          <w:delText>be</w:delText>
        </w:r>
        <w:r w:rsidDel="002F0428">
          <w:rPr>
            <w:spacing w:val="-7"/>
            <w:w w:val="110"/>
          </w:rPr>
          <w:delText xml:space="preserve"> </w:delText>
        </w:r>
        <w:r w:rsidDel="002F0428">
          <w:rPr>
            <w:w w:val="110"/>
          </w:rPr>
          <w:delText>printed</w:delText>
        </w:r>
        <w:r w:rsidDel="002F0428">
          <w:rPr>
            <w:spacing w:val="-9"/>
            <w:w w:val="110"/>
          </w:rPr>
          <w:delText xml:space="preserve"> </w:delText>
        </w:r>
        <w:r w:rsidDel="002F0428">
          <w:rPr>
            <w:w w:val="110"/>
          </w:rPr>
          <w:delText>from</w:delText>
        </w:r>
        <w:r w:rsidDel="002F0428">
          <w:rPr>
            <w:spacing w:val="-7"/>
            <w:w w:val="110"/>
          </w:rPr>
          <w:delText xml:space="preserve"> </w:delText>
        </w:r>
        <w:r w:rsidDel="002F0428">
          <w:rPr>
            <w:w w:val="110"/>
          </w:rPr>
          <w:delText>the</w:delText>
        </w:r>
        <w:r w:rsidDel="002F0428">
          <w:rPr>
            <w:spacing w:val="-8"/>
            <w:w w:val="110"/>
          </w:rPr>
          <w:delText xml:space="preserve"> </w:delText>
        </w:r>
        <w:r w:rsidDel="002F0428">
          <w:rPr>
            <w:w w:val="110"/>
          </w:rPr>
          <w:delText>printer</w:delText>
        </w:r>
        <w:r w:rsidDel="002F0428">
          <w:rPr>
            <w:spacing w:val="-8"/>
            <w:w w:val="110"/>
          </w:rPr>
          <w:delText xml:space="preserve"> </w:delText>
        </w:r>
        <w:r w:rsidDel="002F0428">
          <w:rPr>
            <w:w w:val="110"/>
          </w:rPr>
          <w:delText>that</w:delText>
        </w:r>
        <w:r w:rsidDel="002F0428">
          <w:rPr>
            <w:spacing w:val="-10"/>
            <w:w w:val="110"/>
          </w:rPr>
          <w:delText xml:space="preserve"> </w:delText>
        </w:r>
        <w:r w:rsidDel="002F0428">
          <w:rPr>
            <w:spacing w:val="1"/>
            <w:w w:val="110"/>
          </w:rPr>
          <w:delText>is</w:delText>
        </w:r>
        <w:r w:rsidDel="002F0428">
          <w:rPr>
            <w:spacing w:val="-10"/>
            <w:w w:val="110"/>
          </w:rPr>
          <w:delText xml:space="preserve"> </w:delText>
        </w:r>
        <w:r w:rsidDel="002F0428">
          <w:rPr>
            <w:w w:val="110"/>
          </w:rPr>
          <w:delText>installed.</w:delText>
        </w:r>
        <w:r w:rsidDel="002F0428">
          <w:rPr>
            <w:spacing w:val="-6"/>
            <w:w w:val="110"/>
          </w:rPr>
          <w:delText xml:space="preserve"> </w:delText>
        </w:r>
        <w:r w:rsidDel="002F0428">
          <w:rPr>
            <w:w w:val="110"/>
          </w:rPr>
          <w:delText>Use</w:delText>
        </w:r>
        <w:r w:rsidDel="002F0428">
          <w:rPr>
            <w:spacing w:val="-8"/>
            <w:w w:val="110"/>
          </w:rPr>
          <w:delText xml:space="preserve"> </w:delText>
        </w:r>
        <w:r w:rsidDel="002F0428">
          <w:rPr>
            <w:w w:val="110"/>
          </w:rPr>
          <w:delText>the</w:delText>
        </w:r>
        <w:r w:rsidDel="002F0428">
          <w:rPr>
            <w:spacing w:val="34"/>
            <w:w w:val="108"/>
          </w:rPr>
          <w:delText xml:space="preserve"> </w:delText>
        </w:r>
        <w:r w:rsidDel="002F0428">
          <w:rPr>
            <w:spacing w:val="-1"/>
            <w:w w:val="110"/>
          </w:rPr>
          <w:delText>scroll</w:delText>
        </w:r>
        <w:r w:rsidDel="002F0428">
          <w:rPr>
            <w:spacing w:val="-7"/>
            <w:w w:val="110"/>
          </w:rPr>
          <w:delText xml:space="preserve"> </w:delText>
        </w:r>
        <w:r w:rsidDel="002F0428">
          <w:rPr>
            <w:w w:val="110"/>
          </w:rPr>
          <w:delText>bar</w:delText>
        </w:r>
        <w:r w:rsidDel="002F0428">
          <w:rPr>
            <w:spacing w:val="-10"/>
            <w:w w:val="110"/>
          </w:rPr>
          <w:delText xml:space="preserve"> </w:delText>
        </w:r>
        <w:r w:rsidDel="002F0428">
          <w:rPr>
            <w:spacing w:val="-1"/>
            <w:w w:val="110"/>
          </w:rPr>
          <w:delText>to</w:delText>
        </w:r>
        <w:r w:rsidDel="002F0428">
          <w:rPr>
            <w:spacing w:val="-8"/>
            <w:w w:val="110"/>
          </w:rPr>
          <w:delText xml:space="preserve"> </w:delText>
        </w:r>
        <w:r w:rsidDel="002F0428">
          <w:rPr>
            <w:w w:val="110"/>
          </w:rPr>
          <w:delText>view</w:delText>
        </w:r>
        <w:r w:rsidDel="002F0428">
          <w:rPr>
            <w:spacing w:val="-9"/>
            <w:w w:val="110"/>
          </w:rPr>
          <w:delText xml:space="preserve"> </w:delText>
        </w:r>
        <w:r w:rsidDel="002F0428">
          <w:rPr>
            <w:w w:val="110"/>
          </w:rPr>
          <w:delText>the</w:delText>
        </w:r>
        <w:r w:rsidDel="002F0428">
          <w:rPr>
            <w:spacing w:val="-9"/>
            <w:w w:val="110"/>
          </w:rPr>
          <w:delText xml:space="preserve"> </w:delText>
        </w:r>
        <w:r w:rsidDel="002F0428">
          <w:rPr>
            <w:w w:val="110"/>
          </w:rPr>
          <w:delText>entire</w:delText>
        </w:r>
        <w:r w:rsidDel="002F0428">
          <w:rPr>
            <w:spacing w:val="-9"/>
            <w:w w:val="110"/>
          </w:rPr>
          <w:delText xml:space="preserve"> </w:delText>
        </w:r>
        <w:r w:rsidDel="002F0428">
          <w:rPr>
            <w:w w:val="110"/>
          </w:rPr>
          <w:delText>cheque.</w:delText>
        </w:r>
      </w:del>
    </w:p>
    <w:p w:rsidR="00092B85" w:rsidDel="002F0428" w:rsidRDefault="003561DB">
      <w:pPr>
        <w:numPr>
          <w:ilvl w:val="1"/>
          <w:numId w:val="172"/>
        </w:numPr>
        <w:tabs>
          <w:tab w:val="left" w:pos="1722"/>
        </w:tabs>
        <w:spacing w:before="165"/>
        <w:ind w:hanging="243"/>
        <w:jc w:val="left"/>
        <w:rPr>
          <w:del w:id="503" w:author="Wilder, Tom" w:date="2019-05-11T14:03:00Z"/>
          <w:rFonts w:ascii="Calibri" w:eastAsia="Calibri" w:hAnsi="Calibri" w:cs="Calibri"/>
          <w:sz w:val="20"/>
          <w:szCs w:val="20"/>
        </w:rPr>
      </w:pPr>
      <w:del w:id="504" w:author="Wilder, Tom" w:date="2019-05-11T14:03:00Z">
        <w:r w:rsidDel="002F0428">
          <w:rPr>
            <w:rFonts w:ascii="Calibri"/>
            <w:w w:val="115"/>
            <w:sz w:val="20"/>
          </w:rPr>
          <w:delText>Close</w:delText>
        </w:r>
        <w:r w:rsidDel="002F0428">
          <w:rPr>
            <w:rFonts w:ascii="Calibri"/>
            <w:spacing w:val="-22"/>
            <w:w w:val="115"/>
            <w:sz w:val="20"/>
          </w:rPr>
          <w:delText xml:space="preserve"> </w:delText>
        </w:r>
        <w:r w:rsidDel="002F0428">
          <w:rPr>
            <w:rFonts w:ascii="Calibri"/>
            <w:w w:val="115"/>
            <w:sz w:val="20"/>
          </w:rPr>
          <w:delText>the</w:delText>
        </w:r>
        <w:r w:rsidDel="002F0428">
          <w:rPr>
            <w:rFonts w:ascii="Calibri"/>
            <w:spacing w:val="-17"/>
            <w:w w:val="115"/>
            <w:sz w:val="20"/>
          </w:rPr>
          <w:delText xml:space="preserve"> </w:delText>
        </w:r>
        <w:r w:rsidDel="002F0428">
          <w:rPr>
            <w:rFonts w:ascii="Calibri"/>
            <w:i/>
            <w:spacing w:val="-1"/>
            <w:w w:val="115"/>
            <w:sz w:val="20"/>
          </w:rPr>
          <w:delText>Post</w:delText>
        </w:r>
        <w:r w:rsidDel="002F0428">
          <w:rPr>
            <w:rFonts w:ascii="Calibri"/>
            <w:i/>
            <w:spacing w:val="-17"/>
            <w:w w:val="115"/>
            <w:sz w:val="20"/>
          </w:rPr>
          <w:delText xml:space="preserve"> </w:delText>
        </w:r>
        <w:r w:rsidDel="002F0428">
          <w:rPr>
            <w:rFonts w:ascii="Calibri"/>
            <w:i/>
            <w:w w:val="115"/>
            <w:sz w:val="20"/>
          </w:rPr>
          <w:delText>Supplier</w:delText>
        </w:r>
        <w:r w:rsidDel="002F0428">
          <w:rPr>
            <w:rFonts w:ascii="Calibri"/>
            <w:i/>
            <w:spacing w:val="-19"/>
            <w:w w:val="115"/>
            <w:sz w:val="20"/>
          </w:rPr>
          <w:delText xml:space="preserve"> </w:delText>
        </w:r>
        <w:r w:rsidDel="002F0428">
          <w:rPr>
            <w:rFonts w:ascii="Calibri"/>
            <w:i/>
            <w:w w:val="115"/>
            <w:sz w:val="20"/>
          </w:rPr>
          <w:delText>Outgoing</w:delText>
        </w:r>
        <w:r w:rsidDel="002F0428">
          <w:rPr>
            <w:rFonts w:ascii="Calibri"/>
            <w:i/>
            <w:spacing w:val="-17"/>
            <w:w w:val="115"/>
            <w:sz w:val="20"/>
          </w:rPr>
          <w:delText xml:space="preserve"> </w:delText>
        </w:r>
        <w:r w:rsidDel="002F0428">
          <w:rPr>
            <w:rFonts w:ascii="Calibri"/>
            <w:i/>
            <w:w w:val="115"/>
            <w:sz w:val="20"/>
          </w:rPr>
          <w:delText>Payments</w:delText>
        </w:r>
        <w:r w:rsidDel="002F0428">
          <w:rPr>
            <w:rFonts w:ascii="Calibri"/>
            <w:i/>
            <w:spacing w:val="-16"/>
            <w:w w:val="115"/>
            <w:sz w:val="20"/>
          </w:rPr>
          <w:delText xml:space="preserve"> </w:delText>
        </w:r>
        <w:r w:rsidDel="002F0428">
          <w:rPr>
            <w:rFonts w:ascii="Calibri"/>
            <w:i/>
            <w:w w:val="115"/>
            <w:sz w:val="20"/>
          </w:rPr>
          <w:delText>With</w:delText>
        </w:r>
        <w:r w:rsidDel="002F0428">
          <w:rPr>
            <w:rFonts w:ascii="Calibri"/>
            <w:i/>
            <w:spacing w:val="-19"/>
            <w:w w:val="115"/>
            <w:sz w:val="20"/>
          </w:rPr>
          <w:delText xml:space="preserve"> </w:delText>
        </w:r>
        <w:r w:rsidDel="002F0428">
          <w:rPr>
            <w:rFonts w:ascii="Calibri"/>
            <w:i/>
            <w:spacing w:val="-1"/>
            <w:w w:val="115"/>
            <w:sz w:val="20"/>
          </w:rPr>
          <w:delText>Print</w:delText>
        </w:r>
        <w:r w:rsidDel="002F0428">
          <w:rPr>
            <w:rFonts w:ascii="Calibri"/>
            <w:i/>
            <w:spacing w:val="-17"/>
            <w:w w:val="115"/>
            <w:sz w:val="20"/>
          </w:rPr>
          <w:delText xml:space="preserve"> </w:delText>
        </w:r>
        <w:r w:rsidDel="002F0428">
          <w:rPr>
            <w:rFonts w:ascii="Calibri"/>
            <w:w w:val="115"/>
            <w:sz w:val="20"/>
          </w:rPr>
          <w:delText>browser</w:delText>
        </w:r>
        <w:r w:rsidDel="002F0428">
          <w:rPr>
            <w:rFonts w:ascii="Calibri"/>
            <w:spacing w:val="-18"/>
            <w:w w:val="115"/>
            <w:sz w:val="20"/>
          </w:rPr>
          <w:delText xml:space="preserve"> </w:delText>
        </w:r>
        <w:r w:rsidDel="002F0428">
          <w:rPr>
            <w:rFonts w:ascii="Calibri"/>
            <w:spacing w:val="1"/>
            <w:w w:val="115"/>
            <w:sz w:val="20"/>
          </w:rPr>
          <w:delText>tab</w:delText>
        </w:r>
        <w:r w:rsidDel="002F0428">
          <w:rPr>
            <w:rFonts w:ascii="Calibri"/>
            <w:spacing w:val="-19"/>
            <w:w w:val="115"/>
            <w:sz w:val="20"/>
          </w:rPr>
          <w:delText xml:space="preserve"> </w:delText>
        </w:r>
        <w:r w:rsidDel="002F0428">
          <w:rPr>
            <w:rFonts w:ascii="Calibri"/>
            <w:w w:val="115"/>
            <w:sz w:val="20"/>
          </w:rPr>
          <w:delText>page.</w:delText>
        </w:r>
      </w:del>
    </w:p>
    <w:p w:rsidR="00092B85" w:rsidDel="002F0428" w:rsidRDefault="003561DB">
      <w:pPr>
        <w:pStyle w:val="BodyText"/>
        <w:numPr>
          <w:ilvl w:val="0"/>
          <w:numId w:val="172"/>
        </w:numPr>
        <w:tabs>
          <w:tab w:val="left" w:pos="1398"/>
        </w:tabs>
        <w:spacing w:before="176" w:line="254" w:lineRule="auto"/>
        <w:ind w:right="595" w:hanging="271"/>
        <w:rPr>
          <w:del w:id="505" w:author="Wilder, Tom" w:date="2019-05-11T14:04:00Z"/>
        </w:rPr>
      </w:pPr>
      <w:del w:id="506" w:author="Wilder, Tom" w:date="2019-05-11T14:04:00Z">
        <w:r w:rsidDel="002F0428">
          <w:rPr>
            <w:w w:val="115"/>
          </w:rPr>
          <w:delText>Check</w:delText>
        </w:r>
        <w:r w:rsidDel="002F0428">
          <w:rPr>
            <w:spacing w:val="-34"/>
            <w:w w:val="115"/>
          </w:rPr>
          <w:delText xml:space="preserve"> </w:delText>
        </w:r>
        <w:r w:rsidDel="002F0428">
          <w:rPr>
            <w:w w:val="115"/>
          </w:rPr>
          <w:delText>whether</w:delText>
        </w:r>
        <w:r w:rsidDel="002F0428">
          <w:rPr>
            <w:spacing w:val="-35"/>
            <w:w w:val="115"/>
          </w:rPr>
          <w:delText xml:space="preserve"> </w:delText>
        </w:r>
        <w:r w:rsidDel="002F0428">
          <w:rPr>
            <w:w w:val="115"/>
          </w:rPr>
          <w:delText>the</w:delText>
        </w:r>
        <w:r w:rsidDel="002F0428">
          <w:rPr>
            <w:spacing w:val="-35"/>
            <w:w w:val="115"/>
          </w:rPr>
          <w:delText xml:space="preserve"> </w:delText>
        </w:r>
        <w:r w:rsidDel="002F0428">
          <w:rPr>
            <w:w w:val="115"/>
          </w:rPr>
          <w:delText>outgoing</w:delText>
        </w:r>
        <w:r w:rsidDel="002F0428">
          <w:rPr>
            <w:spacing w:val="-35"/>
            <w:w w:val="115"/>
          </w:rPr>
          <w:delText xml:space="preserve"> </w:delText>
        </w:r>
        <w:r w:rsidDel="002F0428">
          <w:rPr>
            <w:w w:val="115"/>
          </w:rPr>
          <w:delText>payment</w:delText>
        </w:r>
        <w:r w:rsidDel="002F0428">
          <w:rPr>
            <w:spacing w:val="-33"/>
            <w:w w:val="115"/>
          </w:rPr>
          <w:delText xml:space="preserve"> </w:delText>
        </w:r>
        <w:r w:rsidDel="002F0428">
          <w:rPr>
            <w:w w:val="115"/>
          </w:rPr>
          <w:delText>has</w:delText>
        </w:r>
        <w:r w:rsidDel="002F0428">
          <w:rPr>
            <w:spacing w:val="-35"/>
            <w:w w:val="115"/>
          </w:rPr>
          <w:delText xml:space="preserve"> </w:delText>
        </w:r>
        <w:r w:rsidDel="002F0428">
          <w:rPr>
            <w:w w:val="115"/>
          </w:rPr>
          <w:delText>cleared</w:delText>
        </w:r>
        <w:r w:rsidDel="002F0428">
          <w:rPr>
            <w:spacing w:val="-36"/>
            <w:w w:val="115"/>
          </w:rPr>
          <w:delText xml:space="preserve"> </w:delText>
        </w:r>
        <w:r w:rsidDel="002F0428">
          <w:rPr>
            <w:spacing w:val="2"/>
            <w:w w:val="115"/>
          </w:rPr>
          <w:delText>the</w:delText>
        </w:r>
        <w:r w:rsidDel="002F0428">
          <w:rPr>
            <w:spacing w:val="-36"/>
            <w:w w:val="115"/>
          </w:rPr>
          <w:delText xml:space="preserve"> </w:delText>
        </w:r>
        <w:r w:rsidDel="002F0428">
          <w:rPr>
            <w:w w:val="115"/>
          </w:rPr>
          <w:delText>original</w:delText>
        </w:r>
        <w:r w:rsidDel="002F0428">
          <w:rPr>
            <w:spacing w:val="-34"/>
            <w:w w:val="115"/>
          </w:rPr>
          <w:delText xml:space="preserve"> </w:delText>
        </w:r>
        <w:r w:rsidDel="002F0428">
          <w:rPr>
            <w:w w:val="115"/>
          </w:rPr>
          <w:delText>open</w:delText>
        </w:r>
        <w:r w:rsidDel="002F0428">
          <w:rPr>
            <w:spacing w:val="-36"/>
            <w:w w:val="115"/>
          </w:rPr>
          <w:delText xml:space="preserve"> </w:delText>
        </w:r>
        <w:r w:rsidDel="002F0428">
          <w:rPr>
            <w:spacing w:val="1"/>
            <w:w w:val="115"/>
          </w:rPr>
          <w:delText>item</w:delText>
        </w:r>
        <w:r w:rsidDel="002F0428">
          <w:rPr>
            <w:spacing w:val="-35"/>
            <w:w w:val="115"/>
          </w:rPr>
          <w:delText xml:space="preserve"> </w:delText>
        </w:r>
        <w:r w:rsidDel="002F0428">
          <w:rPr>
            <w:w w:val="115"/>
          </w:rPr>
          <w:delText>and</w:delText>
        </w:r>
        <w:r w:rsidDel="002F0428">
          <w:rPr>
            <w:spacing w:val="-34"/>
            <w:w w:val="115"/>
          </w:rPr>
          <w:delText xml:space="preserve"> </w:delText>
        </w:r>
        <w:r w:rsidDel="002F0428">
          <w:rPr>
            <w:w w:val="115"/>
          </w:rPr>
          <w:delText>write</w:delText>
        </w:r>
        <w:r w:rsidDel="002F0428">
          <w:rPr>
            <w:spacing w:val="-33"/>
            <w:w w:val="115"/>
          </w:rPr>
          <w:delText xml:space="preserve"> </w:delText>
        </w:r>
        <w:r w:rsidDel="002F0428">
          <w:rPr>
            <w:w w:val="115"/>
          </w:rPr>
          <w:delText>down</w:delText>
        </w:r>
        <w:r w:rsidDel="002F0428">
          <w:rPr>
            <w:spacing w:val="68"/>
            <w:w w:val="113"/>
          </w:rPr>
          <w:delText xml:space="preserve"> </w:delText>
        </w:r>
        <w:r w:rsidDel="002F0428">
          <w:rPr>
            <w:w w:val="115"/>
          </w:rPr>
          <w:delText>how</w:delText>
        </w:r>
        <w:r w:rsidDel="002F0428">
          <w:rPr>
            <w:spacing w:val="-19"/>
            <w:w w:val="115"/>
          </w:rPr>
          <w:delText xml:space="preserve"> </w:delText>
        </w:r>
        <w:r w:rsidDel="002F0428">
          <w:rPr>
            <w:w w:val="115"/>
          </w:rPr>
          <w:delText>much</w:delText>
        </w:r>
        <w:r w:rsidDel="002F0428">
          <w:rPr>
            <w:spacing w:val="-19"/>
            <w:w w:val="115"/>
          </w:rPr>
          <w:delText xml:space="preserve"> </w:delText>
        </w:r>
        <w:r w:rsidDel="002F0428">
          <w:rPr>
            <w:spacing w:val="1"/>
            <w:w w:val="115"/>
          </w:rPr>
          <w:delText>cash</w:delText>
        </w:r>
        <w:r w:rsidDel="002F0428">
          <w:rPr>
            <w:spacing w:val="-17"/>
            <w:w w:val="115"/>
          </w:rPr>
          <w:delText xml:space="preserve"> </w:delText>
        </w:r>
        <w:r w:rsidDel="002F0428">
          <w:rPr>
            <w:w w:val="115"/>
          </w:rPr>
          <w:delText>discount</w:delText>
        </w:r>
        <w:r w:rsidDel="002F0428">
          <w:rPr>
            <w:spacing w:val="-17"/>
            <w:w w:val="115"/>
          </w:rPr>
          <w:delText xml:space="preserve"> </w:delText>
        </w:r>
        <w:r w:rsidDel="002F0428">
          <w:rPr>
            <w:w w:val="115"/>
          </w:rPr>
          <w:delText>was</w:delText>
        </w:r>
        <w:r w:rsidDel="002F0428">
          <w:rPr>
            <w:spacing w:val="-19"/>
            <w:w w:val="115"/>
          </w:rPr>
          <w:delText xml:space="preserve"> </w:delText>
        </w:r>
        <w:r w:rsidDel="002F0428">
          <w:rPr>
            <w:w w:val="115"/>
          </w:rPr>
          <w:delText>calculated</w:delText>
        </w:r>
        <w:r w:rsidDel="002F0428">
          <w:rPr>
            <w:spacing w:val="-18"/>
            <w:w w:val="115"/>
          </w:rPr>
          <w:delText xml:space="preserve"> </w:delText>
        </w:r>
        <w:r w:rsidDel="002F0428">
          <w:rPr>
            <w:w w:val="115"/>
          </w:rPr>
          <w:delText>and</w:delText>
        </w:r>
        <w:r w:rsidDel="002F0428">
          <w:rPr>
            <w:spacing w:val="-18"/>
            <w:w w:val="115"/>
          </w:rPr>
          <w:delText xml:space="preserve"> </w:delText>
        </w:r>
        <w:r w:rsidDel="002F0428">
          <w:rPr>
            <w:w w:val="115"/>
          </w:rPr>
          <w:delText>posted.</w:delText>
        </w:r>
      </w:del>
    </w:p>
    <w:p w:rsidR="00092B85" w:rsidRDefault="00092B85">
      <w:pPr>
        <w:spacing w:line="254" w:lineRule="auto"/>
        <w:sectPr w:rsidR="00092B85">
          <w:footerReference w:type="default" r:id="rId21"/>
          <w:pgSz w:w="11920" w:h="16850"/>
          <w:pgMar w:top="580" w:right="940" w:bottom="920" w:left="1080" w:header="0" w:footer="738" w:gutter="0"/>
          <w:pgNumType w:start="41"/>
          <w:cols w:space="720"/>
        </w:sectPr>
      </w:pPr>
    </w:p>
    <w:p w:rsidR="00092B85" w:rsidRDefault="003561DB">
      <w:pPr>
        <w:spacing w:before="47"/>
        <w:ind w:left="11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Unit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Financial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Management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Accounting: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Basics</w:t>
      </w: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pStyle w:val="BodyText"/>
        <w:numPr>
          <w:ilvl w:val="1"/>
          <w:numId w:val="172"/>
        </w:numPr>
        <w:tabs>
          <w:tab w:val="left" w:pos="1722"/>
        </w:tabs>
        <w:spacing w:before="100" w:line="255" w:lineRule="auto"/>
        <w:ind w:right="398"/>
        <w:jc w:val="left"/>
      </w:pPr>
      <w:r>
        <w:rPr>
          <w:w w:val="115"/>
        </w:rPr>
        <w:t>Go</w:t>
      </w:r>
      <w:r>
        <w:rPr>
          <w:spacing w:val="-24"/>
          <w:w w:val="115"/>
        </w:rPr>
        <w:t xml:space="preserve"> </w:t>
      </w:r>
      <w:r>
        <w:rPr>
          <w:w w:val="115"/>
        </w:rPr>
        <w:t>to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SAP</w:t>
      </w:r>
      <w:r>
        <w:rPr>
          <w:spacing w:val="-22"/>
          <w:w w:val="115"/>
        </w:rPr>
        <w:t xml:space="preserve"> </w:t>
      </w:r>
      <w:r>
        <w:rPr>
          <w:spacing w:val="-1"/>
          <w:w w:val="115"/>
        </w:rPr>
        <w:t>Fiori</w:t>
      </w:r>
      <w:r>
        <w:rPr>
          <w:spacing w:val="-21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3"/>
          <w:w w:val="115"/>
        </w:rPr>
        <w:t xml:space="preserve"> </w:t>
      </w: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i/>
          <w:spacing w:val="1"/>
          <w:w w:val="115"/>
        </w:rPr>
        <w:t>Manage</w:t>
      </w:r>
      <w:r>
        <w:rPr>
          <w:i/>
          <w:spacing w:val="-24"/>
          <w:w w:val="115"/>
        </w:rPr>
        <w:t xml:space="preserve"> </w:t>
      </w:r>
      <w:r>
        <w:rPr>
          <w:i/>
          <w:w w:val="115"/>
        </w:rPr>
        <w:t>Supplier</w:t>
      </w:r>
      <w:r>
        <w:rPr>
          <w:i/>
          <w:spacing w:val="-24"/>
          <w:w w:val="115"/>
        </w:rPr>
        <w:t xml:space="preserve"> </w:t>
      </w:r>
      <w:r>
        <w:rPr>
          <w:i/>
          <w:w w:val="115"/>
        </w:rPr>
        <w:t>Line</w:t>
      </w:r>
      <w:r>
        <w:rPr>
          <w:i/>
          <w:spacing w:val="-26"/>
          <w:w w:val="115"/>
        </w:rPr>
        <w:t xml:space="preserve"> </w:t>
      </w:r>
      <w:r>
        <w:rPr>
          <w:i/>
          <w:w w:val="115"/>
        </w:rPr>
        <w:t>Items</w:t>
      </w:r>
      <w:r>
        <w:rPr>
          <w:i/>
          <w:spacing w:val="-23"/>
          <w:w w:val="115"/>
        </w:rPr>
        <w:t xml:space="preserve"> </w:t>
      </w:r>
      <w:r>
        <w:rPr>
          <w:w w:val="115"/>
        </w:rPr>
        <w:t>tile</w:t>
      </w:r>
      <w:r>
        <w:rPr>
          <w:spacing w:val="-24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6"/>
          <w:w w:val="115"/>
        </w:rPr>
        <w:t xml:space="preserve"> </w:t>
      </w:r>
      <w:r>
        <w:rPr>
          <w:w w:val="115"/>
        </w:rPr>
        <w:t>the</w:t>
      </w:r>
      <w:r>
        <w:rPr>
          <w:spacing w:val="78"/>
          <w:w w:val="113"/>
        </w:rPr>
        <w:t xml:space="preserve"> </w:t>
      </w:r>
      <w:r w:rsidR="00DA5CB6">
        <w:rPr>
          <w:w w:val="115"/>
        </w:rPr>
        <w:t>Launchpad</w:t>
      </w:r>
      <w:r>
        <w:rPr>
          <w:w w:val="115"/>
        </w:rPr>
        <w:t>.</w:t>
      </w:r>
      <w:r>
        <w:rPr>
          <w:spacing w:val="-15"/>
          <w:w w:val="115"/>
        </w:rPr>
        <w:t xml:space="preserve"> </w:t>
      </w:r>
      <w:r>
        <w:rPr>
          <w:w w:val="115"/>
        </w:rPr>
        <w:t>Enter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following</w:t>
      </w:r>
      <w:r>
        <w:rPr>
          <w:spacing w:val="-18"/>
          <w:w w:val="115"/>
        </w:rPr>
        <w:t xml:space="preserve"> </w:t>
      </w:r>
      <w:r>
        <w:rPr>
          <w:w w:val="115"/>
        </w:rPr>
        <w:t>data</w:t>
      </w:r>
      <w:r>
        <w:rPr>
          <w:spacing w:val="-20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filter</w:t>
      </w:r>
      <w:r>
        <w:rPr>
          <w:spacing w:val="-17"/>
          <w:w w:val="115"/>
        </w:rPr>
        <w:t xml:space="preserve"> </w:t>
      </w:r>
      <w:r>
        <w:rPr>
          <w:w w:val="115"/>
        </w:rPr>
        <w:t>bar:</w:t>
      </w:r>
    </w:p>
    <w:p w:rsidR="00092B85" w:rsidRDefault="00092B85">
      <w:pPr>
        <w:spacing w:before="2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3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6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BE7A69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507" w:author="Wilder, Tom" w:date="2019-05-11T13:51:00Z">
              <w:r w:rsidDel="00BE7A69">
                <w:rPr>
                  <w:rFonts w:ascii="Calibri"/>
                  <w:i/>
                  <w:w w:val="115"/>
                  <w:sz w:val="20"/>
                </w:rPr>
                <w:delText>Supplier</w:delText>
              </w:r>
            </w:del>
            <w:ins w:id="508" w:author="Wilder, Tom" w:date="2019-05-11T13:51:00Z">
              <w:r w:rsidR="00BE7A69">
                <w:rPr>
                  <w:rFonts w:ascii="Calibri"/>
                  <w:i/>
                  <w:w w:val="115"/>
                  <w:sz w:val="20"/>
                </w:rPr>
                <w:t>Vendor</w:t>
              </w:r>
            </w:ins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Pr="00BE7A69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509" w:author="Wilder, Tom" w:date="2019-05-11T13:51:00Z">
              <w:r w:rsidDel="00BE7A69">
                <w:rPr>
                  <w:rFonts w:ascii="Courier New"/>
                  <w:b/>
                  <w:sz w:val="20"/>
                </w:rPr>
                <w:delText>T-BP###</w:delText>
              </w:r>
            </w:del>
            <w:ins w:id="510" w:author="Wilder, Tom" w:date="2019-05-11T13:51:00Z">
              <w:r w:rsidR="00BE7A69">
                <w:rPr>
                  <w:rFonts w:ascii="Courier New"/>
                  <w:b/>
                  <w:sz w:val="20"/>
                </w:rPr>
                <w:t xml:space="preserve"> </w:t>
              </w:r>
              <w:r w:rsidR="00BE7A69" w:rsidRPr="00BE7A69">
                <w:rPr>
                  <w:rFonts w:ascii="Courier New"/>
                  <w:i/>
                  <w:sz w:val="20"/>
                  <w:rPrChange w:id="511" w:author="Wilder, Tom" w:date="2019-05-11T13:51:00Z">
                    <w:rPr>
                      <w:rFonts w:ascii="Courier New"/>
                      <w:b/>
                      <w:sz w:val="20"/>
                    </w:rPr>
                  </w:rPrChange>
                </w:rPr>
                <w:t>your vendor</w:t>
              </w:r>
            </w:ins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512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513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Status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Cleared</w:t>
            </w:r>
            <w:r>
              <w:rPr>
                <w:rFonts w:ascii="Courier New"/>
                <w:b/>
                <w:spacing w:val="-1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Items</w:t>
            </w:r>
          </w:p>
        </w:tc>
      </w:tr>
      <w:tr w:rsidR="00092B85">
        <w:trPr>
          <w:trHeight w:hRule="exact" w:val="396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Clearing</w:t>
            </w:r>
            <w:r>
              <w:rPr>
                <w:rFonts w:ascii="Calibri"/>
                <w:i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Leave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blank</w:t>
            </w:r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Item</w:t>
            </w:r>
            <w:r>
              <w:rPr>
                <w:rFonts w:ascii="Calibri"/>
                <w:i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Normal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Items</w:t>
            </w:r>
          </w:p>
        </w:tc>
      </w:tr>
    </w:tbl>
    <w:p w:rsidR="00092B85" w:rsidRDefault="00092B8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numPr>
          <w:ilvl w:val="1"/>
          <w:numId w:val="172"/>
        </w:numPr>
        <w:tabs>
          <w:tab w:val="left" w:pos="1722"/>
        </w:tabs>
        <w:spacing w:before="59"/>
        <w:ind w:hanging="295"/>
        <w:jc w:val="left"/>
      </w:pP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Go</w:t>
      </w:r>
      <w:r>
        <w:rPr>
          <w:w w:val="115"/>
        </w:rPr>
        <w:t>.</w:t>
      </w:r>
    </w:p>
    <w:p w:rsidR="00092B85" w:rsidRDefault="003561DB">
      <w:pPr>
        <w:pStyle w:val="BodyText"/>
        <w:numPr>
          <w:ilvl w:val="1"/>
          <w:numId w:val="172"/>
        </w:numPr>
        <w:tabs>
          <w:tab w:val="left" w:pos="1722"/>
        </w:tabs>
        <w:spacing w:before="176"/>
        <w:ind w:hanging="283"/>
        <w:jc w:val="left"/>
      </w:pPr>
      <w:r>
        <w:rPr>
          <w:w w:val="115"/>
        </w:rPr>
        <w:t>Click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payment</w:t>
      </w:r>
      <w:r>
        <w:rPr>
          <w:spacing w:val="-15"/>
          <w:w w:val="115"/>
        </w:rPr>
        <w:t xml:space="preserve"> </w:t>
      </w:r>
      <w:r>
        <w:rPr>
          <w:w w:val="115"/>
        </w:rPr>
        <w:t>document</w:t>
      </w:r>
      <w:r>
        <w:rPr>
          <w:spacing w:val="-14"/>
          <w:w w:val="115"/>
        </w:rPr>
        <w:t xml:space="preserve"> </w:t>
      </w:r>
      <w:r>
        <w:rPr>
          <w:w w:val="115"/>
        </w:rPr>
        <w:t>number</w:t>
      </w:r>
      <w:r>
        <w:rPr>
          <w:spacing w:val="-37"/>
          <w:w w:val="115"/>
        </w:rPr>
        <w:t xml:space="preserve"> </w:t>
      </w:r>
      <w:r>
        <w:rPr>
          <w:spacing w:val="1"/>
          <w:w w:val="115"/>
        </w:rPr>
        <w:t>1500000###.</w:t>
      </w:r>
    </w:p>
    <w:p w:rsidR="00092B85" w:rsidRDefault="003561DB">
      <w:pPr>
        <w:numPr>
          <w:ilvl w:val="1"/>
          <w:numId w:val="172"/>
        </w:numPr>
        <w:tabs>
          <w:tab w:val="left" w:pos="1722"/>
        </w:tabs>
        <w:spacing w:before="176"/>
        <w:ind w:hanging="295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On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Document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number</w:t>
      </w:r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window,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Manage</w:t>
      </w:r>
      <w:r>
        <w:rPr>
          <w:rFonts w:ascii="Calibri"/>
          <w:i/>
          <w:spacing w:val="-14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Journal</w:t>
      </w:r>
      <w:r>
        <w:rPr>
          <w:rFonts w:ascii="Calibri"/>
          <w:i/>
          <w:spacing w:val="-37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Entry</w:t>
      </w:r>
      <w:r>
        <w:rPr>
          <w:rFonts w:ascii="Calibri"/>
          <w:w w:val="110"/>
          <w:sz w:val="20"/>
        </w:rPr>
        <w:t>.</w:t>
      </w:r>
    </w:p>
    <w:p w:rsidR="00092B85" w:rsidRDefault="003561DB">
      <w:pPr>
        <w:numPr>
          <w:ilvl w:val="1"/>
          <w:numId w:val="172"/>
        </w:numPr>
        <w:tabs>
          <w:tab w:val="left" w:pos="1722"/>
        </w:tabs>
        <w:spacing w:before="176" w:line="254" w:lineRule="auto"/>
        <w:ind w:right="609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If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only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one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line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item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is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displayed,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on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bottom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right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of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screen,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Back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to</w:t>
      </w:r>
      <w:r>
        <w:rPr>
          <w:rFonts w:ascii="Calibri"/>
          <w:i/>
          <w:spacing w:val="62"/>
          <w:w w:val="113"/>
          <w:sz w:val="20"/>
        </w:rPr>
        <w:t xml:space="preserve"> </w:t>
      </w:r>
      <w:r>
        <w:rPr>
          <w:rFonts w:ascii="Calibri"/>
          <w:i/>
          <w:w w:val="115"/>
          <w:sz w:val="20"/>
        </w:rPr>
        <w:t>Journal</w:t>
      </w:r>
      <w:r>
        <w:rPr>
          <w:rFonts w:ascii="Calibri"/>
          <w:i/>
          <w:spacing w:val="-1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Entry</w:t>
      </w:r>
      <w:r>
        <w:rPr>
          <w:rFonts w:ascii="Calibri"/>
          <w:i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72"/>
        </w:numPr>
        <w:tabs>
          <w:tab w:val="left" w:pos="1722"/>
        </w:tabs>
        <w:spacing w:before="160"/>
        <w:ind w:hanging="243"/>
        <w:jc w:val="left"/>
      </w:pPr>
      <w:r>
        <w:rPr>
          <w:spacing w:val="-1"/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go</w:t>
      </w:r>
      <w:r>
        <w:rPr>
          <w:spacing w:val="-13"/>
          <w:w w:val="115"/>
        </w:rPr>
        <w:t xml:space="preserve"> </w:t>
      </w:r>
      <w:r>
        <w:rPr>
          <w:w w:val="115"/>
        </w:rPr>
        <w:t>back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SAP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Fiori</w:t>
      </w:r>
      <w:r>
        <w:rPr>
          <w:spacing w:val="-14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w w:val="115"/>
        </w:rPr>
        <w:t>,</w:t>
      </w:r>
      <w:r>
        <w:rPr>
          <w:spacing w:val="-13"/>
          <w:w w:val="115"/>
        </w:rPr>
        <w:t xml:space="preserve"> </w:t>
      </w:r>
      <w:r>
        <w:rPr>
          <w:w w:val="115"/>
        </w:rPr>
        <w:t>choose</w:t>
      </w:r>
      <w:r>
        <w:rPr>
          <w:spacing w:val="-14"/>
          <w:w w:val="115"/>
        </w:rPr>
        <w:t xml:space="preserve"> </w:t>
      </w:r>
      <w:r>
        <w:rPr>
          <w:i/>
          <w:spacing w:val="1"/>
          <w:w w:val="115"/>
        </w:rPr>
        <w:t>Home</w:t>
      </w:r>
      <w:r>
        <w:rPr>
          <w:spacing w:val="1"/>
          <w:w w:val="115"/>
        </w:rPr>
        <w:t>.</w:t>
      </w:r>
    </w:p>
    <w:p w:rsidR="00092B85" w:rsidRDefault="00092B85">
      <w:pPr>
        <w:sectPr w:rsidR="00092B85"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86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514" w:name="_bookmark13"/>
                  <w:bookmarkEnd w:id="514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8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 xml:space="preserve">Exercise </w:t>
                  </w:r>
                  <w:r>
                    <w:rPr>
                      <w:rFonts w:ascii="Calibri"/>
                      <w:w w:val="115"/>
                      <w:sz w:val="40"/>
                    </w:rPr>
                    <w:t>14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83" style="width:234.6pt;height:.75pt;mso-position-horizontal-relative:char;mso-position-vertical-relative:line" coordsize="4692,15">
            <v:group id="_x0000_s1884" style="position:absolute;left:8;top:8;width:4677;height:2" coordorigin="8,8" coordsize="4677,2">
              <v:shape id="_x0000_s1885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Display</w:t>
      </w:r>
      <w:r>
        <w:rPr>
          <w:spacing w:val="-18"/>
          <w:w w:val="120"/>
        </w:rPr>
        <w:t xml:space="preserve"> </w:t>
      </w:r>
      <w:r>
        <w:rPr>
          <w:w w:val="120"/>
        </w:rPr>
        <w:t>Vendors</w:t>
      </w:r>
      <w:r>
        <w:rPr>
          <w:spacing w:val="-16"/>
          <w:w w:val="120"/>
        </w:rPr>
        <w:t xml:space="preserve"> </w:t>
      </w:r>
      <w:r>
        <w:rPr>
          <w:w w:val="120"/>
        </w:rPr>
        <w:t>Account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spacing w:before="12"/>
        <w:rPr>
          <w:rFonts w:ascii="Calibri" w:eastAsia="Calibri" w:hAnsi="Calibri" w:cs="Calibri"/>
          <w:sz w:val="46"/>
          <w:szCs w:val="46"/>
        </w:rPr>
      </w:pPr>
    </w:p>
    <w:p w:rsidR="00092B85" w:rsidRDefault="003561DB">
      <w:pPr>
        <w:pStyle w:val="BodyText"/>
      </w:pPr>
      <w:r>
        <w:rPr>
          <w:w w:val="115"/>
        </w:rPr>
        <w:t>Look</w:t>
      </w:r>
      <w:r>
        <w:rPr>
          <w:spacing w:val="-6"/>
          <w:w w:val="115"/>
        </w:rPr>
        <w:t xml:space="preserve"> </w:t>
      </w:r>
      <w:r>
        <w:rPr>
          <w:w w:val="115"/>
        </w:rPr>
        <w:t>up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balance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your</w:t>
      </w:r>
      <w:r>
        <w:rPr>
          <w:spacing w:val="-8"/>
          <w:w w:val="115"/>
        </w:rPr>
        <w:t xml:space="preserve"> </w:t>
      </w:r>
      <w:r>
        <w:rPr>
          <w:w w:val="115"/>
        </w:rPr>
        <w:t>vendor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verify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balance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zero.</w:t>
      </w:r>
    </w:p>
    <w:p w:rsidR="00092B85" w:rsidRDefault="00DA5CB6">
      <w:pPr>
        <w:pStyle w:val="BodyText"/>
        <w:spacing w:before="128" w:line="254" w:lineRule="auto"/>
        <w:ind w:right="284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092B85">
      <w:pPr>
        <w:spacing w:before="6"/>
        <w:rPr>
          <w:rFonts w:ascii="Calibri" w:eastAsia="Calibri" w:hAnsi="Calibri" w:cs="Calibri"/>
        </w:rPr>
      </w:pPr>
    </w:p>
    <w:p w:rsidR="00092B85" w:rsidRDefault="003561DB">
      <w:pPr>
        <w:ind w:left="116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1.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To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look</w:t>
      </w:r>
      <w:r>
        <w:rPr>
          <w:rFonts w:ascii="Calibri"/>
          <w:spacing w:val="-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up</w:t>
      </w:r>
      <w:r>
        <w:rPr>
          <w:rFonts w:ascii="Calibri"/>
          <w:spacing w:val="-1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balance</w:t>
      </w:r>
      <w:r>
        <w:rPr>
          <w:rFonts w:ascii="Calibri"/>
          <w:spacing w:val="-6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of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your</w:t>
      </w:r>
      <w:r>
        <w:rPr>
          <w:rFonts w:ascii="Calibri"/>
          <w:spacing w:val="-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vendor,</w:t>
      </w:r>
      <w:r>
        <w:rPr>
          <w:rFonts w:ascii="Calibri"/>
          <w:spacing w:val="-7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use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 xml:space="preserve">the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Supplier</w:t>
      </w:r>
      <w:r>
        <w:rPr>
          <w:rFonts w:ascii="Calibri"/>
          <w:i/>
          <w:spacing w:val="-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Balances</w:t>
      </w:r>
      <w:r>
        <w:rPr>
          <w:rFonts w:ascii="Calibri"/>
          <w:i/>
          <w:spacing w:val="-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app.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180" w:right="114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82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2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6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14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79" style="width:234.6pt;height:.75pt;mso-position-horizontal-relative:char;mso-position-vertical-relative:line" coordsize="4692,15">
            <v:group id="_x0000_s1880" style="position:absolute;left:8;top:8;width:4677;height:2" coordorigin="8,8" coordsize="4677,2">
              <v:shape id="_x0000_s1881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Display</w:t>
      </w:r>
      <w:r>
        <w:rPr>
          <w:spacing w:val="-18"/>
          <w:w w:val="120"/>
        </w:rPr>
        <w:t xml:space="preserve"> </w:t>
      </w:r>
      <w:r>
        <w:rPr>
          <w:w w:val="120"/>
        </w:rPr>
        <w:t>Vendors</w:t>
      </w:r>
      <w:r>
        <w:rPr>
          <w:spacing w:val="-16"/>
          <w:w w:val="120"/>
        </w:rPr>
        <w:t xml:space="preserve"> </w:t>
      </w:r>
      <w:r>
        <w:rPr>
          <w:w w:val="120"/>
        </w:rPr>
        <w:t>Account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spacing w:before="12"/>
        <w:rPr>
          <w:rFonts w:ascii="Calibri" w:eastAsia="Calibri" w:hAnsi="Calibri" w:cs="Calibri"/>
          <w:sz w:val="46"/>
          <w:szCs w:val="46"/>
        </w:rPr>
      </w:pPr>
    </w:p>
    <w:p w:rsidR="00092B85" w:rsidRDefault="003561DB">
      <w:pPr>
        <w:pStyle w:val="BodyText"/>
      </w:pPr>
      <w:r>
        <w:rPr>
          <w:w w:val="115"/>
        </w:rPr>
        <w:t>Look</w:t>
      </w:r>
      <w:r>
        <w:rPr>
          <w:spacing w:val="-6"/>
          <w:w w:val="115"/>
        </w:rPr>
        <w:t xml:space="preserve"> </w:t>
      </w:r>
      <w:r>
        <w:rPr>
          <w:w w:val="115"/>
        </w:rPr>
        <w:t>up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balance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your</w:t>
      </w:r>
      <w:r>
        <w:rPr>
          <w:spacing w:val="-8"/>
          <w:w w:val="115"/>
        </w:rPr>
        <w:t xml:space="preserve"> </w:t>
      </w:r>
      <w:r>
        <w:rPr>
          <w:w w:val="115"/>
        </w:rPr>
        <w:t>vendor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verify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balance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zero.</w:t>
      </w:r>
    </w:p>
    <w:p w:rsidR="00092B85" w:rsidRDefault="00DA5CB6">
      <w:pPr>
        <w:pStyle w:val="BodyText"/>
        <w:spacing w:before="128" w:line="254" w:lineRule="auto"/>
        <w:ind w:right="284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72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092B85">
      <w:pPr>
        <w:spacing w:before="6"/>
        <w:rPr>
          <w:rFonts w:ascii="Calibri" w:eastAsia="Calibri" w:hAnsi="Calibri" w:cs="Calibri"/>
        </w:rPr>
      </w:pPr>
    </w:p>
    <w:p w:rsidR="00092B85" w:rsidRDefault="003561DB">
      <w:pPr>
        <w:numPr>
          <w:ilvl w:val="0"/>
          <w:numId w:val="171"/>
        </w:numPr>
        <w:tabs>
          <w:tab w:val="left" w:pos="1398"/>
        </w:tabs>
        <w:ind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15"/>
          <w:sz w:val="20"/>
        </w:rPr>
        <w:t>To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look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up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balance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of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your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vendor,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use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Supplier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Balances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app.</w:t>
      </w:r>
    </w:p>
    <w:p w:rsidR="00092B85" w:rsidRDefault="003561DB">
      <w:pPr>
        <w:numPr>
          <w:ilvl w:val="1"/>
          <w:numId w:val="171"/>
        </w:numPr>
        <w:tabs>
          <w:tab w:val="left" w:pos="1722"/>
        </w:tabs>
        <w:spacing w:before="7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8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your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supplier</w:t>
      </w:r>
      <w:r>
        <w:rPr>
          <w:rFonts w:ascii="Calibri"/>
          <w:spacing w:val="-17"/>
          <w:w w:val="110"/>
          <w:sz w:val="20"/>
        </w:rPr>
        <w:t xml:space="preserve"> </w:t>
      </w:r>
      <w:del w:id="515" w:author="Wilder, Tom" w:date="2019-05-11T14:06:00Z">
        <w:r w:rsidDel="002F0428">
          <w:rPr>
            <w:rFonts w:ascii="Courier New"/>
            <w:b/>
            <w:w w:val="110"/>
            <w:sz w:val="20"/>
          </w:rPr>
          <w:delText>T-BP###</w:delText>
        </w:r>
        <w:r w:rsidDel="002F0428">
          <w:rPr>
            <w:rFonts w:ascii="Courier New"/>
            <w:b/>
            <w:spacing w:val="-99"/>
            <w:w w:val="110"/>
            <w:sz w:val="20"/>
          </w:rPr>
          <w:delText xml:space="preserve"> </w:delText>
        </w:r>
        <w:r w:rsidDel="002F0428">
          <w:rPr>
            <w:rFonts w:ascii="Calibri"/>
            <w:w w:val="110"/>
            <w:sz w:val="20"/>
          </w:rPr>
          <w:delText>in</w:delText>
        </w:r>
        <w:r w:rsidDel="002F0428">
          <w:rPr>
            <w:rFonts w:ascii="Calibri"/>
            <w:spacing w:val="-16"/>
            <w:w w:val="110"/>
            <w:sz w:val="20"/>
          </w:rPr>
          <w:delText xml:space="preserve"> </w:delText>
        </w:r>
        <w:r w:rsidDel="002F0428">
          <w:rPr>
            <w:rFonts w:ascii="Calibri"/>
            <w:w w:val="110"/>
            <w:sz w:val="20"/>
          </w:rPr>
          <w:delText>relation</w:delText>
        </w:r>
        <w:r w:rsidDel="002F0428">
          <w:rPr>
            <w:rFonts w:ascii="Calibri"/>
            <w:spacing w:val="-15"/>
            <w:w w:val="110"/>
            <w:sz w:val="20"/>
          </w:rPr>
          <w:delText xml:space="preserve"> </w:delText>
        </w:r>
        <w:r w:rsidDel="002F0428">
          <w:rPr>
            <w:rFonts w:ascii="Calibri"/>
            <w:w w:val="110"/>
            <w:sz w:val="20"/>
          </w:rPr>
          <w:delText>with</w:delText>
        </w:r>
      </w:del>
      <w:ins w:id="516" w:author="Wilder, Tom" w:date="2019-05-11T14:06:00Z">
        <w:r w:rsidR="002F0428">
          <w:rPr>
            <w:rFonts w:ascii="Calibri"/>
            <w:w w:val="110"/>
            <w:sz w:val="20"/>
          </w:rPr>
          <w:t xml:space="preserve">and </w:t>
        </w:r>
      </w:ins>
      <w:r>
        <w:rPr>
          <w:rFonts w:ascii="Calibri"/>
          <w:spacing w:val="-1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company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code</w:t>
      </w:r>
      <w:r>
        <w:rPr>
          <w:rFonts w:ascii="Calibri"/>
          <w:spacing w:val="-17"/>
          <w:w w:val="110"/>
          <w:sz w:val="20"/>
        </w:rPr>
        <w:t xml:space="preserve"> </w:t>
      </w:r>
      <w:del w:id="517" w:author="Wilder, Tom" w:date="2019-05-11T11:02:00Z">
        <w:r w:rsidDel="003561DB">
          <w:rPr>
            <w:rFonts w:ascii="Courier New"/>
            <w:b/>
            <w:w w:val="110"/>
            <w:sz w:val="20"/>
          </w:rPr>
          <w:delText>US###</w:delText>
        </w:r>
      </w:del>
      <w:ins w:id="518" w:author="Wilder, Tom" w:date="2019-05-11T11:02:00Z">
        <w:r>
          <w:rPr>
            <w:rFonts w:ascii="Courier New"/>
            <w:b/>
            <w:w w:val="110"/>
            <w:sz w:val="20"/>
          </w:rPr>
          <w:t>US00</w:t>
        </w:r>
      </w:ins>
      <w:r>
        <w:rPr>
          <w:rFonts w:ascii="Calibri"/>
          <w:w w:val="110"/>
          <w:sz w:val="20"/>
        </w:rPr>
        <w:t>.</w:t>
      </w:r>
    </w:p>
    <w:p w:rsidR="00092B85" w:rsidRDefault="00092B85">
      <w:pPr>
        <w:spacing w:before="3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pStyle w:val="BodyText"/>
        <w:numPr>
          <w:ilvl w:val="1"/>
          <w:numId w:val="171"/>
        </w:numPr>
        <w:tabs>
          <w:tab w:val="left" w:pos="1722"/>
        </w:tabs>
        <w:ind w:hanging="295"/>
      </w:pP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Go</w:t>
      </w:r>
      <w:r>
        <w:rPr>
          <w:w w:val="115"/>
        </w:rPr>
        <w:t>.</w:t>
      </w:r>
    </w:p>
    <w:p w:rsidR="00092B85" w:rsidRDefault="003561DB">
      <w:pPr>
        <w:pStyle w:val="BodyText"/>
        <w:spacing w:before="15"/>
        <w:ind w:left="1721"/>
      </w:pPr>
      <w:r>
        <w:rPr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w w:val="115"/>
        </w:rPr>
        <w:t>see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debits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credits</w:t>
      </w:r>
      <w:r>
        <w:rPr>
          <w:spacing w:val="-4"/>
          <w:w w:val="115"/>
        </w:rPr>
        <w:t xml:space="preserve"> </w:t>
      </w:r>
      <w:r>
        <w:rPr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period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-8"/>
          <w:w w:val="115"/>
        </w:rPr>
        <w:t xml:space="preserve"> </w:t>
      </w:r>
      <w:r>
        <w:rPr>
          <w:w w:val="115"/>
        </w:rPr>
        <w:t>suppliers</w:t>
      </w:r>
      <w:r>
        <w:rPr>
          <w:spacing w:val="-7"/>
          <w:w w:val="115"/>
        </w:rPr>
        <w:t xml:space="preserve"> </w:t>
      </w:r>
      <w:r>
        <w:rPr>
          <w:w w:val="115"/>
        </w:rPr>
        <w:t>account.</w:t>
      </w:r>
    </w:p>
    <w:p w:rsidR="00092B85" w:rsidRDefault="003561DB">
      <w:pPr>
        <w:pStyle w:val="BodyText"/>
        <w:numPr>
          <w:ilvl w:val="1"/>
          <w:numId w:val="171"/>
        </w:numPr>
        <w:tabs>
          <w:tab w:val="left" w:pos="1722"/>
        </w:tabs>
        <w:spacing w:before="176"/>
        <w:ind w:hanging="283"/>
      </w:pPr>
      <w:r>
        <w:rPr>
          <w:w w:val="115"/>
        </w:rPr>
        <w:t>Click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debit</w:t>
      </w:r>
      <w:r>
        <w:rPr>
          <w:spacing w:val="-15"/>
          <w:w w:val="115"/>
        </w:rPr>
        <w:t xml:space="preserve"> </w:t>
      </w:r>
      <w:r>
        <w:rPr>
          <w:w w:val="115"/>
        </w:rPr>
        <w:t>or</w:t>
      </w:r>
      <w:r>
        <w:rPr>
          <w:spacing w:val="-17"/>
          <w:w w:val="115"/>
        </w:rPr>
        <w:t xml:space="preserve"> </w:t>
      </w:r>
      <w:r>
        <w:rPr>
          <w:w w:val="115"/>
        </w:rPr>
        <w:t>credit</w:t>
      </w:r>
      <w:r>
        <w:rPr>
          <w:spacing w:val="-13"/>
          <w:w w:val="115"/>
        </w:rPr>
        <w:t xml:space="preserve"> </w:t>
      </w:r>
      <w:r>
        <w:rPr>
          <w:w w:val="115"/>
        </w:rPr>
        <w:t>amount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drill</w:t>
      </w:r>
      <w:r>
        <w:rPr>
          <w:spacing w:val="-16"/>
          <w:w w:val="115"/>
        </w:rPr>
        <w:t xml:space="preserve"> </w:t>
      </w:r>
      <w:r>
        <w:rPr>
          <w:w w:val="115"/>
        </w:rPr>
        <w:t>down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according</w:t>
      </w:r>
      <w:r>
        <w:rPr>
          <w:spacing w:val="-17"/>
          <w:w w:val="115"/>
        </w:rPr>
        <w:t xml:space="preserve"> </w:t>
      </w:r>
      <w:r>
        <w:rPr>
          <w:w w:val="115"/>
        </w:rPr>
        <w:t>line</w:t>
      </w:r>
      <w:r>
        <w:rPr>
          <w:spacing w:val="-20"/>
          <w:w w:val="115"/>
        </w:rPr>
        <w:t xml:space="preserve"> </w:t>
      </w:r>
      <w:r>
        <w:rPr>
          <w:w w:val="115"/>
        </w:rPr>
        <w:t>item.</w:t>
      </w:r>
    </w:p>
    <w:p w:rsidR="00092B85" w:rsidRDefault="003561DB">
      <w:pPr>
        <w:pStyle w:val="BodyText"/>
        <w:numPr>
          <w:ilvl w:val="1"/>
          <w:numId w:val="171"/>
        </w:numPr>
        <w:tabs>
          <w:tab w:val="left" w:pos="1722"/>
        </w:tabs>
        <w:spacing w:before="176"/>
        <w:ind w:hanging="295"/>
      </w:pPr>
      <w:r>
        <w:rPr>
          <w:w w:val="115"/>
        </w:rPr>
        <w:t>Navigate</w:t>
      </w:r>
      <w:r>
        <w:rPr>
          <w:spacing w:val="-13"/>
          <w:w w:val="115"/>
        </w:rPr>
        <w:t xml:space="preserve"> </w:t>
      </w:r>
      <w:r>
        <w:rPr>
          <w:w w:val="115"/>
        </w:rPr>
        <w:t>back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33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w w:val="115"/>
        </w:rPr>
        <w:t>.</w:t>
      </w:r>
    </w:p>
    <w:p w:rsidR="00092B85" w:rsidRDefault="00092B85">
      <w:pPr>
        <w:sectPr w:rsidR="00092B85">
          <w:pgSz w:w="11920" w:h="16850"/>
          <w:pgMar w:top="180" w:right="114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78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519" w:name="_bookmark14"/>
                  <w:bookmarkEnd w:id="519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9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>Exercise</w:t>
                  </w:r>
                  <w:r>
                    <w:rPr>
                      <w:rFonts w:ascii="Calibri"/>
                      <w:spacing w:val="-55"/>
                      <w:w w:val="115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>15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75" style="width:234.6pt;height:.75pt;mso-position-horizontal-relative:char;mso-position-vertical-relative:line" coordsize="4692,15">
            <v:group id="_x0000_s1876" style="position:absolute;left:8;top:8;width:4677;height:2" coordorigin="8,8" coordsize="4677,2">
              <v:shape id="_x0000_s1877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jc w:val="both"/>
      </w:pPr>
      <w:r>
        <w:rPr>
          <w:w w:val="120"/>
        </w:rPr>
        <w:t>Create</w:t>
      </w:r>
      <w:r>
        <w:rPr>
          <w:spacing w:val="-10"/>
          <w:w w:val="120"/>
        </w:rPr>
        <w:t xml:space="preserve"> </w:t>
      </w:r>
      <w:r>
        <w:rPr>
          <w:w w:val="120"/>
        </w:rPr>
        <w:t>an</w:t>
      </w:r>
      <w:r>
        <w:rPr>
          <w:spacing w:val="-8"/>
          <w:w w:val="120"/>
        </w:rPr>
        <w:t xml:space="preserve"> </w:t>
      </w:r>
      <w:r>
        <w:rPr>
          <w:spacing w:val="-1"/>
          <w:w w:val="120"/>
        </w:rPr>
        <w:t>Asset</w:t>
      </w:r>
      <w:r>
        <w:rPr>
          <w:spacing w:val="-9"/>
          <w:w w:val="120"/>
        </w:rPr>
        <w:t xml:space="preserve"> </w:t>
      </w:r>
      <w:r>
        <w:rPr>
          <w:w w:val="120"/>
        </w:rPr>
        <w:t>Master</w:t>
      </w:r>
      <w:r>
        <w:rPr>
          <w:spacing w:val="-9"/>
          <w:w w:val="120"/>
        </w:rPr>
        <w:t xml:space="preserve"> </w:t>
      </w:r>
      <w:r>
        <w:rPr>
          <w:w w:val="120"/>
        </w:rPr>
        <w:t>Record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67"/>
        <w:jc w:val="both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30" w:line="258" w:lineRule="auto"/>
        <w:ind w:right="173"/>
        <w:jc w:val="both"/>
      </w:pPr>
      <w:r>
        <w:rPr>
          <w:w w:val="115"/>
        </w:rPr>
        <w:t>Your</w:t>
      </w:r>
      <w:r>
        <w:rPr>
          <w:spacing w:val="10"/>
          <w:w w:val="115"/>
        </w:rPr>
        <w:t xml:space="preserve"> </w:t>
      </w:r>
      <w:r>
        <w:rPr>
          <w:w w:val="115"/>
        </w:rPr>
        <w:t>company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purchasing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spacing w:val="1"/>
          <w:w w:val="115"/>
        </w:rPr>
        <w:t>PC</w:t>
      </w:r>
      <w:r>
        <w:rPr>
          <w:spacing w:val="12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enlarge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r>
        <w:rPr>
          <w:spacing w:val="-7"/>
          <w:w w:val="115"/>
        </w:rPr>
        <w:t>PC</w:t>
      </w:r>
      <w:r>
        <w:rPr>
          <w:spacing w:val="-4"/>
          <w:w w:val="115"/>
        </w:rPr>
        <w:t xml:space="preserve"> </w:t>
      </w:r>
      <w:r>
        <w:rPr>
          <w:spacing w:val="-13"/>
          <w:w w:val="115"/>
        </w:rPr>
        <w:t>inventory.</w:t>
      </w:r>
      <w:r>
        <w:rPr>
          <w:spacing w:val="14"/>
          <w:w w:val="115"/>
        </w:rPr>
        <w:t xml:space="preserve"> </w:t>
      </w:r>
      <w:r>
        <w:rPr>
          <w:w w:val="115"/>
        </w:rPr>
        <w:t>You</w:t>
      </w:r>
      <w:r>
        <w:rPr>
          <w:spacing w:val="12"/>
          <w:w w:val="115"/>
        </w:rPr>
        <w:t xml:space="preserve"> </w:t>
      </w:r>
      <w:r>
        <w:rPr>
          <w:w w:val="115"/>
        </w:rPr>
        <w:t>need</w:t>
      </w:r>
      <w:r>
        <w:rPr>
          <w:spacing w:val="9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create</w:t>
      </w:r>
      <w:r>
        <w:rPr>
          <w:spacing w:val="15"/>
          <w:w w:val="115"/>
        </w:rPr>
        <w:t xml:space="preserve"> </w:t>
      </w:r>
      <w:r>
        <w:rPr>
          <w:w w:val="115"/>
        </w:rPr>
        <w:t>an</w:t>
      </w:r>
      <w:r>
        <w:rPr>
          <w:spacing w:val="12"/>
          <w:w w:val="115"/>
        </w:rPr>
        <w:t xml:space="preserve"> </w:t>
      </w:r>
      <w:r>
        <w:rPr>
          <w:w w:val="115"/>
        </w:rPr>
        <w:t>asset</w:t>
      </w:r>
      <w:r>
        <w:rPr>
          <w:spacing w:val="50"/>
          <w:w w:val="113"/>
        </w:rPr>
        <w:t xml:space="preserve"> </w:t>
      </w:r>
      <w:r>
        <w:rPr>
          <w:w w:val="115"/>
        </w:rPr>
        <w:t>master</w:t>
      </w:r>
      <w:r>
        <w:rPr>
          <w:spacing w:val="22"/>
          <w:w w:val="115"/>
        </w:rPr>
        <w:t xml:space="preserve"> </w:t>
      </w:r>
      <w:r>
        <w:rPr>
          <w:w w:val="115"/>
        </w:rPr>
        <w:t>record</w:t>
      </w:r>
      <w:r>
        <w:rPr>
          <w:spacing w:val="-3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asset</w:t>
      </w:r>
      <w:r>
        <w:rPr>
          <w:spacing w:val="-4"/>
          <w:w w:val="115"/>
        </w:rPr>
        <w:t xml:space="preserve"> </w:t>
      </w:r>
      <w:r>
        <w:rPr>
          <w:w w:val="115"/>
        </w:rPr>
        <w:t>class</w:t>
      </w:r>
      <w:r>
        <w:rPr>
          <w:spacing w:val="-5"/>
          <w:w w:val="115"/>
        </w:rPr>
        <w:t xml:space="preserve"> </w:t>
      </w:r>
      <w:r>
        <w:rPr>
          <w:spacing w:val="1"/>
          <w:w w:val="115"/>
        </w:rPr>
        <w:t>3100</w:t>
      </w:r>
      <w:r>
        <w:rPr>
          <w:spacing w:val="-5"/>
          <w:w w:val="115"/>
        </w:rPr>
        <w:t xml:space="preserve"> </w:t>
      </w:r>
      <w:r>
        <w:rPr>
          <w:w w:val="115"/>
        </w:rPr>
        <w:t>(Computer)</w:t>
      </w:r>
      <w:r>
        <w:rPr>
          <w:spacing w:val="-3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description,</w:t>
      </w:r>
      <w:r>
        <w:rPr>
          <w:spacing w:val="-5"/>
          <w:w w:val="1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w w:val="115"/>
        </w:rPr>
        <w:t>PC</w:t>
      </w:r>
      <w:r>
        <w:rPr>
          <w:rFonts w:ascii="Courier New" w:eastAsia="Courier New" w:hAnsi="Courier New" w:cs="Courier New"/>
          <w:b/>
          <w:bCs/>
          <w:spacing w:val="-26"/>
          <w:w w:val="115"/>
        </w:rPr>
        <w:t xml:space="preserve"> </w:t>
      </w:r>
      <w:r>
        <w:rPr>
          <w:rFonts w:ascii="Courier New" w:eastAsia="Courier New" w:hAnsi="Courier New" w:cs="Courier New"/>
          <w:b/>
          <w:bCs/>
          <w:w w:val="115"/>
        </w:rPr>
        <w:t>TS410-###</w:t>
      </w:r>
      <w:r>
        <w:rPr>
          <w:w w:val="115"/>
        </w:rPr>
        <w:t>.</w:t>
      </w:r>
      <w:r>
        <w:rPr>
          <w:spacing w:val="-5"/>
          <w:w w:val="115"/>
        </w:rPr>
        <w:t xml:space="preserve"> </w:t>
      </w:r>
      <w:r>
        <w:rPr>
          <w:rFonts w:cs="Calibri"/>
          <w:w w:val="115"/>
        </w:rPr>
        <w:t>Let’s</w:t>
      </w:r>
      <w:r>
        <w:rPr>
          <w:rFonts w:cs="Calibri"/>
          <w:spacing w:val="84"/>
          <w:w w:val="113"/>
        </w:rPr>
        <w:t xml:space="preserve"> </w:t>
      </w:r>
      <w:r>
        <w:rPr>
          <w:w w:val="115"/>
        </w:rPr>
        <w:t>assume,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legal</w:t>
      </w:r>
      <w:r>
        <w:rPr>
          <w:spacing w:val="-16"/>
          <w:w w:val="115"/>
        </w:rPr>
        <w:t xml:space="preserve"> </w:t>
      </w:r>
      <w:r>
        <w:rPr>
          <w:w w:val="115"/>
        </w:rPr>
        <w:t>depreciation</w:t>
      </w:r>
      <w:r>
        <w:rPr>
          <w:spacing w:val="-19"/>
          <w:w w:val="115"/>
        </w:rPr>
        <w:t xml:space="preserve"> </w:t>
      </w:r>
      <w:r>
        <w:rPr>
          <w:w w:val="115"/>
        </w:rPr>
        <w:t>time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-19"/>
          <w:w w:val="115"/>
        </w:rPr>
        <w:t xml:space="preserve"> </w:t>
      </w:r>
      <w:r>
        <w:rPr>
          <w:w w:val="115"/>
        </w:rPr>
        <w:t>five</w:t>
      </w:r>
      <w:r>
        <w:rPr>
          <w:spacing w:val="-19"/>
          <w:w w:val="115"/>
        </w:rPr>
        <w:t xml:space="preserve"> </w:t>
      </w:r>
      <w:r>
        <w:rPr>
          <w:w w:val="115"/>
        </w:rPr>
        <w:t>years.</w:t>
      </w:r>
    </w:p>
    <w:p w:rsidR="00092B85" w:rsidRDefault="00DA5CB6">
      <w:pPr>
        <w:pStyle w:val="BodyText"/>
        <w:spacing w:before="111" w:line="254" w:lineRule="auto"/>
        <w:ind w:right="327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numPr>
          <w:ilvl w:val="0"/>
          <w:numId w:val="170"/>
        </w:numPr>
        <w:tabs>
          <w:tab w:val="left" w:pos="1398"/>
        </w:tabs>
        <w:spacing w:before="163" w:line="252" w:lineRule="auto"/>
        <w:ind w:right="586" w:hanging="235"/>
      </w:pPr>
      <w:r>
        <w:rPr>
          <w:w w:val="115"/>
        </w:rPr>
        <w:t>Create</w:t>
      </w:r>
      <w:r>
        <w:rPr>
          <w:spacing w:val="-13"/>
          <w:w w:val="115"/>
        </w:rPr>
        <w:t xml:space="preserve"> </w:t>
      </w:r>
      <w:r>
        <w:rPr>
          <w:w w:val="115"/>
        </w:rPr>
        <w:t>an</w:t>
      </w:r>
      <w:r>
        <w:rPr>
          <w:spacing w:val="-15"/>
          <w:w w:val="115"/>
        </w:rPr>
        <w:t xml:space="preserve"> </w:t>
      </w:r>
      <w:r>
        <w:rPr>
          <w:w w:val="115"/>
        </w:rPr>
        <w:t>asset</w:t>
      </w:r>
      <w:r>
        <w:rPr>
          <w:spacing w:val="-13"/>
          <w:w w:val="115"/>
        </w:rPr>
        <w:t xml:space="preserve"> </w:t>
      </w:r>
      <w:r>
        <w:rPr>
          <w:w w:val="115"/>
        </w:rPr>
        <w:t>master</w:t>
      </w:r>
      <w:r>
        <w:rPr>
          <w:spacing w:val="-15"/>
          <w:w w:val="115"/>
        </w:rPr>
        <w:t xml:space="preserve"> </w:t>
      </w:r>
      <w:r>
        <w:rPr>
          <w:w w:val="115"/>
        </w:rPr>
        <w:t>record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assign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new</w:t>
      </w:r>
      <w:r>
        <w:rPr>
          <w:spacing w:val="-16"/>
          <w:w w:val="115"/>
        </w:rPr>
        <w:t xml:space="preserve"> </w:t>
      </w:r>
      <w:r>
        <w:rPr>
          <w:w w:val="115"/>
        </w:rPr>
        <w:t>car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cost</w:t>
      </w:r>
      <w:r>
        <w:rPr>
          <w:spacing w:val="-11"/>
          <w:w w:val="115"/>
        </w:rPr>
        <w:t xml:space="preserve"> </w:t>
      </w:r>
      <w:r>
        <w:rPr>
          <w:w w:val="115"/>
        </w:rPr>
        <w:t>center</w:t>
      </w:r>
      <w:r>
        <w:rPr>
          <w:spacing w:val="-13"/>
          <w:w w:val="115"/>
        </w:rPr>
        <w:t xml:space="preserve"> </w:t>
      </w:r>
      <w:r>
        <w:rPr>
          <w:spacing w:val="1"/>
          <w:w w:val="115"/>
        </w:rPr>
        <w:t>SERV-###,</w:t>
      </w:r>
      <w:r>
        <w:rPr>
          <w:spacing w:val="-15"/>
          <w:w w:val="115"/>
        </w:rPr>
        <w:t xml:space="preserve"> </w:t>
      </w:r>
      <w:r>
        <w:rPr>
          <w:w w:val="115"/>
        </w:rPr>
        <w:t>using</w:t>
      </w:r>
      <w:r>
        <w:rPr>
          <w:spacing w:val="54"/>
          <w:w w:val="113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data</w:t>
      </w:r>
      <w:r>
        <w:rPr>
          <w:spacing w:val="-12"/>
          <w:w w:val="115"/>
        </w:rPr>
        <w:t xml:space="preserve"> </w:t>
      </w:r>
      <w:r>
        <w:rPr>
          <w:w w:val="115"/>
        </w:rPr>
        <w:t>from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following</w:t>
      </w:r>
      <w:r>
        <w:rPr>
          <w:spacing w:val="-35"/>
          <w:w w:val="115"/>
        </w:rPr>
        <w:t xml:space="preserve"> </w:t>
      </w:r>
      <w:r>
        <w:rPr>
          <w:w w:val="115"/>
        </w:rPr>
        <w:t>table:</w:t>
      </w:r>
    </w:p>
    <w:p w:rsidR="00092B85" w:rsidRDefault="00092B85">
      <w:pPr>
        <w:spacing w:before="5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6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Asset</w:t>
            </w:r>
            <w:r>
              <w:rPr>
                <w:rFonts w:ascii="Calibri"/>
                <w:i/>
                <w:spacing w:val="-17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Class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3100</w:t>
            </w:r>
            <w:r>
              <w:rPr>
                <w:rFonts w:ascii="Courier New"/>
                <w:b/>
                <w:spacing w:val="-1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(Computer)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520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521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Number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of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similar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assets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Description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PC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TS410-###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SERV-###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Plant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3603B9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522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523" w:author="Wilder, Tom" w:date="2019-05-11T14:08:00Z">
              <w:r w:rsidR="003603B9">
                <w:rPr>
                  <w:rFonts w:ascii="Courier New"/>
                  <w:b/>
                  <w:sz w:val="20"/>
                </w:rPr>
                <w:t>DL</w:t>
              </w:r>
            </w:ins>
            <w:ins w:id="524" w:author="Wilder, Tom" w:date="2019-05-11T11:02:00Z">
              <w:r>
                <w:rPr>
                  <w:rFonts w:ascii="Courier New"/>
                  <w:b/>
                  <w:sz w:val="20"/>
                </w:rPr>
                <w:t>00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PC</w:t>
            </w:r>
            <w:r>
              <w:rPr>
                <w:rFonts w:ascii="Calibri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20"/>
              </w:rPr>
              <w:t>Serial</w:t>
            </w:r>
            <w:r>
              <w:rPr>
                <w:rFonts w:ascii="Calibri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Number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i/>
                <w:sz w:val="20"/>
              </w:rPr>
              <w:t>Your</w:t>
            </w:r>
            <w:r>
              <w:rPr>
                <w:rFonts w:ascii="Courier New"/>
                <w:b/>
                <w:i/>
                <w:spacing w:val="-9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PC</w:t>
            </w:r>
            <w:r>
              <w:rPr>
                <w:rFonts w:ascii="Courier New"/>
                <w:b/>
                <w:i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serial</w:t>
            </w:r>
            <w:r>
              <w:rPr>
                <w:rFonts w:ascii="Courier New"/>
                <w:b/>
                <w:i/>
                <w:spacing w:val="-9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number###</w:t>
            </w:r>
          </w:p>
        </w:tc>
      </w:tr>
    </w:tbl>
    <w:p w:rsidR="00092B85" w:rsidRDefault="00092B8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numPr>
          <w:ilvl w:val="0"/>
          <w:numId w:val="170"/>
        </w:numPr>
        <w:tabs>
          <w:tab w:val="left" w:pos="1398"/>
          <w:tab w:val="left" w:pos="8716"/>
        </w:tabs>
        <w:spacing w:before="59"/>
        <w:ind w:hanging="267"/>
      </w:pPr>
      <w:r>
        <w:rPr>
          <w:w w:val="110"/>
        </w:rPr>
        <w:t>Save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asset,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note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asset</w:t>
      </w:r>
      <w:r>
        <w:rPr>
          <w:spacing w:val="4"/>
          <w:w w:val="110"/>
        </w:rPr>
        <w:t xml:space="preserve"> </w:t>
      </w:r>
      <w:r>
        <w:rPr>
          <w:w w:val="110"/>
        </w:rPr>
        <w:t>number:</w:t>
      </w:r>
      <w:r>
        <w:rPr>
          <w:w w:val="110"/>
          <w:u w:val="single" w:color="000000"/>
        </w:rPr>
        <w:tab/>
      </w:r>
      <w:r>
        <w:rPr>
          <w:w w:val="110"/>
        </w:rPr>
        <w:t>.</w:t>
      </w:r>
    </w:p>
    <w:p w:rsidR="00092B85" w:rsidRDefault="00092B85">
      <w:pPr>
        <w:spacing w:before="1"/>
        <w:rPr>
          <w:rFonts w:ascii="Calibri" w:eastAsia="Calibri" w:hAnsi="Calibri" w:cs="Calibri"/>
          <w:sz w:val="26"/>
          <w:szCs w:val="26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872" style="width:412.7pt;height:52.15pt;mso-position-horizontal-relative:char;mso-position-vertical-relative:line" coordsize="8254,1043">
            <v:shape id="_x0000_s1874" type="#_x0000_t75" style="position:absolute;left:239;top:149;width:481;height:450">
              <v:imagedata r:id="rId8" o:title=""/>
            </v:shape>
            <v:shape id="_x0000_s1873" type="#_x0000_t202" style="position:absolute;width:8254;height:1043" filled="f" strokeweight=".82pt">
              <v:textbox inset="0,0,0,0">
                <w:txbxContent>
                  <w:p w:rsidR="003561DB" w:rsidRDefault="003561DB">
                    <w:pPr>
                      <w:spacing w:before="120"/>
                      <w:ind w:left="94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Note:</w:t>
                    </w:r>
                  </w:p>
                  <w:p w:rsidR="003561DB" w:rsidRDefault="003561DB">
                    <w:pPr>
                      <w:spacing w:before="25" w:line="254" w:lineRule="auto"/>
                      <w:ind w:left="940" w:right="746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It</w:t>
                    </w:r>
                    <w:r>
                      <w:rPr>
                        <w:rFonts w:ascii="Calibri"/>
                        <w:spacing w:val="-2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not</w:t>
                    </w:r>
                    <w:r>
                      <w:rPr>
                        <w:rFonts w:ascii="Calibri"/>
                        <w:spacing w:val="-2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necessary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note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zero</w:t>
                    </w:r>
                    <w:r>
                      <w:rPr>
                        <w:rFonts w:ascii="Calibri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after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blank</w:t>
                    </w:r>
                    <w:r>
                      <w:rPr>
                        <w:rFonts w:ascii="Calibri"/>
                        <w:spacing w:val="-2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at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end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2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asset</w:t>
                    </w:r>
                    <w:r>
                      <w:rPr>
                        <w:rFonts w:ascii="Calibri"/>
                        <w:spacing w:val="54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number.</w:t>
                    </w:r>
                    <w:r>
                      <w:rPr>
                        <w:rFonts w:ascii="Calibri"/>
                        <w:spacing w:val="-2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It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represent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asset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sub-number.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092B85" w:rsidRDefault="003561DB">
      <w:pPr>
        <w:pStyle w:val="BodyText"/>
        <w:numPr>
          <w:ilvl w:val="0"/>
          <w:numId w:val="170"/>
        </w:numPr>
        <w:tabs>
          <w:tab w:val="left" w:pos="1398"/>
        </w:tabs>
        <w:spacing w:before="59" w:line="253" w:lineRule="auto"/>
        <w:ind w:right="193" w:hanging="269"/>
        <w:jc w:val="both"/>
      </w:pPr>
      <w:r>
        <w:rPr>
          <w:w w:val="115"/>
        </w:rPr>
        <w:t>Display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asset</w:t>
      </w:r>
      <w:r>
        <w:rPr>
          <w:spacing w:val="-20"/>
          <w:w w:val="115"/>
        </w:rPr>
        <w:t xml:space="preserve"> </w:t>
      </w:r>
      <w:r>
        <w:rPr>
          <w:w w:val="115"/>
        </w:rPr>
        <w:t>master</w:t>
      </w:r>
      <w:r>
        <w:rPr>
          <w:spacing w:val="-20"/>
          <w:w w:val="115"/>
        </w:rPr>
        <w:t xml:space="preserve"> </w:t>
      </w:r>
      <w:r>
        <w:rPr>
          <w:w w:val="115"/>
        </w:rPr>
        <w:t>record,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2"/>
          <w:w w:val="115"/>
        </w:rPr>
        <w:t xml:space="preserve"> </w:t>
      </w:r>
      <w:r>
        <w:rPr>
          <w:w w:val="115"/>
        </w:rPr>
        <w:t>identify</w:t>
      </w:r>
      <w:r>
        <w:rPr>
          <w:spacing w:val="-19"/>
          <w:w w:val="115"/>
        </w:rPr>
        <w:t xml:space="preserve"> </w:t>
      </w:r>
      <w:r>
        <w:rPr>
          <w:w w:val="115"/>
        </w:rPr>
        <w:t>how</w:t>
      </w:r>
      <w:r>
        <w:rPr>
          <w:spacing w:val="-22"/>
          <w:w w:val="115"/>
        </w:rPr>
        <w:t xml:space="preserve"> </w:t>
      </w:r>
      <w:r>
        <w:rPr>
          <w:spacing w:val="1"/>
          <w:w w:val="115"/>
        </w:rPr>
        <w:t>many</w:t>
      </w:r>
      <w:r>
        <w:rPr>
          <w:spacing w:val="-22"/>
          <w:w w:val="115"/>
        </w:rPr>
        <w:t xml:space="preserve"> </w:t>
      </w:r>
      <w:r>
        <w:rPr>
          <w:w w:val="115"/>
        </w:rPr>
        <w:t>depreciation</w:t>
      </w:r>
      <w:r>
        <w:rPr>
          <w:spacing w:val="-20"/>
          <w:w w:val="115"/>
        </w:rPr>
        <w:t xml:space="preserve"> </w:t>
      </w:r>
      <w:r>
        <w:rPr>
          <w:w w:val="115"/>
        </w:rPr>
        <w:t>areas</w:t>
      </w:r>
      <w:r>
        <w:rPr>
          <w:spacing w:val="-20"/>
          <w:w w:val="115"/>
        </w:rPr>
        <w:t xml:space="preserve"> </w:t>
      </w:r>
      <w:r>
        <w:rPr>
          <w:w w:val="115"/>
        </w:rPr>
        <w:t>are</w:t>
      </w:r>
      <w:r>
        <w:rPr>
          <w:spacing w:val="-21"/>
          <w:w w:val="115"/>
        </w:rPr>
        <w:t xml:space="preserve"> </w:t>
      </w:r>
      <w:r>
        <w:rPr>
          <w:w w:val="115"/>
        </w:rPr>
        <w:t>displayed.</w:t>
      </w:r>
      <w:r>
        <w:rPr>
          <w:spacing w:val="62"/>
          <w:w w:val="113"/>
        </w:rPr>
        <w:t xml:space="preserve"> </w:t>
      </w:r>
      <w:r>
        <w:rPr>
          <w:w w:val="115"/>
        </w:rPr>
        <w:t>Seven</w:t>
      </w:r>
      <w:r>
        <w:rPr>
          <w:spacing w:val="-19"/>
          <w:w w:val="115"/>
        </w:rPr>
        <w:t xml:space="preserve"> </w:t>
      </w:r>
      <w:r>
        <w:rPr>
          <w:w w:val="115"/>
        </w:rPr>
        <w:t>depreciation</w:t>
      </w:r>
      <w:r>
        <w:rPr>
          <w:spacing w:val="-18"/>
          <w:w w:val="115"/>
        </w:rPr>
        <w:t xml:space="preserve"> </w:t>
      </w:r>
      <w:r>
        <w:rPr>
          <w:w w:val="115"/>
        </w:rPr>
        <w:t>areas</w:t>
      </w:r>
      <w:r>
        <w:rPr>
          <w:spacing w:val="-17"/>
          <w:w w:val="115"/>
        </w:rPr>
        <w:t xml:space="preserve"> </w:t>
      </w:r>
      <w:r>
        <w:rPr>
          <w:w w:val="115"/>
        </w:rPr>
        <w:t>are</w:t>
      </w:r>
      <w:r>
        <w:rPr>
          <w:spacing w:val="-18"/>
          <w:w w:val="115"/>
        </w:rPr>
        <w:t xml:space="preserve"> </w:t>
      </w:r>
      <w:r>
        <w:rPr>
          <w:w w:val="115"/>
        </w:rPr>
        <w:t>displayed</w:t>
      </w:r>
      <w:r>
        <w:rPr>
          <w:spacing w:val="-20"/>
          <w:w w:val="115"/>
        </w:rPr>
        <w:t xml:space="preserve"> </w:t>
      </w:r>
      <w:r>
        <w:rPr>
          <w:w w:val="115"/>
        </w:rPr>
        <w:t>for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asset.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this</w:t>
      </w:r>
      <w:r>
        <w:rPr>
          <w:spacing w:val="-18"/>
          <w:w w:val="115"/>
        </w:rPr>
        <w:t xml:space="preserve"> </w:t>
      </w:r>
      <w:r>
        <w:rPr>
          <w:w w:val="115"/>
        </w:rPr>
        <w:t>case,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some</w:t>
      </w:r>
      <w:r>
        <w:rPr>
          <w:spacing w:val="-18"/>
          <w:w w:val="115"/>
        </w:rPr>
        <w:t xml:space="preserve"> </w:t>
      </w:r>
      <w:r>
        <w:rPr>
          <w:w w:val="115"/>
        </w:rPr>
        <w:t>depreciation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keys</w:t>
      </w:r>
      <w:r>
        <w:rPr>
          <w:spacing w:val="76"/>
          <w:w w:val="113"/>
        </w:rPr>
        <w:t xml:space="preserve"> </w:t>
      </w:r>
      <w:r>
        <w:rPr>
          <w:w w:val="115"/>
        </w:rPr>
        <w:t>of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depreciation</w:t>
      </w:r>
      <w:r>
        <w:rPr>
          <w:spacing w:val="-21"/>
          <w:w w:val="115"/>
        </w:rPr>
        <w:t xml:space="preserve"> </w:t>
      </w:r>
      <w:r>
        <w:rPr>
          <w:w w:val="115"/>
        </w:rPr>
        <w:t>areas</w:t>
      </w:r>
      <w:r>
        <w:rPr>
          <w:spacing w:val="-21"/>
          <w:w w:val="115"/>
        </w:rPr>
        <w:t xml:space="preserve"> </w:t>
      </w:r>
      <w:r>
        <w:rPr>
          <w:w w:val="115"/>
        </w:rPr>
        <w:t>are</w:t>
      </w:r>
      <w:r>
        <w:rPr>
          <w:spacing w:val="-23"/>
          <w:w w:val="115"/>
        </w:rPr>
        <w:t xml:space="preserve"> </w:t>
      </w:r>
      <w:r>
        <w:rPr>
          <w:w w:val="115"/>
        </w:rPr>
        <w:t>different,</w:t>
      </w:r>
      <w:r>
        <w:rPr>
          <w:spacing w:val="-22"/>
          <w:w w:val="115"/>
        </w:rPr>
        <w:t xml:space="preserve"> </w:t>
      </w:r>
      <w:r>
        <w:rPr>
          <w:spacing w:val="1"/>
          <w:w w:val="115"/>
        </w:rPr>
        <w:t>so</w:t>
      </w:r>
      <w:r>
        <w:rPr>
          <w:spacing w:val="-22"/>
          <w:w w:val="115"/>
        </w:rPr>
        <w:t xml:space="preserve"> </w:t>
      </w:r>
      <w:r>
        <w:rPr>
          <w:w w:val="115"/>
        </w:rPr>
        <w:t>different</w:t>
      </w:r>
      <w:r>
        <w:rPr>
          <w:spacing w:val="-22"/>
          <w:w w:val="115"/>
        </w:rPr>
        <w:t xml:space="preserve"> </w:t>
      </w:r>
      <w:r>
        <w:rPr>
          <w:w w:val="115"/>
        </w:rPr>
        <w:t>calculations</w:t>
      </w:r>
      <w:r>
        <w:rPr>
          <w:spacing w:val="-21"/>
          <w:w w:val="115"/>
        </w:rPr>
        <w:t xml:space="preserve"> </w:t>
      </w:r>
      <w:r>
        <w:rPr>
          <w:w w:val="115"/>
        </w:rPr>
        <w:t>are</w:t>
      </w:r>
      <w:r>
        <w:rPr>
          <w:spacing w:val="-20"/>
          <w:w w:val="115"/>
        </w:rPr>
        <w:t xml:space="preserve"> </w:t>
      </w:r>
      <w:r>
        <w:rPr>
          <w:w w:val="115"/>
        </w:rPr>
        <w:t>being</w:t>
      </w:r>
      <w:r>
        <w:rPr>
          <w:spacing w:val="-23"/>
          <w:w w:val="115"/>
        </w:rPr>
        <w:t xml:space="preserve"> </w:t>
      </w:r>
      <w:r>
        <w:rPr>
          <w:w w:val="115"/>
        </w:rPr>
        <w:t>driven.</w:t>
      </w:r>
    </w:p>
    <w:p w:rsidR="00092B85" w:rsidRDefault="00092B85">
      <w:pPr>
        <w:spacing w:line="253" w:lineRule="auto"/>
        <w:jc w:val="both"/>
        <w:sectPr w:rsidR="00092B85">
          <w:pgSz w:w="11920" w:h="16850"/>
          <w:pgMar w:top="180" w:right="106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71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2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6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15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68" style="width:234.6pt;height:.75pt;mso-position-horizontal-relative:char;mso-position-vertical-relative:line" coordsize="4692,15">
            <v:group id="_x0000_s1869" style="position:absolute;left:8;top:8;width:4677;height:2" coordorigin="8,8" coordsize="4677,2">
              <v:shape id="_x0000_s1870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jc w:val="both"/>
      </w:pPr>
      <w:r>
        <w:rPr>
          <w:w w:val="120"/>
        </w:rPr>
        <w:t>Create</w:t>
      </w:r>
      <w:r>
        <w:rPr>
          <w:spacing w:val="-10"/>
          <w:w w:val="120"/>
        </w:rPr>
        <w:t xml:space="preserve"> </w:t>
      </w:r>
      <w:r>
        <w:rPr>
          <w:w w:val="120"/>
        </w:rPr>
        <w:t>an</w:t>
      </w:r>
      <w:r>
        <w:rPr>
          <w:spacing w:val="-8"/>
          <w:w w:val="120"/>
        </w:rPr>
        <w:t xml:space="preserve"> </w:t>
      </w:r>
      <w:r>
        <w:rPr>
          <w:spacing w:val="-1"/>
          <w:w w:val="120"/>
        </w:rPr>
        <w:t>Asset</w:t>
      </w:r>
      <w:r>
        <w:rPr>
          <w:spacing w:val="-9"/>
          <w:w w:val="120"/>
        </w:rPr>
        <w:t xml:space="preserve"> </w:t>
      </w:r>
      <w:r>
        <w:rPr>
          <w:w w:val="120"/>
        </w:rPr>
        <w:t>Master</w:t>
      </w:r>
      <w:r>
        <w:rPr>
          <w:spacing w:val="-9"/>
          <w:w w:val="120"/>
        </w:rPr>
        <w:t xml:space="preserve"> </w:t>
      </w:r>
      <w:r>
        <w:rPr>
          <w:w w:val="120"/>
        </w:rPr>
        <w:t>Record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67"/>
        <w:jc w:val="both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30" w:line="258" w:lineRule="auto"/>
        <w:ind w:right="192"/>
        <w:jc w:val="both"/>
      </w:pPr>
      <w:r>
        <w:rPr>
          <w:w w:val="115"/>
        </w:rPr>
        <w:t>Your</w:t>
      </w:r>
      <w:r>
        <w:rPr>
          <w:spacing w:val="3"/>
          <w:w w:val="115"/>
        </w:rPr>
        <w:t xml:space="preserve"> </w:t>
      </w:r>
      <w:r>
        <w:rPr>
          <w:w w:val="115"/>
        </w:rPr>
        <w:t>company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purchasing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spacing w:val="-6"/>
          <w:w w:val="115"/>
        </w:rPr>
        <w:t>PC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enlarge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spacing w:val="1"/>
          <w:w w:val="115"/>
        </w:rPr>
        <w:t>PC</w:t>
      </w:r>
      <w:r>
        <w:rPr>
          <w:spacing w:val="18"/>
          <w:w w:val="115"/>
        </w:rPr>
        <w:t xml:space="preserve"> </w:t>
      </w:r>
      <w:r>
        <w:rPr>
          <w:w w:val="115"/>
        </w:rPr>
        <w:t>inventory.</w:t>
      </w:r>
      <w:r>
        <w:rPr>
          <w:spacing w:val="3"/>
          <w:w w:val="115"/>
        </w:rPr>
        <w:t xml:space="preserve"> </w:t>
      </w:r>
      <w:r>
        <w:rPr>
          <w:spacing w:val="1"/>
          <w:w w:val="115"/>
        </w:rPr>
        <w:t>You</w:t>
      </w:r>
      <w:r>
        <w:rPr>
          <w:spacing w:val="4"/>
          <w:w w:val="115"/>
        </w:rPr>
        <w:t xml:space="preserve"> </w:t>
      </w:r>
      <w:r>
        <w:rPr>
          <w:w w:val="115"/>
        </w:rPr>
        <w:t>need</w:t>
      </w:r>
      <w:r>
        <w:rPr>
          <w:spacing w:val="2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create</w:t>
      </w:r>
      <w:r>
        <w:rPr>
          <w:spacing w:val="6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asset</w:t>
      </w:r>
      <w:r>
        <w:rPr>
          <w:spacing w:val="68"/>
          <w:w w:val="113"/>
        </w:rPr>
        <w:t xml:space="preserve"> </w:t>
      </w:r>
      <w:r>
        <w:rPr>
          <w:w w:val="115"/>
        </w:rPr>
        <w:t>master</w:t>
      </w:r>
      <w:r>
        <w:rPr>
          <w:spacing w:val="22"/>
          <w:w w:val="115"/>
        </w:rPr>
        <w:t xml:space="preserve"> </w:t>
      </w:r>
      <w:r>
        <w:rPr>
          <w:w w:val="115"/>
        </w:rPr>
        <w:t>record</w:t>
      </w:r>
      <w:r>
        <w:rPr>
          <w:spacing w:val="-3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asset</w:t>
      </w:r>
      <w:r>
        <w:rPr>
          <w:spacing w:val="-4"/>
          <w:w w:val="115"/>
        </w:rPr>
        <w:t xml:space="preserve"> </w:t>
      </w:r>
      <w:r>
        <w:rPr>
          <w:w w:val="115"/>
        </w:rPr>
        <w:t>class</w:t>
      </w:r>
      <w:r>
        <w:rPr>
          <w:spacing w:val="-5"/>
          <w:w w:val="115"/>
        </w:rPr>
        <w:t xml:space="preserve"> </w:t>
      </w:r>
      <w:r>
        <w:rPr>
          <w:spacing w:val="1"/>
          <w:w w:val="115"/>
        </w:rPr>
        <w:t>3100</w:t>
      </w:r>
      <w:r>
        <w:rPr>
          <w:spacing w:val="-5"/>
          <w:w w:val="115"/>
        </w:rPr>
        <w:t xml:space="preserve"> </w:t>
      </w:r>
      <w:r>
        <w:rPr>
          <w:w w:val="115"/>
        </w:rPr>
        <w:t>(Computer)</w:t>
      </w:r>
      <w:r>
        <w:rPr>
          <w:spacing w:val="-3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description,</w:t>
      </w:r>
      <w:r>
        <w:rPr>
          <w:spacing w:val="-5"/>
          <w:w w:val="1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w w:val="115"/>
        </w:rPr>
        <w:t>PC</w:t>
      </w:r>
      <w:r>
        <w:rPr>
          <w:rFonts w:ascii="Courier New" w:eastAsia="Courier New" w:hAnsi="Courier New" w:cs="Courier New"/>
          <w:b/>
          <w:bCs/>
          <w:spacing w:val="-26"/>
          <w:w w:val="115"/>
        </w:rPr>
        <w:t xml:space="preserve"> </w:t>
      </w:r>
      <w:r>
        <w:rPr>
          <w:rFonts w:ascii="Courier New" w:eastAsia="Courier New" w:hAnsi="Courier New" w:cs="Courier New"/>
          <w:b/>
          <w:bCs/>
          <w:w w:val="115"/>
        </w:rPr>
        <w:t>TS410-###</w:t>
      </w:r>
      <w:r>
        <w:rPr>
          <w:w w:val="115"/>
        </w:rPr>
        <w:t>.</w:t>
      </w:r>
      <w:r>
        <w:rPr>
          <w:spacing w:val="-5"/>
          <w:w w:val="115"/>
        </w:rPr>
        <w:t xml:space="preserve"> </w:t>
      </w:r>
      <w:r>
        <w:rPr>
          <w:rFonts w:cs="Calibri"/>
          <w:w w:val="115"/>
        </w:rPr>
        <w:t>Let’s</w:t>
      </w:r>
      <w:r>
        <w:rPr>
          <w:rFonts w:cs="Calibri"/>
          <w:spacing w:val="84"/>
          <w:w w:val="113"/>
        </w:rPr>
        <w:t xml:space="preserve"> </w:t>
      </w:r>
      <w:r>
        <w:rPr>
          <w:w w:val="115"/>
        </w:rPr>
        <w:t>assume,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legal</w:t>
      </w:r>
      <w:r>
        <w:rPr>
          <w:spacing w:val="-16"/>
          <w:w w:val="115"/>
        </w:rPr>
        <w:t xml:space="preserve"> </w:t>
      </w:r>
      <w:r>
        <w:rPr>
          <w:w w:val="115"/>
        </w:rPr>
        <w:t>depreciation</w:t>
      </w:r>
      <w:r>
        <w:rPr>
          <w:spacing w:val="-19"/>
          <w:w w:val="115"/>
        </w:rPr>
        <w:t xml:space="preserve"> </w:t>
      </w:r>
      <w:r>
        <w:rPr>
          <w:w w:val="115"/>
        </w:rPr>
        <w:t>time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-19"/>
          <w:w w:val="115"/>
        </w:rPr>
        <w:t xml:space="preserve"> </w:t>
      </w:r>
      <w:r>
        <w:rPr>
          <w:w w:val="115"/>
        </w:rPr>
        <w:t>five</w:t>
      </w:r>
      <w:r>
        <w:rPr>
          <w:spacing w:val="-19"/>
          <w:w w:val="115"/>
        </w:rPr>
        <w:t xml:space="preserve"> </w:t>
      </w:r>
      <w:r>
        <w:rPr>
          <w:w w:val="115"/>
        </w:rPr>
        <w:t>years.</w:t>
      </w:r>
    </w:p>
    <w:p w:rsidR="00092B85" w:rsidRDefault="00DA5CB6">
      <w:pPr>
        <w:pStyle w:val="BodyText"/>
        <w:spacing w:before="111" w:line="254" w:lineRule="auto"/>
        <w:ind w:right="527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numPr>
          <w:ilvl w:val="0"/>
          <w:numId w:val="169"/>
        </w:numPr>
        <w:tabs>
          <w:tab w:val="left" w:pos="1398"/>
        </w:tabs>
        <w:spacing w:before="163" w:line="252" w:lineRule="auto"/>
        <w:ind w:right="662" w:hanging="235"/>
      </w:pPr>
      <w:r>
        <w:rPr>
          <w:w w:val="115"/>
        </w:rPr>
        <w:t>Create</w:t>
      </w:r>
      <w:r>
        <w:rPr>
          <w:spacing w:val="-13"/>
          <w:w w:val="115"/>
        </w:rPr>
        <w:t xml:space="preserve"> </w:t>
      </w:r>
      <w:r>
        <w:rPr>
          <w:w w:val="115"/>
        </w:rPr>
        <w:t>an</w:t>
      </w:r>
      <w:r>
        <w:rPr>
          <w:spacing w:val="-15"/>
          <w:w w:val="115"/>
        </w:rPr>
        <w:t xml:space="preserve"> </w:t>
      </w:r>
      <w:r>
        <w:rPr>
          <w:w w:val="115"/>
        </w:rPr>
        <w:t>asset</w:t>
      </w:r>
      <w:r>
        <w:rPr>
          <w:spacing w:val="-13"/>
          <w:w w:val="115"/>
        </w:rPr>
        <w:t xml:space="preserve"> </w:t>
      </w:r>
      <w:r>
        <w:rPr>
          <w:w w:val="115"/>
        </w:rPr>
        <w:t>master</w:t>
      </w:r>
      <w:r>
        <w:rPr>
          <w:spacing w:val="-15"/>
          <w:w w:val="115"/>
        </w:rPr>
        <w:t xml:space="preserve"> </w:t>
      </w:r>
      <w:r>
        <w:rPr>
          <w:w w:val="115"/>
        </w:rPr>
        <w:t>record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assign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new</w:t>
      </w:r>
      <w:r>
        <w:rPr>
          <w:spacing w:val="-16"/>
          <w:w w:val="115"/>
        </w:rPr>
        <w:t xml:space="preserve"> </w:t>
      </w:r>
      <w:r>
        <w:rPr>
          <w:w w:val="115"/>
        </w:rPr>
        <w:t>car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cost</w:t>
      </w:r>
      <w:r>
        <w:rPr>
          <w:spacing w:val="-11"/>
          <w:w w:val="115"/>
        </w:rPr>
        <w:t xml:space="preserve"> </w:t>
      </w:r>
      <w:r>
        <w:rPr>
          <w:w w:val="115"/>
        </w:rPr>
        <w:t>center</w:t>
      </w:r>
      <w:r>
        <w:rPr>
          <w:spacing w:val="-13"/>
          <w:w w:val="115"/>
        </w:rPr>
        <w:t xml:space="preserve"> </w:t>
      </w:r>
      <w:r>
        <w:rPr>
          <w:spacing w:val="1"/>
          <w:w w:val="115"/>
        </w:rPr>
        <w:t>SERV-###,</w:t>
      </w:r>
      <w:r>
        <w:rPr>
          <w:spacing w:val="-15"/>
          <w:w w:val="115"/>
        </w:rPr>
        <w:t xml:space="preserve"> </w:t>
      </w:r>
      <w:r>
        <w:rPr>
          <w:w w:val="115"/>
        </w:rPr>
        <w:t>using</w:t>
      </w:r>
      <w:r>
        <w:rPr>
          <w:spacing w:val="54"/>
          <w:w w:val="113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data</w:t>
      </w:r>
      <w:r>
        <w:rPr>
          <w:spacing w:val="-12"/>
          <w:w w:val="115"/>
        </w:rPr>
        <w:t xml:space="preserve"> </w:t>
      </w:r>
      <w:r>
        <w:rPr>
          <w:w w:val="115"/>
        </w:rPr>
        <w:t>from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following</w:t>
      </w:r>
      <w:r>
        <w:rPr>
          <w:spacing w:val="-35"/>
          <w:w w:val="115"/>
        </w:rPr>
        <w:t xml:space="preserve"> </w:t>
      </w:r>
      <w:r>
        <w:rPr>
          <w:w w:val="115"/>
        </w:rPr>
        <w:t>table:</w:t>
      </w:r>
    </w:p>
    <w:p w:rsidR="00092B85" w:rsidRDefault="00092B85">
      <w:pPr>
        <w:spacing w:before="5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  <w:tblGridChange w:id="525">
          <w:tblGrid>
            <w:gridCol w:w="4122"/>
            <w:gridCol w:w="4119"/>
          </w:tblGrid>
        </w:tblGridChange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 w:rsidTr="003603B9">
        <w:tblPrEx>
          <w:tblW w:w="0" w:type="auto"/>
          <w:tblInd w:w="1396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526" w:author="Wilder, Tom" w:date="2019-05-11T14:11:00Z">
            <w:tblPrEx>
              <w:tblW w:w="0" w:type="auto"/>
              <w:tblInd w:w="13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hRule="exact" w:val="734"/>
          <w:trPrChange w:id="527" w:author="Wilder, Tom" w:date="2019-05-11T14:11:00Z">
            <w:trPr>
              <w:trHeight w:hRule="exact" w:val="406"/>
            </w:trPr>
          </w:trPrChange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528" w:author="Wilder, Tom" w:date="2019-05-11T14:11:00Z">
              <w:tcPr>
                <w:tcW w:w="4122" w:type="dxa"/>
                <w:tcBorders>
                  <w:top w:val="single" w:sz="13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Asset</w:t>
            </w:r>
            <w:r>
              <w:rPr>
                <w:rFonts w:ascii="Calibri"/>
                <w:i/>
                <w:spacing w:val="-17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Class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529" w:author="Wilder, Tom" w:date="2019-05-11T14:11:00Z">
              <w:tcPr>
                <w:tcW w:w="4119" w:type="dxa"/>
                <w:tcBorders>
                  <w:top w:val="single" w:sz="13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Pr="003603B9" w:rsidRDefault="003561DB" w:rsidP="003603B9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i/>
                <w:sz w:val="20"/>
                <w:szCs w:val="20"/>
                <w:rPrChange w:id="530" w:author="Wilder, Tom" w:date="2019-05-11T14:10:00Z">
                  <w:rPr>
                    <w:rFonts w:ascii="Courier New" w:eastAsia="Courier New" w:hAnsi="Courier New" w:cs="Courier New"/>
                    <w:sz w:val="20"/>
                    <w:szCs w:val="20"/>
                  </w:rPr>
                </w:rPrChange>
              </w:rPr>
            </w:pPr>
            <w:del w:id="531" w:author="Wilder, Tom" w:date="2019-05-11T14:10:00Z">
              <w:r w:rsidRPr="003603B9" w:rsidDel="003603B9">
                <w:rPr>
                  <w:rFonts w:ascii="Courier New"/>
                  <w:b/>
                  <w:i/>
                  <w:sz w:val="20"/>
                  <w:rPrChange w:id="532" w:author="Wilder, Tom" w:date="2019-05-11T14:10:00Z">
                    <w:rPr>
                      <w:rFonts w:ascii="Courier New"/>
                      <w:b/>
                      <w:sz w:val="20"/>
                    </w:rPr>
                  </w:rPrChange>
                </w:rPr>
                <w:delText>3100</w:delText>
              </w:r>
              <w:r w:rsidRPr="003603B9" w:rsidDel="003603B9">
                <w:rPr>
                  <w:rFonts w:ascii="Courier New"/>
                  <w:b/>
                  <w:i/>
                  <w:spacing w:val="-17"/>
                  <w:sz w:val="20"/>
                  <w:rPrChange w:id="533" w:author="Wilder, Tom" w:date="2019-05-11T14:10:00Z">
                    <w:rPr>
                      <w:rFonts w:ascii="Courier New"/>
                      <w:b/>
                      <w:spacing w:val="-17"/>
                      <w:sz w:val="20"/>
                    </w:rPr>
                  </w:rPrChange>
                </w:rPr>
                <w:delText xml:space="preserve"> </w:delText>
              </w:r>
              <w:r w:rsidRPr="003603B9" w:rsidDel="003603B9">
                <w:rPr>
                  <w:rFonts w:ascii="Courier New"/>
                  <w:b/>
                  <w:i/>
                  <w:sz w:val="20"/>
                  <w:rPrChange w:id="534" w:author="Wilder, Tom" w:date="2019-05-11T14:10:00Z">
                    <w:rPr>
                      <w:rFonts w:ascii="Courier New"/>
                      <w:b/>
                      <w:sz w:val="20"/>
                    </w:rPr>
                  </w:rPrChange>
                </w:rPr>
                <w:delText>(Computer)</w:delText>
              </w:r>
            </w:del>
            <w:ins w:id="535" w:author="Wilder, Tom" w:date="2019-05-11T14:10:00Z">
              <w:r w:rsidR="003603B9">
                <w:rPr>
                  <w:rFonts w:ascii="Courier New"/>
                  <w:b/>
                  <w:i/>
                  <w:sz w:val="20"/>
                </w:rPr>
                <w:t>Office Equipment an</w:t>
              </w:r>
            </w:ins>
            <w:ins w:id="536" w:author="Wilder, Tom" w:date="2019-05-11T14:11:00Z">
              <w:r w:rsidR="003603B9">
                <w:rPr>
                  <w:rFonts w:ascii="Courier New"/>
                  <w:b/>
                  <w:i/>
                  <w:sz w:val="20"/>
                </w:rPr>
                <w:t>d</w:t>
              </w:r>
            </w:ins>
            <w:ins w:id="537" w:author="Wilder, Tom" w:date="2019-05-11T14:10:00Z">
              <w:r w:rsidR="003603B9">
                <w:rPr>
                  <w:rFonts w:ascii="Courier New"/>
                  <w:b/>
                  <w:i/>
                  <w:sz w:val="20"/>
                </w:rPr>
                <w:t xml:space="preserve"> computers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538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539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Number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of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similar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assets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Description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PC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TS410-###</w:t>
            </w:r>
          </w:p>
        </w:tc>
      </w:tr>
      <w:tr w:rsidR="00092B85" w:rsidDel="009475F0">
        <w:trPr>
          <w:trHeight w:hRule="exact" w:val="408"/>
          <w:del w:id="540" w:author="Wilder, Tom" w:date="2019-05-11T14:13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9475F0" w:rsidRDefault="003561DB">
            <w:pPr>
              <w:pStyle w:val="TableParagraph"/>
              <w:spacing w:before="55"/>
              <w:ind w:left="66"/>
              <w:rPr>
                <w:del w:id="541" w:author="Wilder, Tom" w:date="2019-05-11T14:13:00Z"/>
                <w:rFonts w:ascii="Calibri" w:eastAsia="Calibri" w:hAnsi="Calibri" w:cs="Calibri"/>
                <w:sz w:val="20"/>
                <w:szCs w:val="20"/>
              </w:rPr>
            </w:pPr>
            <w:del w:id="542" w:author="Wilder, Tom" w:date="2019-05-11T14:13:00Z">
              <w:r w:rsidDel="009475F0">
                <w:rPr>
                  <w:rFonts w:ascii="Calibri"/>
                  <w:i/>
                  <w:w w:val="115"/>
                  <w:sz w:val="20"/>
                </w:rPr>
                <w:delText>Cost</w:delText>
              </w:r>
              <w:r w:rsidDel="009475F0">
                <w:rPr>
                  <w:rFonts w:ascii="Calibri"/>
                  <w:i/>
                  <w:spacing w:val="-17"/>
                  <w:w w:val="115"/>
                  <w:sz w:val="20"/>
                </w:rPr>
                <w:delText xml:space="preserve"> </w:delText>
              </w:r>
              <w:r w:rsidDel="009475F0">
                <w:rPr>
                  <w:rFonts w:ascii="Calibri"/>
                  <w:i/>
                  <w:w w:val="115"/>
                  <w:sz w:val="20"/>
                </w:rPr>
                <w:delText>Center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9475F0" w:rsidRDefault="003561DB">
            <w:pPr>
              <w:pStyle w:val="TableParagraph"/>
              <w:spacing w:before="79"/>
              <w:ind w:left="66"/>
              <w:rPr>
                <w:del w:id="543" w:author="Wilder, Tom" w:date="2019-05-11T14:13:00Z"/>
                <w:rFonts w:ascii="Courier New" w:eastAsia="Courier New" w:hAnsi="Courier New" w:cs="Courier New"/>
                <w:sz w:val="20"/>
                <w:szCs w:val="20"/>
              </w:rPr>
            </w:pPr>
            <w:del w:id="544" w:author="Wilder, Tom" w:date="2019-05-11T14:13:00Z">
              <w:r w:rsidDel="009475F0">
                <w:rPr>
                  <w:rFonts w:ascii="Courier New"/>
                  <w:b/>
                  <w:sz w:val="20"/>
                </w:rPr>
                <w:delText>SERV-###</w:delText>
              </w:r>
            </w:del>
          </w:p>
        </w:tc>
      </w:tr>
      <w:tr w:rsidR="00092B85" w:rsidDel="009475F0">
        <w:trPr>
          <w:trHeight w:hRule="exact" w:val="408"/>
          <w:del w:id="545" w:author="Wilder, Tom" w:date="2019-05-11T14:13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9475F0" w:rsidRDefault="003561DB">
            <w:pPr>
              <w:pStyle w:val="TableParagraph"/>
              <w:spacing w:before="55"/>
              <w:ind w:left="66"/>
              <w:rPr>
                <w:del w:id="546" w:author="Wilder, Tom" w:date="2019-05-11T14:13:00Z"/>
                <w:rFonts w:ascii="Calibri" w:eastAsia="Calibri" w:hAnsi="Calibri" w:cs="Calibri"/>
                <w:sz w:val="20"/>
                <w:szCs w:val="20"/>
              </w:rPr>
            </w:pPr>
            <w:del w:id="547" w:author="Wilder, Tom" w:date="2019-05-11T14:13:00Z">
              <w:r w:rsidDel="009475F0">
                <w:rPr>
                  <w:rFonts w:ascii="Calibri"/>
                  <w:i/>
                  <w:w w:val="110"/>
                  <w:sz w:val="20"/>
                </w:rPr>
                <w:delText>Plant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9475F0" w:rsidRDefault="003561DB">
            <w:pPr>
              <w:pStyle w:val="TableParagraph"/>
              <w:spacing w:before="79"/>
              <w:ind w:left="66"/>
              <w:rPr>
                <w:del w:id="548" w:author="Wilder, Tom" w:date="2019-05-11T14:13:00Z"/>
                <w:rFonts w:ascii="Courier New" w:eastAsia="Courier New" w:hAnsi="Courier New" w:cs="Courier New"/>
                <w:sz w:val="20"/>
                <w:szCs w:val="20"/>
              </w:rPr>
            </w:pPr>
            <w:del w:id="549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</w:p>
        </w:tc>
      </w:tr>
      <w:tr w:rsidR="009475F0" w:rsidTr="007A36AC">
        <w:trPr>
          <w:trHeight w:hRule="exact" w:val="410"/>
          <w:ins w:id="550" w:author="Wilder, Tom" w:date="2019-05-11T14:13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75F0" w:rsidRDefault="009475F0" w:rsidP="007A36AC">
            <w:pPr>
              <w:pStyle w:val="TableParagraph"/>
              <w:spacing w:before="58"/>
              <w:ind w:left="66"/>
              <w:rPr>
                <w:ins w:id="551" w:author="Wilder, Tom" w:date="2019-05-11T14:13:00Z"/>
                <w:rFonts w:ascii="Calibri"/>
                <w:w w:val="110"/>
                <w:sz w:val="20"/>
              </w:rPr>
            </w:pPr>
            <w:ins w:id="552" w:author="Wilder, Tom" w:date="2019-05-11T14:14:00Z">
              <w:r>
                <w:rPr>
                  <w:rFonts w:ascii="Calibri"/>
                  <w:w w:val="110"/>
                  <w:sz w:val="20"/>
                </w:rPr>
                <w:t>Quantity</w:t>
              </w:r>
            </w:ins>
            <w:ins w:id="553" w:author="Wilder, Tom" w:date="2019-05-11T14:13:00Z">
              <w:r>
                <w:rPr>
                  <w:rFonts w:ascii="Calibri"/>
                  <w:w w:val="110"/>
                  <w:sz w:val="20"/>
                </w:rPr>
                <w:t>/ UoM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75F0" w:rsidDel="009475F0" w:rsidRDefault="009475F0" w:rsidP="007A36AC">
            <w:pPr>
              <w:pStyle w:val="TableParagraph"/>
              <w:spacing w:before="82"/>
              <w:ind w:left="66"/>
              <w:rPr>
                <w:ins w:id="554" w:author="Wilder, Tom" w:date="2019-05-11T14:13:00Z"/>
                <w:rFonts w:ascii="Courier New"/>
                <w:b/>
                <w:i/>
                <w:sz w:val="20"/>
              </w:rPr>
            </w:pPr>
            <w:ins w:id="555" w:author="Wilder, Tom" w:date="2019-05-11T14:14:00Z">
              <w:r>
                <w:rPr>
                  <w:rFonts w:ascii="Courier New"/>
                  <w:b/>
                  <w:i/>
                  <w:sz w:val="20"/>
                </w:rPr>
                <w:t>1/EA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PC</w:t>
            </w:r>
            <w:r>
              <w:rPr>
                <w:rFonts w:ascii="Calibri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20"/>
              </w:rPr>
              <w:t>Serial</w:t>
            </w:r>
            <w:r>
              <w:rPr>
                <w:rFonts w:ascii="Calibri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Number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556" w:author="Wilder, Tom" w:date="2019-05-11T14:12:00Z">
              <w:r w:rsidDel="009475F0">
                <w:rPr>
                  <w:rFonts w:ascii="Courier New"/>
                  <w:b/>
                  <w:i/>
                  <w:sz w:val="20"/>
                </w:rPr>
                <w:delText>Your</w:delText>
              </w:r>
              <w:r w:rsidDel="009475F0">
                <w:rPr>
                  <w:rFonts w:ascii="Courier New"/>
                  <w:b/>
                  <w:i/>
                  <w:spacing w:val="-9"/>
                  <w:sz w:val="20"/>
                </w:rPr>
                <w:delText xml:space="preserve"> </w:delText>
              </w:r>
              <w:r w:rsidDel="009475F0">
                <w:rPr>
                  <w:rFonts w:ascii="Courier New"/>
                  <w:b/>
                  <w:i/>
                  <w:sz w:val="20"/>
                </w:rPr>
                <w:delText>PC</w:delText>
              </w:r>
              <w:r w:rsidDel="009475F0">
                <w:rPr>
                  <w:rFonts w:ascii="Courier New"/>
                  <w:b/>
                  <w:i/>
                  <w:spacing w:val="-8"/>
                  <w:sz w:val="20"/>
                </w:rPr>
                <w:delText xml:space="preserve"> </w:delText>
              </w:r>
              <w:r w:rsidDel="009475F0">
                <w:rPr>
                  <w:rFonts w:ascii="Courier New"/>
                  <w:b/>
                  <w:i/>
                  <w:sz w:val="20"/>
                </w:rPr>
                <w:delText>serial</w:delText>
              </w:r>
              <w:r w:rsidDel="009475F0">
                <w:rPr>
                  <w:rFonts w:ascii="Courier New"/>
                  <w:b/>
                  <w:i/>
                  <w:spacing w:val="-9"/>
                  <w:sz w:val="20"/>
                </w:rPr>
                <w:delText xml:space="preserve"> </w:delText>
              </w:r>
              <w:r w:rsidDel="009475F0">
                <w:rPr>
                  <w:rFonts w:ascii="Courier New"/>
                  <w:b/>
                  <w:i/>
                  <w:sz w:val="20"/>
                </w:rPr>
                <w:delText>number</w:delText>
              </w:r>
            </w:del>
            <w:ins w:id="557" w:author="Wilder, Tom" w:date="2019-05-11T14:12:00Z">
              <w:r w:rsidR="009475F0">
                <w:rPr>
                  <w:rFonts w:ascii="Courier New"/>
                  <w:b/>
                  <w:i/>
                  <w:sz w:val="20"/>
                </w:rPr>
                <w:t>123</w:t>
              </w:r>
            </w:ins>
            <w:r>
              <w:rPr>
                <w:rFonts w:ascii="Courier New"/>
                <w:b/>
                <w:i/>
                <w:sz w:val="20"/>
              </w:rPr>
              <w:t>###</w:t>
            </w:r>
          </w:p>
        </w:tc>
      </w:tr>
      <w:tr w:rsidR="009475F0">
        <w:trPr>
          <w:trHeight w:hRule="exact" w:val="410"/>
          <w:ins w:id="558" w:author="Wilder, Tom" w:date="2019-05-11T14:14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75F0" w:rsidRDefault="009475F0">
            <w:pPr>
              <w:pStyle w:val="TableParagraph"/>
              <w:spacing w:before="58"/>
              <w:ind w:left="66"/>
              <w:rPr>
                <w:ins w:id="559" w:author="Wilder, Tom" w:date="2019-05-11T14:14:00Z"/>
                <w:rFonts w:ascii="Calibri"/>
                <w:w w:val="110"/>
                <w:sz w:val="20"/>
              </w:rPr>
            </w:pPr>
            <w:ins w:id="560" w:author="Wilder, Tom" w:date="2019-05-11T14:14:00Z">
              <w:r>
                <w:rPr>
                  <w:rFonts w:ascii="Calibri"/>
                  <w:w w:val="110"/>
                  <w:sz w:val="20"/>
                </w:rPr>
                <w:t>Cost Center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75F0" w:rsidDel="009475F0" w:rsidRDefault="009475F0">
            <w:pPr>
              <w:pStyle w:val="TableParagraph"/>
              <w:spacing w:before="82"/>
              <w:ind w:left="66"/>
              <w:rPr>
                <w:ins w:id="561" w:author="Wilder, Tom" w:date="2019-05-11T14:14:00Z"/>
                <w:rFonts w:ascii="Courier New"/>
                <w:b/>
                <w:i/>
                <w:sz w:val="20"/>
              </w:rPr>
            </w:pPr>
            <w:ins w:id="562" w:author="Wilder, Tom" w:date="2019-05-11T14:14:00Z">
              <w:r>
                <w:rPr>
                  <w:rFonts w:ascii="Courier New"/>
                  <w:b/>
                  <w:i/>
                  <w:sz w:val="20"/>
                </w:rPr>
                <w:t>SERV-050</w:t>
              </w:r>
            </w:ins>
          </w:p>
        </w:tc>
      </w:tr>
      <w:tr w:rsidR="009475F0">
        <w:trPr>
          <w:trHeight w:hRule="exact" w:val="410"/>
          <w:ins w:id="563" w:author="Wilder, Tom" w:date="2019-05-11T14:15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75F0" w:rsidRDefault="009475F0">
            <w:pPr>
              <w:pStyle w:val="TableParagraph"/>
              <w:spacing w:before="58"/>
              <w:ind w:left="66"/>
              <w:rPr>
                <w:ins w:id="564" w:author="Wilder, Tom" w:date="2019-05-11T14:15:00Z"/>
                <w:rFonts w:ascii="Calibri"/>
                <w:w w:val="110"/>
                <w:sz w:val="20"/>
              </w:rPr>
            </w:pPr>
            <w:ins w:id="565" w:author="Wilder, Tom" w:date="2019-05-11T14:15:00Z">
              <w:r>
                <w:rPr>
                  <w:rFonts w:ascii="Calibri"/>
                  <w:w w:val="110"/>
                  <w:sz w:val="20"/>
                </w:rPr>
                <w:t>UseLife</w:t>
              </w:r>
            </w:ins>
            <w:ins w:id="566" w:author="Wilder, Tom" w:date="2019-05-11T14:16:00Z">
              <w:r>
                <w:rPr>
                  <w:rFonts w:ascii="Calibri"/>
                  <w:w w:val="110"/>
                  <w:sz w:val="20"/>
                </w:rPr>
                <w:t>/Prd</w:t>
              </w:r>
            </w:ins>
            <w:ins w:id="567" w:author="Wilder, Tom" w:date="2019-05-11T14:17:00Z">
              <w:r>
                <w:rPr>
                  <w:rFonts w:ascii="Calibri"/>
                  <w:w w:val="110"/>
                  <w:sz w:val="20"/>
                </w:rPr>
                <w:t xml:space="preserve"> (in both rows)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75F0" w:rsidRDefault="009475F0">
            <w:pPr>
              <w:pStyle w:val="TableParagraph"/>
              <w:spacing w:before="82"/>
              <w:ind w:left="66"/>
              <w:rPr>
                <w:ins w:id="568" w:author="Wilder, Tom" w:date="2019-05-11T14:15:00Z"/>
                <w:rFonts w:ascii="Courier New"/>
                <w:b/>
                <w:i/>
                <w:sz w:val="20"/>
              </w:rPr>
            </w:pPr>
            <w:ins w:id="569" w:author="Wilder, Tom" w:date="2019-05-11T14:16:00Z">
              <w:r>
                <w:rPr>
                  <w:rFonts w:ascii="Courier New"/>
                  <w:b/>
                  <w:i/>
                  <w:sz w:val="20"/>
                </w:rPr>
                <w:t>5/Current Period</w:t>
              </w:r>
            </w:ins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pStyle w:val="BodyText"/>
        <w:numPr>
          <w:ilvl w:val="1"/>
          <w:numId w:val="169"/>
        </w:numPr>
        <w:tabs>
          <w:tab w:val="left" w:pos="1722"/>
        </w:tabs>
        <w:spacing w:before="59" w:line="257" w:lineRule="auto"/>
        <w:ind w:right="531"/>
      </w:pPr>
      <w:r>
        <w:rPr>
          <w:w w:val="110"/>
        </w:rPr>
        <w:t>Go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SAP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Fiori</w:t>
      </w:r>
      <w:r>
        <w:rPr>
          <w:spacing w:val="-8"/>
          <w:w w:val="110"/>
        </w:rPr>
        <w:t xml:space="preserve"> </w:t>
      </w:r>
      <w:r w:rsidR="00DA5CB6">
        <w:rPr>
          <w:w w:val="110"/>
        </w:rPr>
        <w:t>Launchpad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choose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Create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Asset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Master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Record</w:t>
      </w:r>
      <w:r>
        <w:rPr>
          <w:i/>
          <w:spacing w:val="-4"/>
          <w:w w:val="110"/>
        </w:rPr>
        <w:t xml:space="preserve"> </w:t>
      </w:r>
      <w:r>
        <w:rPr>
          <w:spacing w:val="-1"/>
          <w:w w:val="110"/>
        </w:rPr>
        <w:t>tile</w:t>
      </w:r>
      <w:r>
        <w:rPr>
          <w:spacing w:val="-7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54"/>
          <w:w w:val="108"/>
        </w:rPr>
        <w:t xml:space="preserve"> </w:t>
      </w:r>
      <w:r w:rsidR="00DA5CB6">
        <w:rPr>
          <w:w w:val="110"/>
        </w:rPr>
        <w:t>Launchpad</w:t>
      </w:r>
      <w:r>
        <w:rPr>
          <w:w w:val="110"/>
        </w:rPr>
        <w:t>.</w:t>
      </w:r>
      <w:r>
        <w:rPr>
          <w:spacing w:val="-14"/>
          <w:w w:val="110"/>
        </w:rPr>
        <w:t xml:space="preserve"> </w:t>
      </w:r>
      <w:r>
        <w:rPr>
          <w:w w:val="110"/>
        </w:rPr>
        <w:t>Alternatively,</w:t>
      </w:r>
      <w:r>
        <w:rPr>
          <w:spacing w:val="-14"/>
          <w:w w:val="110"/>
        </w:rPr>
        <w:t xml:space="preserve"> </w:t>
      </w:r>
      <w:r>
        <w:rPr>
          <w:w w:val="110"/>
        </w:rPr>
        <w:t>enter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transaction</w:t>
      </w:r>
      <w:r>
        <w:rPr>
          <w:spacing w:val="-14"/>
          <w:w w:val="110"/>
        </w:rPr>
        <w:t xml:space="preserve"> </w:t>
      </w:r>
      <w:r>
        <w:rPr>
          <w:w w:val="110"/>
        </w:rPr>
        <w:t>code</w:t>
      </w:r>
      <w:r>
        <w:rPr>
          <w:spacing w:val="-27"/>
          <w:w w:val="110"/>
        </w:rPr>
        <w:t xml:space="preserve"> </w:t>
      </w:r>
      <w:r>
        <w:rPr>
          <w:rFonts w:ascii="Courier New"/>
          <w:w w:val="110"/>
        </w:rPr>
        <w:t>AS01</w:t>
      </w:r>
      <w:r>
        <w:rPr>
          <w:w w:val="110"/>
        </w:rPr>
        <w:t>.</w:t>
      </w:r>
    </w:p>
    <w:p w:rsidR="00092B85" w:rsidRDefault="00092B85">
      <w:pPr>
        <w:spacing w:before="7"/>
        <w:rPr>
          <w:rFonts w:ascii="Calibri" w:eastAsia="Calibri" w:hAnsi="Calibri" w:cs="Calibri"/>
          <w:sz w:val="18"/>
          <w:szCs w:val="18"/>
        </w:rPr>
      </w:pPr>
    </w:p>
    <w:p w:rsidR="00092B85" w:rsidRDefault="003561DB">
      <w:pPr>
        <w:numPr>
          <w:ilvl w:val="1"/>
          <w:numId w:val="169"/>
        </w:numPr>
        <w:tabs>
          <w:tab w:val="left" w:pos="1722"/>
        </w:tabs>
        <w:spacing w:line="254" w:lineRule="auto"/>
        <w:ind w:right="811"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On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Create</w:t>
      </w:r>
      <w:r>
        <w:rPr>
          <w:rFonts w:ascii="Calibri"/>
          <w:i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Asset:</w:t>
      </w:r>
      <w:r>
        <w:rPr>
          <w:rFonts w:ascii="Calibri"/>
          <w:i/>
          <w:spacing w:val="-2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Initial</w:t>
      </w:r>
      <w:r>
        <w:rPr>
          <w:rFonts w:ascii="Calibri"/>
          <w:i/>
          <w:spacing w:val="-2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screen</w:t>
      </w:r>
      <w:r>
        <w:rPr>
          <w:rFonts w:ascii="Calibri"/>
          <w:w w:val="115"/>
          <w:sz w:val="20"/>
        </w:rPr>
        <w:t>,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asset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class,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company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code,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64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number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of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similar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assets,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values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table.</w:t>
      </w:r>
    </w:p>
    <w:p w:rsidR="00092B85" w:rsidRDefault="003561DB">
      <w:pPr>
        <w:numPr>
          <w:ilvl w:val="1"/>
          <w:numId w:val="169"/>
        </w:numPr>
        <w:tabs>
          <w:tab w:val="left" w:pos="1722"/>
        </w:tabs>
        <w:spacing w:before="158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Master</w:t>
      </w:r>
      <w:r>
        <w:rPr>
          <w:rFonts w:ascii="Calibri"/>
          <w:i/>
          <w:spacing w:val="-2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data</w:t>
      </w:r>
      <w:r>
        <w:rPr>
          <w:rFonts w:ascii="Calibri"/>
          <w:w w:val="110"/>
          <w:sz w:val="20"/>
        </w:rPr>
        <w:t>.</w:t>
      </w:r>
    </w:p>
    <w:p w:rsidR="00092B85" w:rsidRDefault="003561DB">
      <w:pPr>
        <w:numPr>
          <w:ilvl w:val="1"/>
          <w:numId w:val="169"/>
        </w:numPr>
        <w:tabs>
          <w:tab w:val="left" w:pos="1722"/>
        </w:tabs>
        <w:spacing w:before="178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1"/>
          <w:w w:val="110"/>
          <w:sz w:val="20"/>
        </w:rPr>
        <w:t>On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General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tab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page,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Description</w:t>
      </w:r>
      <w:r>
        <w:rPr>
          <w:rFonts w:ascii="Calibri"/>
          <w:w w:val="110"/>
          <w:sz w:val="20"/>
        </w:rPr>
        <w:t>,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using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value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in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table.</w:t>
      </w:r>
    </w:p>
    <w:p w:rsidR="00092B85" w:rsidRPr="009475F0" w:rsidRDefault="003561DB">
      <w:pPr>
        <w:numPr>
          <w:ilvl w:val="1"/>
          <w:numId w:val="169"/>
        </w:numPr>
        <w:tabs>
          <w:tab w:val="left" w:pos="1722"/>
        </w:tabs>
        <w:spacing w:before="176"/>
        <w:rPr>
          <w:ins w:id="570" w:author="Wilder, Tom" w:date="2019-05-11T14:17:00Z"/>
          <w:rFonts w:ascii="Calibri" w:eastAsia="Calibri" w:hAnsi="Calibri" w:cs="Calibri"/>
          <w:sz w:val="20"/>
          <w:szCs w:val="20"/>
          <w:rPrChange w:id="571" w:author="Wilder, Tom" w:date="2019-05-11T14:17:00Z">
            <w:rPr>
              <w:ins w:id="572" w:author="Wilder, Tom" w:date="2019-05-11T14:17:00Z"/>
              <w:rFonts w:ascii="Calibri"/>
              <w:w w:val="115"/>
              <w:sz w:val="20"/>
            </w:rPr>
          </w:rPrChange>
        </w:rPr>
      </w:pPr>
      <w:r>
        <w:rPr>
          <w:rFonts w:ascii="Calibri"/>
          <w:w w:val="115"/>
          <w:sz w:val="20"/>
        </w:rPr>
        <w:t>On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Time-dependent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tab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page,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Cost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Center</w:t>
      </w:r>
      <w:r>
        <w:rPr>
          <w:rFonts w:ascii="Calibri"/>
          <w:w w:val="115"/>
          <w:sz w:val="20"/>
        </w:rPr>
        <w:t>,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value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table.</w:t>
      </w:r>
    </w:p>
    <w:p w:rsidR="009475F0" w:rsidRDefault="009475F0">
      <w:pPr>
        <w:numPr>
          <w:ilvl w:val="1"/>
          <w:numId w:val="169"/>
        </w:numPr>
        <w:tabs>
          <w:tab w:val="left" w:pos="1722"/>
        </w:tabs>
        <w:spacing w:before="176"/>
        <w:rPr>
          <w:rFonts w:ascii="Calibri" w:eastAsia="Calibri" w:hAnsi="Calibri" w:cs="Calibri"/>
          <w:sz w:val="20"/>
          <w:szCs w:val="20"/>
        </w:rPr>
      </w:pPr>
      <w:ins w:id="573" w:author="Wilder, Tom" w:date="2019-05-11T14:17:00Z">
        <w:r>
          <w:rPr>
            <w:rFonts w:ascii="Calibri"/>
            <w:w w:val="115"/>
            <w:sz w:val="20"/>
          </w:rPr>
          <w:t xml:space="preserve">On the Deprec. Areas, enter Use Life and current period for both </w:t>
        </w:r>
      </w:ins>
      <w:ins w:id="574" w:author="Wilder, Tom" w:date="2019-05-11T14:18:00Z">
        <w:r>
          <w:rPr>
            <w:rFonts w:ascii="Calibri"/>
            <w:w w:val="115"/>
            <w:sz w:val="20"/>
          </w:rPr>
          <w:t>Depreciation</w:t>
        </w:r>
      </w:ins>
      <w:ins w:id="575" w:author="Wilder, Tom" w:date="2019-05-11T14:17:00Z">
        <w:r>
          <w:rPr>
            <w:rFonts w:ascii="Calibri"/>
            <w:w w:val="115"/>
            <w:sz w:val="20"/>
          </w:rPr>
          <w:t xml:space="preserve"> types.</w:t>
        </w:r>
      </w:ins>
    </w:p>
    <w:p w:rsidR="00092B85" w:rsidRDefault="003561DB">
      <w:pPr>
        <w:pStyle w:val="BodyText"/>
        <w:numPr>
          <w:ilvl w:val="0"/>
          <w:numId w:val="169"/>
        </w:numPr>
        <w:tabs>
          <w:tab w:val="left" w:pos="1398"/>
          <w:tab w:val="left" w:pos="8716"/>
        </w:tabs>
        <w:spacing w:before="176"/>
        <w:ind w:hanging="267"/>
      </w:pPr>
      <w:r>
        <w:rPr>
          <w:w w:val="110"/>
        </w:rPr>
        <w:t>Save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asset,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note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asset</w:t>
      </w:r>
      <w:r>
        <w:rPr>
          <w:spacing w:val="-1"/>
          <w:w w:val="110"/>
        </w:rPr>
        <w:t xml:space="preserve"> </w:t>
      </w:r>
      <w:r>
        <w:rPr>
          <w:w w:val="110"/>
        </w:rPr>
        <w:t>number:</w:t>
      </w:r>
      <w:r>
        <w:rPr>
          <w:w w:val="110"/>
          <w:u w:val="single" w:color="000000"/>
        </w:rPr>
        <w:tab/>
      </w:r>
      <w:r>
        <w:rPr>
          <w:w w:val="110"/>
        </w:rPr>
        <w:t>.</w:t>
      </w:r>
    </w:p>
    <w:p w:rsidR="00092B85" w:rsidRDefault="003561DB">
      <w:pPr>
        <w:numPr>
          <w:ilvl w:val="1"/>
          <w:numId w:val="169"/>
        </w:numPr>
        <w:tabs>
          <w:tab w:val="left" w:pos="1722"/>
        </w:tabs>
        <w:spacing w:before="7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Save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69"/>
        </w:numPr>
        <w:tabs>
          <w:tab w:val="left" w:pos="1722"/>
        </w:tabs>
        <w:spacing w:before="176"/>
        <w:ind w:hanging="295"/>
      </w:pPr>
      <w:r>
        <w:rPr>
          <w:w w:val="115"/>
        </w:rPr>
        <w:t>On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status</w:t>
      </w:r>
      <w:r>
        <w:rPr>
          <w:spacing w:val="-19"/>
          <w:w w:val="115"/>
        </w:rPr>
        <w:t xml:space="preserve"> </w:t>
      </w:r>
      <w:r>
        <w:rPr>
          <w:w w:val="115"/>
        </w:rPr>
        <w:t>bar,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note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asset</w:t>
      </w:r>
      <w:r>
        <w:rPr>
          <w:spacing w:val="-18"/>
          <w:w w:val="115"/>
        </w:rPr>
        <w:t xml:space="preserve"> </w:t>
      </w:r>
      <w:r>
        <w:rPr>
          <w:w w:val="115"/>
        </w:rPr>
        <w:t>number,</w:t>
      </w:r>
      <w:r>
        <w:rPr>
          <w:spacing w:val="-20"/>
          <w:w w:val="115"/>
        </w:rPr>
        <w:t xml:space="preserve"> </w:t>
      </w:r>
      <w:r>
        <w:rPr>
          <w:w w:val="115"/>
        </w:rPr>
        <w:t>excluding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zero</w:t>
      </w:r>
      <w:r>
        <w:rPr>
          <w:spacing w:val="-19"/>
          <w:w w:val="115"/>
        </w:rPr>
        <w:t xml:space="preserve"> </w:t>
      </w:r>
      <w:r>
        <w:rPr>
          <w:w w:val="115"/>
        </w:rPr>
        <w:t>after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blank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at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end.</w:t>
      </w:r>
    </w:p>
    <w:p w:rsidR="00092B85" w:rsidRDefault="003561DB">
      <w:pPr>
        <w:pStyle w:val="BodyText"/>
        <w:numPr>
          <w:ilvl w:val="1"/>
          <w:numId w:val="169"/>
        </w:numPr>
        <w:tabs>
          <w:tab w:val="left" w:pos="1722"/>
        </w:tabs>
        <w:spacing w:before="176"/>
        <w:ind w:hanging="283"/>
      </w:pPr>
      <w:r>
        <w:rPr>
          <w:w w:val="115"/>
        </w:rPr>
        <w:t>Leave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app.</w:t>
      </w:r>
    </w:p>
    <w:p w:rsidR="00092B85" w:rsidRDefault="00092B85">
      <w:pPr>
        <w:sectPr w:rsidR="00092B85">
          <w:pgSz w:w="11920" w:h="16850"/>
          <w:pgMar w:top="180" w:right="104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6464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Solution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15: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Create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an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Asset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Master</w:t>
      </w:r>
      <w:r>
        <w:rPr>
          <w:rFonts w:ascii="Calibri"/>
          <w:spacing w:val="-2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Record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865" style="width:412.7pt;height:52.1pt;mso-position-horizontal-relative:char;mso-position-vertical-relative:line" coordsize="8254,1042">
            <v:shape id="_x0000_s1867" type="#_x0000_t75" style="position:absolute;left:239;top:151;width:481;height:450">
              <v:imagedata r:id="rId8" o:title=""/>
            </v:shape>
            <v:shape id="_x0000_s1866" type="#_x0000_t202" style="position:absolute;width:8254;height:1042" filled="f" strokeweight=".82pt">
              <v:textbox inset="0,0,0,0">
                <w:txbxContent>
                  <w:p w:rsidR="003561DB" w:rsidRDefault="003561DB">
                    <w:pPr>
                      <w:spacing w:before="120"/>
                      <w:ind w:left="94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Note:</w:t>
                    </w:r>
                  </w:p>
                  <w:p w:rsidR="003561DB" w:rsidRDefault="003561DB">
                    <w:pPr>
                      <w:spacing w:before="24" w:line="254" w:lineRule="auto"/>
                      <w:ind w:left="940" w:right="746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It</w:t>
                    </w:r>
                    <w:r>
                      <w:rPr>
                        <w:rFonts w:ascii="Calibri"/>
                        <w:spacing w:val="-2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not</w:t>
                    </w:r>
                    <w:r>
                      <w:rPr>
                        <w:rFonts w:ascii="Calibri"/>
                        <w:spacing w:val="-2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necessary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note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zero</w:t>
                    </w:r>
                    <w:r>
                      <w:rPr>
                        <w:rFonts w:ascii="Calibri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after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blank</w:t>
                    </w:r>
                    <w:r>
                      <w:rPr>
                        <w:rFonts w:ascii="Calibri"/>
                        <w:spacing w:val="-2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at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end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2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asset</w:t>
                    </w:r>
                    <w:r>
                      <w:rPr>
                        <w:rFonts w:ascii="Calibri"/>
                        <w:spacing w:val="54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number.</w:t>
                    </w:r>
                    <w:r>
                      <w:rPr>
                        <w:rFonts w:ascii="Calibri"/>
                        <w:spacing w:val="-2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It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represent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asset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sub-number.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092B85" w:rsidRDefault="003561DB">
      <w:pPr>
        <w:pStyle w:val="BodyText"/>
        <w:numPr>
          <w:ilvl w:val="0"/>
          <w:numId w:val="169"/>
        </w:numPr>
        <w:tabs>
          <w:tab w:val="left" w:pos="1398"/>
        </w:tabs>
        <w:spacing w:before="59"/>
        <w:ind w:hanging="269"/>
      </w:pPr>
      <w:r>
        <w:rPr>
          <w:w w:val="115"/>
        </w:rPr>
        <w:t>Display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asset</w:t>
      </w:r>
      <w:r>
        <w:rPr>
          <w:spacing w:val="-19"/>
          <w:w w:val="115"/>
        </w:rPr>
        <w:t xml:space="preserve"> </w:t>
      </w:r>
      <w:r>
        <w:rPr>
          <w:w w:val="115"/>
        </w:rPr>
        <w:t>master</w:t>
      </w:r>
      <w:r>
        <w:rPr>
          <w:spacing w:val="-22"/>
          <w:w w:val="115"/>
        </w:rPr>
        <w:t xml:space="preserve"> </w:t>
      </w:r>
      <w:r>
        <w:rPr>
          <w:w w:val="115"/>
        </w:rPr>
        <w:t>record,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identify</w:t>
      </w:r>
      <w:r>
        <w:rPr>
          <w:spacing w:val="-21"/>
          <w:w w:val="115"/>
        </w:rPr>
        <w:t xml:space="preserve"> </w:t>
      </w:r>
      <w:r>
        <w:rPr>
          <w:w w:val="115"/>
        </w:rPr>
        <w:t>how</w:t>
      </w:r>
      <w:r>
        <w:rPr>
          <w:spacing w:val="-22"/>
          <w:w w:val="115"/>
        </w:rPr>
        <w:t xml:space="preserve"> </w:t>
      </w:r>
      <w:r>
        <w:rPr>
          <w:spacing w:val="1"/>
          <w:w w:val="115"/>
        </w:rPr>
        <w:t>many</w:t>
      </w:r>
      <w:r>
        <w:rPr>
          <w:spacing w:val="-21"/>
          <w:w w:val="115"/>
        </w:rPr>
        <w:t xml:space="preserve"> </w:t>
      </w:r>
      <w:r>
        <w:rPr>
          <w:w w:val="115"/>
        </w:rPr>
        <w:t>depreciation</w:t>
      </w:r>
      <w:r>
        <w:rPr>
          <w:spacing w:val="-21"/>
          <w:w w:val="115"/>
        </w:rPr>
        <w:t xml:space="preserve"> </w:t>
      </w:r>
      <w:r>
        <w:rPr>
          <w:w w:val="115"/>
        </w:rPr>
        <w:t>areas</w:t>
      </w:r>
      <w:r>
        <w:rPr>
          <w:spacing w:val="-20"/>
          <w:w w:val="115"/>
        </w:rPr>
        <w:t xml:space="preserve"> </w:t>
      </w:r>
      <w:r>
        <w:rPr>
          <w:w w:val="115"/>
        </w:rPr>
        <w:t>are</w:t>
      </w:r>
      <w:r>
        <w:rPr>
          <w:spacing w:val="-20"/>
          <w:w w:val="115"/>
        </w:rPr>
        <w:t xml:space="preserve"> </w:t>
      </w:r>
      <w:r>
        <w:rPr>
          <w:w w:val="115"/>
        </w:rPr>
        <w:t>displayed.</w:t>
      </w:r>
    </w:p>
    <w:p w:rsidR="00092B85" w:rsidRDefault="003561DB">
      <w:pPr>
        <w:pStyle w:val="BodyText"/>
        <w:numPr>
          <w:ilvl w:val="1"/>
          <w:numId w:val="169"/>
        </w:numPr>
        <w:tabs>
          <w:tab w:val="left" w:pos="1722"/>
        </w:tabs>
        <w:spacing w:before="75" w:line="257" w:lineRule="auto"/>
        <w:ind w:right="790"/>
      </w:pPr>
      <w:r>
        <w:rPr>
          <w:w w:val="110"/>
        </w:rPr>
        <w:t>Go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SAP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Fiori</w:t>
      </w:r>
      <w:r>
        <w:rPr>
          <w:spacing w:val="-8"/>
          <w:w w:val="110"/>
        </w:rPr>
        <w:t xml:space="preserve"> </w:t>
      </w:r>
      <w:r w:rsidR="00DA5CB6">
        <w:rPr>
          <w:w w:val="110"/>
        </w:rPr>
        <w:t>Launchpad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choose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Display</w:t>
      </w:r>
      <w:r>
        <w:rPr>
          <w:i/>
          <w:spacing w:val="-8"/>
          <w:w w:val="110"/>
        </w:rPr>
        <w:t xml:space="preserve"> </w:t>
      </w:r>
      <w:r>
        <w:rPr>
          <w:i/>
          <w:spacing w:val="-1"/>
          <w:w w:val="110"/>
        </w:rPr>
        <w:t>Asset</w:t>
      </w:r>
      <w:r>
        <w:rPr>
          <w:i/>
          <w:spacing w:val="-6"/>
          <w:w w:val="110"/>
        </w:rPr>
        <w:t xml:space="preserve"> </w:t>
      </w:r>
      <w:r>
        <w:rPr>
          <w:w w:val="110"/>
        </w:rPr>
        <w:t>tile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 w:rsidR="00DA5CB6">
        <w:rPr>
          <w:w w:val="110"/>
        </w:rPr>
        <w:t>Launchpad</w:t>
      </w:r>
      <w:r>
        <w:rPr>
          <w:w w:val="110"/>
        </w:rPr>
        <w:t>.</w:t>
      </w:r>
      <w:r>
        <w:rPr>
          <w:spacing w:val="56"/>
          <w:w w:val="109"/>
        </w:rPr>
        <w:t xml:space="preserve"> </w:t>
      </w:r>
      <w:r>
        <w:rPr>
          <w:w w:val="110"/>
        </w:rPr>
        <w:t>Alternatively,</w:t>
      </w:r>
      <w:r>
        <w:rPr>
          <w:spacing w:val="-13"/>
          <w:w w:val="110"/>
        </w:rPr>
        <w:t xml:space="preserve"> </w:t>
      </w:r>
      <w:r>
        <w:rPr>
          <w:w w:val="110"/>
        </w:rPr>
        <w:t>enter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transaction</w:t>
      </w:r>
      <w:r>
        <w:rPr>
          <w:spacing w:val="-16"/>
          <w:w w:val="110"/>
        </w:rPr>
        <w:t xml:space="preserve"> </w:t>
      </w:r>
      <w:r>
        <w:rPr>
          <w:w w:val="110"/>
        </w:rPr>
        <w:t>code</w:t>
      </w:r>
      <w:r>
        <w:rPr>
          <w:spacing w:val="-27"/>
          <w:w w:val="110"/>
        </w:rPr>
        <w:t xml:space="preserve"> </w:t>
      </w:r>
      <w:r>
        <w:rPr>
          <w:rFonts w:ascii="Courier New"/>
          <w:w w:val="110"/>
        </w:rPr>
        <w:t>AS03</w:t>
      </w:r>
      <w:r>
        <w:rPr>
          <w:w w:val="110"/>
        </w:rPr>
        <w:t>.</w:t>
      </w:r>
    </w:p>
    <w:p w:rsidR="00092B85" w:rsidRDefault="003561DB">
      <w:pPr>
        <w:numPr>
          <w:ilvl w:val="1"/>
          <w:numId w:val="169"/>
        </w:numPr>
        <w:tabs>
          <w:tab w:val="left" w:pos="1722"/>
        </w:tabs>
        <w:spacing w:before="163" w:line="254" w:lineRule="auto"/>
        <w:ind w:right="384"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On</w:t>
      </w:r>
      <w:r>
        <w:rPr>
          <w:rFonts w:ascii="Calibri"/>
          <w:spacing w:val="-2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Asset:</w:t>
      </w:r>
      <w:r>
        <w:rPr>
          <w:rFonts w:ascii="Calibri"/>
          <w:i/>
          <w:spacing w:val="-3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Initial</w:t>
      </w:r>
      <w:r>
        <w:rPr>
          <w:rFonts w:ascii="Calibri"/>
          <w:i/>
          <w:spacing w:val="-2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screen,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Asset</w:t>
      </w:r>
      <w:r>
        <w:rPr>
          <w:rFonts w:ascii="Calibri"/>
          <w:i/>
          <w:spacing w:val="-2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field,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asset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number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that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you</w:t>
      </w:r>
      <w:r>
        <w:rPr>
          <w:rFonts w:ascii="Calibri"/>
          <w:spacing w:val="68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noted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earlier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exercise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press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Enter.</w:t>
      </w:r>
    </w:p>
    <w:p w:rsidR="00092B85" w:rsidRDefault="003561DB">
      <w:pPr>
        <w:numPr>
          <w:ilvl w:val="1"/>
          <w:numId w:val="169"/>
        </w:numPr>
        <w:tabs>
          <w:tab w:val="left" w:pos="1722"/>
        </w:tabs>
        <w:spacing w:before="161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On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Asset: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Master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data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screen,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Deprec.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Areas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tab.</w:t>
      </w:r>
    </w:p>
    <w:p w:rsidR="00092B85" w:rsidRDefault="003561DB">
      <w:pPr>
        <w:pStyle w:val="BodyText"/>
        <w:numPr>
          <w:ilvl w:val="1"/>
          <w:numId w:val="169"/>
        </w:numPr>
        <w:tabs>
          <w:tab w:val="left" w:pos="1722"/>
        </w:tabs>
        <w:spacing w:before="176"/>
        <w:ind w:hanging="295"/>
      </w:pP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i/>
          <w:w w:val="110"/>
        </w:rPr>
        <w:t>Deprec.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areas</w:t>
      </w:r>
      <w:r>
        <w:rPr>
          <w:i/>
          <w:spacing w:val="-9"/>
          <w:w w:val="110"/>
        </w:rPr>
        <w:t xml:space="preserve"> </w:t>
      </w:r>
      <w:r>
        <w:rPr>
          <w:w w:val="110"/>
        </w:rPr>
        <w:t>tab</w:t>
      </w:r>
      <w:r>
        <w:rPr>
          <w:spacing w:val="-9"/>
          <w:w w:val="110"/>
        </w:rPr>
        <w:t xml:space="preserve"> </w:t>
      </w:r>
      <w:r>
        <w:rPr>
          <w:w w:val="110"/>
        </w:rPr>
        <w:t>page,</w:t>
      </w:r>
      <w:r>
        <w:rPr>
          <w:spacing w:val="-10"/>
          <w:w w:val="110"/>
        </w:rPr>
        <w:t xml:space="preserve"> </w:t>
      </w:r>
      <w:r>
        <w:rPr>
          <w:w w:val="110"/>
        </w:rPr>
        <w:t>count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w w:val="110"/>
        </w:rPr>
        <w:t>depreciation</w:t>
      </w:r>
      <w:r>
        <w:rPr>
          <w:spacing w:val="-10"/>
          <w:w w:val="110"/>
        </w:rPr>
        <w:t xml:space="preserve"> </w:t>
      </w:r>
      <w:r>
        <w:rPr>
          <w:w w:val="110"/>
        </w:rPr>
        <w:t>areas</w:t>
      </w:r>
      <w:r>
        <w:rPr>
          <w:spacing w:val="-11"/>
          <w:w w:val="110"/>
        </w:rPr>
        <w:t xml:space="preserve"> </w:t>
      </w:r>
      <w:r>
        <w:rPr>
          <w:w w:val="110"/>
        </w:rPr>
        <w:t>listed.</w:t>
      </w:r>
    </w:p>
    <w:p w:rsidR="00092B85" w:rsidRDefault="003561DB">
      <w:pPr>
        <w:pStyle w:val="BodyText"/>
        <w:spacing w:before="178" w:line="252" w:lineRule="auto"/>
        <w:ind w:left="1397" w:right="330"/>
      </w:pPr>
      <w:r>
        <w:rPr>
          <w:w w:val="115"/>
        </w:rPr>
        <w:t>Seven</w:t>
      </w:r>
      <w:r>
        <w:rPr>
          <w:spacing w:val="-24"/>
          <w:w w:val="115"/>
        </w:rPr>
        <w:t xml:space="preserve"> </w:t>
      </w:r>
      <w:r>
        <w:rPr>
          <w:w w:val="115"/>
        </w:rPr>
        <w:t>depreciation</w:t>
      </w:r>
      <w:r>
        <w:rPr>
          <w:spacing w:val="-21"/>
          <w:w w:val="115"/>
        </w:rPr>
        <w:t xml:space="preserve"> </w:t>
      </w:r>
      <w:r>
        <w:rPr>
          <w:w w:val="115"/>
        </w:rPr>
        <w:t>areas</w:t>
      </w:r>
      <w:r>
        <w:rPr>
          <w:spacing w:val="-22"/>
          <w:w w:val="115"/>
        </w:rPr>
        <w:t xml:space="preserve"> </w:t>
      </w:r>
      <w:r>
        <w:rPr>
          <w:w w:val="115"/>
        </w:rPr>
        <w:t>are</w:t>
      </w:r>
      <w:r>
        <w:rPr>
          <w:spacing w:val="-22"/>
          <w:w w:val="115"/>
        </w:rPr>
        <w:t xml:space="preserve"> </w:t>
      </w:r>
      <w:r>
        <w:rPr>
          <w:w w:val="115"/>
        </w:rPr>
        <w:t>displayed</w:t>
      </w:r>
      <w:r>
        <w:rPr>
          <w:spacing w:val="-24"/>
          <w:w w:val="115"/>
        </w:rPr>
        <w:t xml:space="preserve"> </w:t>
      </w:r>
      <w:r>
        <w:rPr>
          <w:w w:val="115"/>
        </w:rPr>
        <w:t>for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asset.</w:t>
      </w:r>
      <w:r>
        <w:rPr>
          <w:spacing w:val="-25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6"/>
          <w:w w:val="115"/>
        </w:rPr>
        <w:t xml:space="preserve"> </w:t>
      </w:r>
      <w:r>
        <w:rPr>
          <w:w w:val="115"/>
        </w:rPr>
        <w:t>this</w:t>
      </w:r>
      <w:r>
        <w:rPr>
          <w:spacing w:val="-23"/>
          <w:w w:val="115"/>
        </w:rPr>
        <w:t xml:space="preserve"> </w:t>
      </w:r>
      <w:r>
        <w:rPr>
          <w:w w:val="115"/>
        </w:rPr>
        <w:t>case,</w:t>
      </w:r>
      <w:r>
        <w:rPr>
          <w:spacing w:val="-24"/>
          <w:w w:val="115"/>
        </w:rPr>
        <w:t xml:space="preserve"> </w:t>
      </w:r>
      <w:r>
        <w:rPr>
          <w:spacing w:val="1"/>
          <w:w w:val="115"/>
        </w:rPr>
        <w:t>some</w:t>
      </w:r>
      <w:r>
        <w:rPr>
          <w:spacing w:val="-22"/>
          <w:w w:val="115"/>
        </w:rPr>
        <w:t xml:space="preserve"> </w:t>
      </w:r>
      <w:r>
        <w:rPr>
          <w:w w:val="115"/>
        </w:rPr>
        <w:t>depreciation</w:t>
      </w:r>
      <w:r>
        <w:rPr>
          <w:spacing w:val="-24"/>
          <w:w w:val="115"/>
        </w:rPr>
        <w:t xml:space="preserve"> </w:t>
      </w:r>
      <w:r>
        <w:rPr>
          <w:spacing w:val="1"/>
          <w:w w:val="115"/>
        </w:rPr>
        <w:t>keys</w:t>
      </w:r>
      <w:r>
        <w:rPr>
          <w:spacing w:val="78"/>
          <w:w w:val="113"/>
        </w:rPr>
        <w:t xml:space="preserve"> </w:t>
      </w:r>
      <w:r>
        <w:rPr>
          <w:w w:val="115"/>
        </w:rPr>
        <w:t>of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depreciation</w:t>
      </w:r>
      <w:r>
        <w:rPr>
          <w:spacing w:val="-21"/>
          <w:w w:val="115"/>
        </w:rPr>
        <w:t xml:space="preserve"> </w:t>
      </w:r>
      <w:r>
        <w:rPr>
          <w:w w:val="115"/>
        </w:rPr>
        <w:t>areas</w:t>
      </w:r>
      <w:r>
        <w:rPr>
          <w:spacing w:val="-21"/>
          <w:w w:val="115"/>
        </w:rPr>
        <w:t xml:space="preserve"> </w:t>
      </w:r>
      <w:r>
        <w:rPr>
          <w:w w:val="115"/>
        </w:rPr>
        <w:t>are</w:t>
      </w:r>
      <w:r>
        <w:rPr>
          <w:spacing w:val="-23"/>
          <w:w w:val="115"/>
        </w:rPr>
        <w:t xml:space="preserve"> </w:t>
      </w:r>
      <w:r>
        <w:rPr>
          <w:w w:val="115"/>
        </w:rPr>
        <w:t>different,</w:t>
      </w:r>
      <w:r>
        <w:rPr>
          <w:spacing w:val="-22"/>
          <w:w w:val="115"/>
        </w:rPr>
        <w:t xml:space="preserve"> </w:t>
      </w:r>
      <w:r>
        <w:rPr>
          <w:spacing w:val="1"/>
          <w:w w:val="115"/>
        </w:rPr>
        <w:t>so</w:t>
      </w:r>
      <w:r>
        <w:rPr>
          <w:spacing w:val="-22"/>
          <w:w w:val="115"/>
        </w:rPr>
        <w:t xml:space="preserve"> </w:t>
      </w:r>
      <w:r>
        <w:rPr>
          <w:w w:val="115"/>
        </w:rPr>
        <w:t>different</w:t>
      </w:r>
      <w:r>
        <w:rPr>
          <w:spacing w:val="-22"/>
          <w:w w:val="115"/>
        </w:rPr>
        <w:t xml:space="preserve"> </w:t>
      </w:r>
      <w:r>
        <w:rPr>
          <w:w w:val="115"/>
        </w:rPr>
        <w:t>calculations</w:t>
      </w:r>
      <w:r>
        <w:rPr>
          <w:spacing w:val="-21"/>
          <w:w w:val="115"/>
        </w:rPr>
        <w:t xml:space="preserve"> </w:t>
      </w:r>
      <w:r>
        <w:rPr>
          <w:w w:val="115"/>
        </w:rPr>
        <w:t>are</w:t>
      </w:r>
      <w:r>
        <w:rPr>
          <w:spacing w:val="-20"/>
          <w:w w:val="115"/>
        </w:rPr>
        <w:t xml:space="preserve"> </w:t>
      </w:r>
      <w:r>
        <w:rPr>
          <w:w w:val="115"/>
        </w:rPr>
        <w:t>being</w:t>
      </w:r>
      <w:r>
        <w:rPr>
          <w:spacing w:val="-23"/>
          <w:w w:val="115"/>
        </w:rPr>
        <w:t xml:space="preserve"> </w:t>
      </w:r>
      <w:r>
        <w:rPr>
          <w:w w:val="115"/>
        </w:rPr>
        <w:t>driven.</w:t>
      </w:r>
    </w:p>
    <w:p w:rsidR="00092B85" w:rsidRDefault="00092B85">
      <w:pPr>
        <w:spacing w:line="252" w:lineRule="auto"/>
        <w:sectPr w:rsidR="00092B85">
          <w:pgSz w:w="11920" w:h="16850"/>
          <w:pgMar w:top="580" w:right="100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64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576" w:name="_bookmark15"/>
                  <w:bookmarkEnd w:id="576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8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 xml:space="preserve">Exercise </w:t>
                  </w:r>
                  <w:r>
                    <w:rPr>
                      <w:rFonts w:ascii="Calibri"/>
                      <w:w w:val="115"/>
                      <w:sz w:val="40"/>
                    </w:rPr>
                    <w:t>16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61" style="width:234.6pt;height:.75pt;mso-position-horizontal-relative:char;mso-position-vertical-relative:line" coordsize="4692,15">
            <v:group id="_x0000_s1862" style="position:absolute;left:8;top:8;width:4677;height:2" coordorigin="8,8" coordsize="4677,2">
              <v:shape id="_x0000_s1863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Post</w:t>
      </w:r>
      <w:r>
        <w:rPr>
          <w:spacing w:val="-12"/>
          <w:w w:val="120"/>
        </w:rPr>
        <w:t xml:space="preserve"> </w:t>
      </w:r>
      <w:r>
        <w:rPr>
          <w:w w:val="120"/>
        </w:rPr>
        <w:t>an</w:t>
      </w:r>
      <w:r>
        <w:rPr>
          <w:spacing w:val="-10"/>
          <w:w w:val="120"/>
        </w:rPr>
        <w:t xml:space="preserve"> </w:t>
      </w:r>
      <w:r>
        <w:rPr>
          <w:w w:val="120"/>
        </w:rPr>
        <w:t>Integrated</w:t>
      </w:r>
      <w:r>
        <w:rPr>
          <w:spacing w:val="-12"/>
          <w:w w:val="120"/>
        </w:rPr>
        <w:t xml:space="preserve"> </w:t>
      </w:r>
      <w:r>
        <w:rPr>
          <w:w w:val="120"/>
        </w:rPr>
        <w:t>Asset</w:t>
      </w:r>
      <w:r>
        <w:rPr>
          <w:spacing w:val="-12"/>
          <w:w w:val="120"/>
        </w:rPr>
        <w:t xml:space="preserve"> </w:t>
      </w:r>
      <w:r>
        <w:rPr>
          <w:w w:val="120"/>
        </w:rPr>
        <w:t>Acquisition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67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28" w:line="255" w:lineRule="auto"/>
        <w:ind w:right="149"/>
        <w:jc w:val="both"/>
      </w:pPr>
      <w:r>
        <w:rPr>
          <w:w w:val="115"/>
        </w:rPr>
        <w:t>Your</w:t>
      </w:r>
      <w:r>
        <w:rPr>
          <w:spacing w:val="-24"/>
          <w:w w:val="115"/>
        </w:rPr>
        <w:t xml:space="preserve"> </w:t>
      </w:r>
      <w:r>
        <w:rPr>
          <w:w w:val="115"/>
        </w:rPr>
        <w:t>company</w:t>
      </w:r>
      <w:r>
        <w:rPr>
          <w:spacing w:val="-24"/>
          <w:w w:val="115"/>
        </w:rPr>
        <w:t xml:space="preserve"> </w:t>
      </w:r>
      <w:r>
        <w:rPr>
          <w:w w:val="115"/>
        </w:rPr>
        <w:t>(company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24"/>
          <w:w w:val="115"/>
        </w:rPr>
        <w:t xml:space="preserve"> </w:t>
      </w:r>
      <w:del w:id="577" w:author="Wilder, Tom" w:date="2019-05-11T11:02:00Z">
        <w:r w:rsidDel="003561DB">
          <w:rPr>
            <w:w w:val="115"/>
          </w:rPr>
          <w:delText>US###</w:delText>
        </w:r>
      </w:del>
      <w:ins w:id="578" w:author="Wilder, Tom" w:date="2019-05-11T11:02:00Z">
        <w:r>
          <w:rPr>
            <w:w w:val="115"/>
          </w:rPr>
          <w:t>US00</w:t>
        </w:r>
      </w:ins>
      <w:r>
        <w:rPr>
          <w:w w:val="115"/>
        </w:rPr>
        <w:t>)</w:t>
      </w:r>
      <w:r>
        <w:rPr>
          <w:spacing w:val="-23"/>
          <w:w w:val="115"/>
        </w:rPr>
        <w:t xml:space="preserve"> </w:t>
      </w:r>
      <w:r>
        <w:rPr>
          <w:w w:val="115"/>
        </w:rPr>
        <w:t>purchased</w:t>
      </w:r>
      <w:r>
        <w:rPr>
          <w:spacing w:val="-22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spacing w:val="1"/>
          <w:w w:val="115"/>
        </w:rPr>
        <w:t>PC</w:t>
      </w:r>
      <w:r>
        <w:rPr>
          <w:spacing w:val="-25"/>
          <w:w w:val="115"/>
        </w:rPr>
        <w:t xml:space="preserve"> </w:t>
      </w:r>
      <w:r>
        <w:rPr>
          <w:w w:val="115"/>
        </w:rPr>
        <w:t>from</w:t>
      </w:r>
      <w:r>
        <w:rPr>
          <w:spacing w:val="-24"/>
          <w:w w:val="115"/>
        </w:rPr>
        <w:t xml:space="preserve"> </w:t>
      </w:r>
      <w:r>
        <w:rPr>
          <w:w w:val="115"/>
        </w:rPr>
        <w:t>vendor</w:t>
      </w:r>
      <w:r>
        <w:rPr>
          <w:spacing w:val="-21"/>
          <w:w w:val="115"/>
        </w:rPr>
        <w:t xml:space="preserve"> </w:t>
      </w:r>
      <w:del w:id="579" w:author="Wilder, Tom" w:date="2019-05-11T14:19:00Z">
        <w:r w:rsidDel="009475F0">
          <w:rPr>
            <w:w w:val="115"/>
          </w:rPr>
          <w:delText>T-BP###</w:delText>
        </w:r>
      </w:del>
      <w:ins w:id="580" w:author="Wilder, Tom" w:date="2019-05-11T14:19:00Z">
        <w:r w:rsidR="009475F0">
          <w:rPr>
            <w:w w:val="115"/>
          </w:rPr>
          <w:t>Rileys</w:t>
        </w:r>
      </w:ins>
      <w:r>
        <w:rPr>
          <w:w w:val="115"/>
        </w:rPr>
        <w:t>.</w:t>
      </w:r>
      <w:r>
        <w:rPr>
          <w:spacing w:val="-24"/>
          <w:w w:val="115"/>
        </w:rPr>
        <w:t xml:space="preserve"> </w:t>
      </w:r>
      <w:r>
        <w:rPr>
          <w:w w:val="115"/>
        </w:rPr>
        <w:t>You</w:t>
      </w:r>
      <w:r>
        <w:rPr>
          <w:spacing w:val="-24"/>
          <w:w w:val="115"/>
        </w:rPr>
        <w:t xml:space="preserve"> </w:t>
      </w:r>
      <w:r>
        <w:rPr>
          <w:w w:val="115"/>
        </w:rPr>
        <w:t>need</w:t>
      </w:r>
      <w:r>
        <w:rPr>
          <w:spacing w:val="-26"/>
          <w:w w:val="115"/>
        </w:rPr>
        <w:t xml:space="preserve"> </w:t>
      </w:r>
      <w:r>
        <w:rPr>
          <w:w w:val="115"/>
        </w:rPr>
        <w:t>to</w:t>
      </w:r>
      <w:r>
        <w:rPr>
          <w:spacing w:val="-22"/>
          <w:w w:val="115"/>
        </w:rPr>
        <w:t xml:space="preserve"> </w:t>
      </w:r>
      <w:r>
        <w:rPr>
          <w:spacing w:val="-1"/>
          <w:w w:val="115"/>
        </w:rPr>
        <w:t>post</w:t>
      </w:r>
      <w:r>
        <w:rPr>
          <w:spacing w:val="63"/>
          <w:w w:val="113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asset</w:t>
      </w:r>
      <w:r>
        <w:rPr>
          <w:spacing w:val="-2"/>
          <w:w w:val="115"/>
        </w:rPr>
        <w:t xml:space="preserve"> </w:t>
      </w:r>
      <w:r>
        <w:rPr>
          <w:w w:val="115"/>
        </w:rPr>
        <w:t>acquisition.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value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spacing w:val="1"/>
          <w:w w:val="115"/>
        </w:rPr>
        <w:t>PC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USD</w:t>
      </w:r>
      <w:r>
        <w:rPr>
          <w:spacing w:val="-4"/>
          <w:w w:val="115"/>
        </w:rPr>
        <w:t xml:space="preserve"> </w:t>
      </w:r>
      <w:r>
        <w:rPr>
          <w:w w:val="115"/>
        </w:rPr>
        <w:t>2,000.</w:t>
      </w:r>
      <w:r>
        <w:rPr>
          <w:spacing w:val="-4"/>
          <w:w w:val="115"/>
        </w:rPr>
        <w:t xml:space="preserve"> </w:t>
      </w:r>
      <w:del w:id="581" w:author="Wilder, Tom" w:date="2019-05-11T14:19:00Z">
        <w:r w:rsidDel="009475F0">
          <w:rPr>
            <w:w w:val="115"/>
          </w:rPr>
          <w:delText>The</w:delText>
        </w:r>
        <w:r w:rsidDel="009475F0">
          <w:rPr>
            <w:spacing w:val="-7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tax</w:delText>
        </w:r>
        <w:r w:rsidDel="009475F0">
          <w:rPr>
            <w:spacing w:val="-7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of</w:delText>
        </w:r>
        <w:r w:rsidDel="009475F0">
          <w:rPr>
            <w:spacing w:val="-8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19%</w:delText>
        </w:r>
        <w:r w:rsidDel="009475F0">
          <w:rPr>
            <w:spacing w:val="-7"/>
            <w:w w:val="115"/>
          </w:rPr>
          <w:delText xml:space="preserve"> </w:delText>
        </w:r>
        <w:r w:rsidDel="009475F0">
          <w:rPr>
            <w:w w:val="115"/>
          </w:rPr>
          <w:delText>is</w:delText>
        </w:r>
        <w:r w:rsidDel="009475F0">
          <w:rPr>
            <w:spacing w:val="-3"/>
            <w:w w:val="115"/>
          </w:rPr>
          <w:delText xml:space="preserve"> </w:delText>
        </w:r>
        <w:r w:rsidDel="009475F0">
          <w:rPr>
            <w:spacing w:val="-1"/>
            <w:w w:val="115"/>
          </w:rPr>
          <w:delText>not</w:delText>
        </w:r>
        <w:r w:rsidDel="009475F0">
          <w:rPr>
            <w:spacing w:val="-6"/>
            <w:w w:val="115"/>
          </w:rPr>
          <w:delText xml:space="preserve"> </w:delText>
        </w:r>
        <w:r w:rsidDel="009475F0">
          <w:rPr>
            <w:w w:val="115"/>
          </w:rPr>
          <w:delText>included</w:delText>
        </w:r>
        <w:r w:rsidDel="009475F0">
          <w:rPr>
            <w:spacing w:val="-6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in</w:delText>
        </w:r>
        <w:r w:rsidDel="009475F0">
          <w:rPr>
            <w:spacing w:val="-9"/>
            <w:w w:val="115"/>
          </w:rPr>
          <w:delText xml:space="preserve"> </w:delText>
        </w:r>
        <w:r w:rsidDel="009475F0">
          <w:rPr>
            <w:w w:val="115"/>
          </w:rPr>
          <w:delText>the</w:delText>
        </w:r>
        <w:r w:rsidDel="009475F0">
          <w:rPr>
            <w:spacing w:val="46"/>
            <w:w w:val="113"/>
          </w:rPr>
          <w:delText xml:space="preserve"> </w:delText>
        </w:r>
        <w:r w:rsidDel="009475F0">
          <w:rPr>
            <w:w w:val="115"/>
          </w:rPr>
          <w:delText>price.</w:delText>
        </w:r>
      </w:del>
    </w:p>
    <w:p w:rsidR="00092B85" w:rsidRDefault="003561DB">
      <w:pPr>
        <w:pStyle w:val="BodyText"/>
        <w:spacing w:before="115" w:line="257" w:lineRule="auto"/>
        <w:ind w:right="328"/>
      </w:pPr>
      <w:r>
        <w:rPr>
          <w:w w:val="115"/>
        </w:rPr>
        <w:t>This</w:t>
      </w:r>
      <w:r>
        <w:rPr>
          <w:spacing w:val="-20"/>
          <w:w w:val="115"/>
        </w:rPr>
        <w:t xml:space="preserve"> </w:t>
      </w:r>
      <w:r>
        <w:rPr>
          <w:w w:val="115"/>
        </w:rPr>
        <w:t>exercise</w:t>
      </w:r>
      <w:r>
        <w:rPr>
          <w:spacing w:val="-18"/>
          <w:w w:val="115"/>
        </w:rPr>
        <w:t xml:space="preserve"> </w:t>
      </w:r>
      <w:r>
        <w:rPr>
          <w:w w:val="115"/>
        </w:rPr>
        <w:t>uses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w w:val="115"/>
        </w:rPr>
        <w:t>record</w:t>
      </w:r>
      <w:r>
        <w:rPr>
          <w:spacing w:val="-19"/>
          <w:w w:val="115"/>
        </w:rPr>
        <w:t xml:space="preserve"> </w:t>
      </w:r>
      <w:r>
        <w:rPr>
          <w:w w:val="115"/>
        </w:rPr>
        <w:t>created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exercise,</w:t>
      </w:r>
      <w:r>
        <w:rPr>
          <w:spacing w:val="-18"/>
          <w:w w:val="115"/>
        </w:rPr>
        <w:t xml:space="preserve"> </w:t>
      </w:r>
      <w:r>
        <w:rPr>
          <w:w w:val="115"/>
        </w:rPr>
        <w:t>Create</w:t>
      </w:r>
      <w:r>
        <w:rPr>
          <w:spacing w:val="-18"/>
          <w:w w:val="115"/>
        </w:rPr>
        <w:t xml:space="preserve"> </w:t>
      </w:r>
      <w:r>
        <w:rPr>
          <w:w w:val="115"/>
        </w:rPr>
        <w:t>Asset</w:t>
      </w:r>
      <w:r>
        <w:rPr>
          <w:spacing w:val="-17"/>
          <w:w w:val="115"/>
        </w:rPr>
        <w:t xml:space="preserve"> </w:t>
      </w:r>
      <w:r>
        <w:rPr>
          <w:w w:val="115"/>
        </w:rPr>
        <w:t>Master</w:t>
      </w:r>
      <w:r>
        <w:rPr>
          <w:spacing w:val="-20"/>
          <w:w w:val="115"/>
        </w:rPr>
        <w:t xml:space="preserve"> </w:t>
      </w:r>
      <w:r>
        <w:rPr>
          <w:w w:val="115"/>
        </w:rPr>
        <w:t>Data.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record</w:t>
      </w:r>
      <w:r>
        <w:rPr>
          <w:spacing w:val="-20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86"/>
          <w:w w:val="113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asset</w:t>
      </w:r>
      <w:r>
        <w:rPr>
          <w:spacing w:val="-16"/>
          <w:w w:val="115"/>
        </w:rPr>
        <w:t xml:space="preserve"> </w:t>
      </w:r>
      <w:r>
        <w:rPr>
          <w:w w:val="115"/>
        </w:rPr>
        <w:t>master</w:t>
      </w:r>
      <w:r>
        <w:rPr>
          <w:spacing w:val="-18"/>
          <w:w w:val="115"/>
        </w:rPr>
        <w:t xml:space="preserve"> </w:t>
      </w:r>
      <w:r>
        <w:rPr>
          <w:w w:val="115"/>
        </w:rPr>
        <w:t>record</w:t>
      </w:r>
      <w:r>
        <w:rPr>
          <w:spacing w:val="-17"/>
          <w:w w:val="115"/>
        </w:rPr>
        <w:t xml:space="preserve"> </w:t>
      </w:r>
      <w:r>
        <w:rPr>
          <w:w w:val="115"/>
        </w:rPr>
        <w:t>with</w:t>
      </w:r>
      <w:r>
        <w:rPr>
          <w:spacing w:val="-17"/>
          <w:w w:val="115"/>
        </w:rPr>
        <w:t xml:space="preserve"> </w:t>
      </w:r>
      <w:r>
        <w:rPr>
          <w:w w:val="115"/>
        </w:rPr>
        <w:t>description</w:t>
      </w:r>
      <w:r>
        <w:rPr>
          <w:spacing w:val="-17"/>
          <w:w w:val="115"/>
        </w:rPr>
        <w:t xml:space="preserve"> </w:t>
      </w:r>
      <w:r>
        <w:rPr>
          <w:spacing w:val="1"/>
          <w:w w:val="115"/>
        </w:rPr>
        <w:t>PC</w:t>
      </w:r>
      <w:r>
        <w:rPr>
          <w:spacing w:val="-20"/>
          <w:w w:val="115"/>
        </w:rPr>
        <w:t xml:space="preserve"> </w:t>
      </w:r>
      <w:r>
        <w:rPr>
          <w:w w:val="115"/>
        </w:rPr>
        <w:t>TS410-###.</w:t>
      </w:r>
    </w:p>
    <w:p w:rsidR="00092B85" w:rsidRDefault="00DA5CB6">
      <w:pPr>
        <w:pStyle w:val="BodyText"/>
        <w:spacing w:before="110" w:line="254" w:lineRule="auto"/>
        <w:ind w:right="213"/>
      </w:pPr>
      <w:r>
        <w:rPr>
          <w:spacing w:val="2"/>
          <w:w w:val="115"/>
        </w:rPr>
        <w:t>In this exercise</w:t>
      </w:r>
      <w:r w:rsidR="003561DB">
        <w:rPr>
          <w:spacing w:val="2"/>
          <w:w w:val="115"/>
        </w:rPr>
        <w:t>,</w:t>
      </w:r>
      <w:r w:rsidR="003561DB">
        <w:rPr>
          <w:spacing w:val="31"/>
          <w:w w:val="115"/>
        </w:rPr>
        <w:t xml:space="preserve"> </w:t>
      </w:r>
      <w:r>
        <w:rPr>
          <w:spacing w:val="3"/>
          <w:w w:val="115"/>
        </w:rPr>
        <w:t>when a value includes ###</w:t>
      </w:r>
      <w:r w:rsidR="003561DB">
        <w:rPr>
          <w:spacing w:val="3"/>
          <w:w w:val="115"/>
        </w:rPr>
        <w:t>,</w:t>
      </w:r>
      <w:r w:rsidR="003561DB">
        <w:rPr>
          <w:spacing w:val="36"/>
          <w:w w:val="115"/>
        </w:rPr>
        <w:t xml:space="preserve"> </w:t>
      </w:r>
      <w:r>
        <w:rPr>
          <w:spacing w:val="1"/>
          <w:w w:val="115"/>
        </w:rPr>
        <w:t>replace the</w:t>
      </w:r>
      <w:r w:rsidR="003561DB">
        <w:rPr>
          <w:spacing w:val="44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40"/>
          <w:w w:val="115"/>
        </w:rPr>
        <w:t xml:space="preserve"> </w:t>
      </w:r>
      <w:r>
        <w:rPr>
          <w:spacing w:val="2"/>
          <w:w w:val="115"/>
        </w:rPr>
        <w:t>characters with the number that</w:t>
      </w:r>
      <w:r w:rsidR="003561DB">
        <w:rPr>
          <w:spacing w:val="96"/>
          <w:w w:val="118"/>
        </w:rPr>
        <w:t xml:space="preserve"> </w:t>
      </w:r>
      <w:r w:rsidR="003561DB">
        <w:rPr>
          <w:w w:val="120"/>
        </w:rPr>
        <w:t>your</w:t>
      </w:r>
      <w:r w:rsidR="003561DB">
        <w:rPr>
          <w:spacing w:val="-16"/>
          <w:w w:val="120"/>
        </w:rPr>
        <w:t xml:space="preserve"> </w:t>
      </w:r>
      <w:r w:rsidR="003561DB">
        <w:rPr>
          <w:w w:val="120"/>
        </w:rPr>
        <w:t>instructor</w:t>
      </w:r>
      <w:r w:rsidR="003561DB">
        <w:rPr>
          <w:spacing w:val="-17"/>
          <w:w w:val="120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32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numPr>
          <w:ilvl w:val="0"/>
          <w:numId w:val="168"/>
        </w:numPr>
        <w:tabs>
          <w:tab w:val="left" w:pos="1398"/>
        </w:tabs>
        <w:spacing w:before="160" w:line="254" w:lineRule="auto"/>
        <w:ind w:right="510" w:hanging="235"/>
      </w:pPr>
      <w:r>
        <w:rPr>
          <w:w w:val="115"/>
        </w:rPr>
        <w:t>Post</w:t>
      </w:r>
      <w:r>
        <w:rPr>
          <w:spacing w:val="-23"/>
          <w:w w:val="115"/>
        </w:rPr>
        <w:t xml:space="preserve"> </w:t>
      </w:r>
      <w:r>
        <w:rPr>
          <w:w w:val="115"/>
        </w:rPr>
        <w:t>an</w:t>
      </w:r>
      <w:r>
        <w:rPr>
          <w:spacing w:val="-27"/>
          <w:w w:val="115"/>
        </w:rPr>
        <w:t xml:space="preserve"> </w:t>
      </w:r>
      <w:r>
        <w:rPr>
          <w:w w:val="115"/>
        </w:rPr>
        <w:t>integrated</w:t>
      </w:r>
      <w:r>
        <w:rPr>
          <w:spacing w:val="-23"/>
          <w:w w:val="115"/>
        </w:rPr>
        <w:t xml:space="preserve"> </w:t>
      </w:r>
      <w:r>
        <w:rPr>
          <w:w w:val="115"/>
        </w:rPr>
        <w:t>asset</w:t>
      </w:r>
      <w:r>
        <w:rPr>
          <w:spacing w:val="-23"/>
          <w:w w:val="115"/>
        </w:rPr>
        <w:t xml:space="preserve"> </w:t>
      </w:r>
      <w:r>
        <w:rPr>
          <w:w w:val="115"/>
        </w:rPr>
        <w:t>acquisition,</w:t>
      </w:r>
      <w:r>
        <w:rPr>
          <w:spacing w:val="-25"/>
          <w:w w:val="115"/>
        </w:rPr>
        <w:t xml:space="preserve"> </w:t>
      </w:r>
      <w:r>
        <w:rPr>
          <w:w w:val="115"/>
        </w:rPr>
        <w:t>that</w:t>
      </w:r>
      <w:r>
        <w:rPr>
          <w:spacing w:val="-25"/>
          <w:w w:val="115"/>
        </w:rPr>
        <w:t xml:space="preserve"> </w:t>
      </w:r>
      <w:r>
        <w:rPr>
          <w:w w:val="115"/>
        </w:rPr>
        <w:t>is,</w:t>
      </w:r>
      <w:r>
        <w:rPr>
          <w:spacing w:val="-24"/>
          <w:w w:val="115"/>
        </w:rPr>
        <w:t xml:space="preserve"> </w:t>
      </w:r>
      <w:r>
        <w:rPr>
          <w:w w:val="115"/>
        </w:rPr>
        <w:t>post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asset</w:t>
      </w:r>
      <w:r>
        <w:rPr>
          <w:spacing w:val="-23"/>
          <w:w w:val="115"/>
        </w:rPr>
        <w:t xml:space="preserve"> </w:t>
      </w:r>
      <w:r>
        <w:rPr>
          <w:w w:val="115"/>
        </w:rPr>
        <w:t>acquisition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amount</w:t>
      </w:r>
      <w:r>
        <w:rPr>
          <w:spacing w:val="76"/>
          <w:w w:val="113"/>
        </w:rPr>
        <w:t xml:space="preserve"> </w:t>
      </w:r>
      <w:r>
        <w:rPr>
          <w:w w:val="115"/>
        </w:rPr>
        <w:t>payable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vendor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one</w:t>
      </w:r>
      <w:r>
        <w:rPr>
          <w:spacing w:val="-5"/>
          <w:w w:val="115"/>
        </w:rPr>
        <w:t xml:space="preserve"> </w:t>
      </w:r>
      <w:r>
        <w:rPr>
          <w:w w:val="115"/>
        </w:rPr>
        <w:t>document.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company</w:t>
      </w:r>
      <w:r>
        <w:rPr>
          <w:spacing w:val="-9"/>
          <w:w w:val="115"/>
        </w:rPr>
        <w:t xml:space="preserve"> </w:t>
      </w:r>
      <w:r>
        <w:rPr>
          <w:w w:val="115"/>
        </w:rPr>
        <w:t>code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del w:id="582" w:author="Wilder, Tom" w:date="2019-05-11T11:02:00Z">
        <w:r w:rsidDel="003561DB">
          <w:rPr>
            <w:w w:val="115"/>
          </w:rPr>
          <w:delText>US###</w:delText>
        </w:r>
      </w:del>
      <w:ins w:id="583" w:author="Wilder, Tom" w:date="2019-05-11T11:02:00Z">
        <w:r>
          <w:rPr>
            <w:w w:val="115"/>
          </w:rPr>
          <w:t>US00</w:t>
        </w:r>
      </w:ins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invoice</w:t>
      </w:r>
      <w:r>
        <w:rPr>
          <w:spacing w:val="56"/>
          <w:w w:val="113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posting</w:t>
      </w:r>
      <w:r>
        <w:rPr>
          <w:spacing w:val="-20"/>
          <w:w w:val="115"/>
        </w:rPr>
        <w:t xml:space="preserve"> </w:t>
      </w:r>
      <w:r>
        <w:rPr>
          <w:w w:val="115"/>
        </w:rPr>
        <w:t>date</w:t>
      </w:r>
      <w:r>
        <w:rPr>
          <w:spacing w:val="-25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-25"/>
          <w:w w:val="115"/>
        </w:rPr>
        <w:t xml:space="preserve"> </w:t>
      </w:r>
      <w:r>
        <w:rPr>
          <w:rFonts w:cs="Calibri"/>
          <w:w w:val="115"/>
        </w:rPr>
        <w:t>today’s</w:t>
      </w:r>
      <w:r>
        <w:rPr>
          <w:rFonts w:cs="Calibri"/>
          <w:spacing w:val="-20"/>
          <w:w w:val="115"/>
        </w:rPr>
        <w:t xml:space="preserve"> </w:t>
      </w:r>
      <w:r>
        <w:rPr>
          <w:w w:val="115"/>
        </w:rPr>
        <w:t>date.</w:t>
      </w:r>
      <w:r>
        <w:rPr>
          <w:spacing w:val="-23"/>
          <w:w w:val="115"/>
        </w:rPr>
        <w:t xml:space="preserve"> </w:t>
      </w:r>
      <w:del w:id="584" w:author="Wilder, Tom" w:date="2019-05-11T14:19:00Z">
        <w:r w:rsidDel="009475F0">
          <w:rPr>
            <w:w w:val="115"/>
          </w:rPr>
          <w:delText>The</w:delText>
        </w:r>
        <w:r w:rsidDel="009475F0">
          <w:rPr>
            <w:spacing w:val="-22"/>
            <w:w w:val="115"/>
          </w:rPr>
          <w:delText xml:space="preserve"> </w:delText>
        </w:r>
        <w:r w:rsidDel="009475F0">
          <w:rPr>
            <w:w w:val="115"/>
          </w:rPr>
          <w:delText>input</w:delText>
        </w:r>
        <w:r w:rsidDel="009475F0">
          <w:rPr>
            <w:spacing w:val="-25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tax</w:delText>
        </w:r>
        <w:r w:rsidDel="009475F0">
          <w:rPr>
            <w:spacing w:val="-22"/>
            <w:w w:val="115"/>
          </w:rPr>
          <w:delText xml:space="preserve"> </w:delText>
        </w:r>
        <w:r w:rsidDel="009475F0">
          <w:rPr>
            <w:w w:val="115"/>
          </w:rPr>
          <w:delText>of</w:delText>
        </w:r>
        <w:r w:rsidDel="009475F0">
          <w:rPr>
            <w:spacing w:val="-23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19%</w:delText>
        </w:r>
        <w:r w:rsidDel="009475F0">
          <w:rPr>
            <w:spacing w:val="-22"/>
            <w:w w:val="115"/>
          </w:rPr>
          <w:delText xml:space="preserve"> </w:delText>
        </w:r>
        <w:r w:rsidDel="009475F0">
          <w:rPr>
            <w:spacing w:val="-1"/>
            <w:w w:val="115"/>
          </w:rPr>
          <w:delText>(XI)</w:delText>
        </w:r>
        <w:r w:rsidDel="009475F0">
          <w:rPr>
            <w:spacing w:val="-23"/>
            <w:w w:val="115"/>
          </w:rPr>
          <w:delText xml:space="preserve"> </w:delText>
        </w:r>
        <w:r w:rsidDel="009475F0">
          <w:rPr>
            <w:w w:val="115"/>
          </w:rPr>
          <w:delText>is</w:delText>
        </w:r>
        <w:r w:rsidDel="009475F0">
          <w:rPr>
            <w:spacing w:val="-23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in</w:delText>
        </w:r>
        <w:r w:rsidDel="009475F0">
          <w:rPr>
            <w:spacing w:val="-24"/>
            <w:w w:val="115"/>
          </w:rPr>
          <w:delText xml:space="preserve"> </w:delText>
        </w:r>
        <w:r w:rsidDel="009475F0">
          <w:rPr>
            <w:w w:val="115"/>
          </w:rPr>
          <w:delText>addition</w:delText>
        </w:r>
        <w:r w:rsidDel="009475F0">
          <w:rPr>
            <w:spacing w:val="-23"/>
            <w:w w:val="115"/>
          </w:rPr>
          <w:delText xml:space="preserve"> </w:delText>
        </w:r>
        <w:r w:rsidDel="009475F0">
          <w:rPr>
            <w:w w:val="115"/>
          </w:rPr>
          <w:delText>to</w:delText>
        </w:r>
        <w:r w:rsidDel="009475F0">
          <w:rPr>
            <w:spacing w:val="-23"/>
            <w:w w:val="115"/>
          </w:rPr>
          <w:delText xml:space="preserve"> </w:delText>
        </w:r>
        <w:r w:rsidDel="009475F0">
          <w:rPr>
            <w:w w:val="115"/>
          </w:rPr>
          <w:delText>the</w:delText>
        </w:r>
        <w:r w:rsidDel="009475F0">
          <w:rPr>
            <w:spacing w:val="-23"/>
            <w:w w:val="115"/>
          </w:rPr>
          <w:delText xml:space="preserve"> </w:delText>
        </w:r>
        <w:r w:rsidDel="009475F0">
          <w:rPr>
            <w:w w:val="115"/>
          </w:rPr>
          <w:delText>net</w:delText>
        </w:r>
        <w:r w:rsidDel="009475F0">
          <w:rPr>
            <w:spacing w:val="58"/>
            <w:w w:val="113"/>
          </w:rPr>
          <w:delText xml:space="preserve"> </w:delText>
        </w:r>
        <w:r w:rsidDel="009475F0">
          <w:rPr>
            <w:w w:val="115"/>
          </w:rPr>
          <w:delText>amount.</w:delText>
        </w:r>
        <w:r w:rsidDel="009475F0">
          <w:rPr>
            <w:spacing w:val="-13"/>
            <w:w w:val="115"/>
          </w:rPr>
          <w:delText xml:space="preserve"> </w:delText>
        </w:r>
      </w:del>
      <w:r>
        <w:rPr>
          <w:w w:val="115"/>
        </w:rPr>
        <w:t>Ensure</w:t>
      </w:r>
      <w:r>
        <w:rPr>
          <w:spacing w:val="-21"/>
          <w:w w:val="115"/>
        </w:rPr>
        <w:t xml:space="preserve"> </w:t>
      </w:r>
      <w:r>
        <w:rPr>
          <w:w w:val="115"/>
        </w:rPr>
        <w:t>that</w:t>
      </w:r>
      <w:r>
        <w:rPr>
          <w:spacing w:val="-22"/>
          <w:w w:val="115"/>
        </w:rPr>
        <w:t xml:space="preserve"> </w:t>
      </w:r>
      <w:r>
        <w:rPr>
          <w:spacing w:val="1"/>
          <w:w w:val="115"/>
        </w:rPr>
        <w:t>you</w:t>
      </w:r>
      <w:r>
        <w:rPr>
          <w:spacing w:val="-24"/>
          <w:w w:val="115"/>
        </w:rPr>
        <w:t xml:space="preserve"> </w:t>
      </w:r>
      <w:r>
        <w:rPr>
          <w:w w:val="115"/>
        </w:rPr>
        <w:t>use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payment</w:t>
      </w:r>
      <w:r>
        <w:rPr>
          <w:spacing w:val="-20"/>
          <w:w w:val="115"/>
        </w:rPr>
        <w:t xml:space="preserve"> </w:t>
      </w:r>
      <w:r>
        <w:rPr>
          <w:w w:val="115"/>
        </w:rPr>
        <w:t>terms</w:t>
      </w:r>
      <w:r>
        <w:rPr>
          <w:spacing w:val="-22"/>
          <w:w w:val="115"/>
        </w:rPr>
        <w:t xml:space="preserve"> </w:t>
      </w:r>
      <w:r>
        <w:rPr>
          <w:w w:val="115"/>
        </w:rPr>
        <w:t>0001.</w:t>
      </w:r>
      <w:r>
        <w:rPr>
          <w:spacing w:val="-21"/>
          <w:w w:val="115"/>
        </w:rPr>
        <w:t xml:space="preserve"> </w:t>
      </w:r>
      <w:r>
        <w:rPr>
          <w:w w:val="115"/>
        </w:rPr>
        <w:t>Use</w:t>
      </w:r>
      <w:r>
        <w:rPr>
          <w:spacing w:val="-23"/>
          <w:w w:val="115"/>
        </w:rPr>
        <w:t xml:space="preserve"> </w:t>
      </w:r>
      <w:r>
        <w:rPr>
          <w:w w:val="115"/>
        </w:rPr>
        <w:t>transaction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type</w:t>
      </w:r>
      <w:r>
        <w:rPr>
          <w:spacing w:val="-23"/>
          <w:w w:val="115"/>
        </w:rPr>
        <w:t xml:space="preserve"> </w:t>
      </w:r>
      <w:r>
        <w:rPr>
          <w:spacing w:val="2"/>
          <w:w w:val="115"/>
        </w:rPr>
        <w:t>100</w:t>
      </w:r>
      <w:r>
        <w:rPr>
          <w:spacing w:val="68"/>
          <w:w w:val="113"/>
        </w:rPr>
        <w:t xml:space="preserve"> </w:t>
      </w:r>
      <w:r>
        <w:rPr>
          <w:w w:val="115"/>
        </w:rPr>
        <w:t>(External</w:t>
      </w:r>
      <w:r>
        <w:rPr>
          <w:spacing w:val="-29"/>
          <w:w w:val="115"/>
        </w:rPr>
        <w:t xml:space="preserve"> </w:t>
      </w:r>
      <w:r>
        <w:rPr>
          <w:w w:val="115"/>
        </w:rPr>
        <w:t>asset</w:t>
      </w:r>
      <w:r>
        <w:rPr>
          <w:spacing w:val="-24"/>
          <w:w w:val="115"/>
        </w:rPr>
        <w:t xml:space="preserve"> </w:t>
      </w:r>
      <w:r>
        <w:rPr>
          <w:w w:val="115"/>
        </w:rPr>
        <w:t>acquisition).</w:t>
      </w:r>
    </w:p>
    <w:p w:rsidR="00092B85" w:rsidRDefault="00092B85">
      <w:pPr>
        <w:spacing w:before="4"/>
        <w:rPr>
          <w:rFonts w:ascii="Calibri" w:eastAsia="Calibri" w:hAnsi="Calibri" w:cs="Calibri"/>
          <w:sz w:val="25"/>
          <w:szCs w:val="25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858" style="width:412.15pt;height:52.85pt;mso-position-horizontal-relative:char;mso-position-vertical-relative:line" coordsize="8243,1057">
            <v:shape id="_x0000_s1860" type="#_x0000_t75" style="position:absolute;left:239;top:149;width:598;height:598">
              <v:imagedata r:id="rId11" o:title=""/>
            </v:shape>
            <v:shape id="_x0000_s1859" type="#_x0000_t202" style="position:absolute;width:8243;height:1057" filled="f">
              <v:textbox inset="0,0,0,0">
                <w:txbxContent>
                  <w:p w:rsidR="003561DB" w:rsidRDefault="003561DB">
                    <w:pPr>
                      <w:spacing w:before="121"/>
                      <w:ind w:left="1053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Hint:</w:t>
                    </w:r>
                  </w:p>
                  <w:p w:rsidR="003561DB" w:rsidRDefault="003561DB">
                    <w:pPr>
                      <w:spacing w:before="24" w:line="252" w:lineRule="auto"/>
                      <w:ind w:left="1053" w:right="913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For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posting</w:t>
                    </w:r>
                    <w:r>
                      <w:rPr>
                        <w:rFonts w:ascii="Calibri"/>
                        <w:spacing w:val="-2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purposes,</w:t>
                    </w:r>
                    <w:r>
                      <w:rPr>
                        <w:rFonts w:ascii="Calibri"/>
                        <w:spacing w:val="-2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use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F4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help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search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for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asset</w:t>
                    </w:r>
                    <w:r>
                      <w:rPr>
                        <w:rFonts w:ascii="Calibri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with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50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description</w:t>
                    </w:r>
                    <w:r>
                      <w:rPr>
                        <w:rFonts w:ascii="Calibri"/>
                        <w:spacing w:val="-1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115"/>
                        <w:sz w:val="20"/>
                      </w:rPr>
                      <w:t>PC</w:t>
                    </w:r>
                    <w:r>
                      <w:rPr>
                        <w:rFonts w:ascii="Courier New"/>
                        <w:b/>
                        <w:spacing w:val="-6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115"/>
                        <w:sz w:val="20"/>
                      </w:rPr>
                      <w:t>TS410-###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092B85" w:rsidRDefault="003561DB">
      <w:pPr>
        <w:pStyle w:val="BodyText"/>
        <w:numPr>
          <w:ilvl w:val="0"/>
          <w:numId w:val="168"/>
        </w:numPr>
        <w:tabs>
          <w:tab w:val="left" w:pos="1398"/>
        </w:tabs>
        <w:spacing w:before="59"/>
        <w:ind w:hanging="267"/>
      </w:pPr>
      <w:r>
        <w:rPr>
          <w:w w:val="115"/>
        </w:rPr>
        <w:t>Display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FI</w:t>
      </w:r>
      <w:r>
        <w:rPr>
          <w:spacing w:val="-27"/>
          <w:w w:val="115"/>
        </w:rPr>
        <w:t xml:space="preserve"> </w:t>
      </w:r>
      <w:r>
        <w:rPr>
          <w:w w:val="115"/>
        </w:rPr>
        <w:t>document.</w:t>
      </w:r>
    </w:p>
    <w:p w:rsidR="00092B85" w:rsidRDefault="003561DB">
      <w:pPr>
        <w:pStyle w:val="BodyText"/>
        <w:numPr>
          <w:ilvl w:val="0"/>
          <w:numId w:val="168"/>
        </w:numPr>
        <w:tabs>
          <w:tab w:val="left" w:pos="1398"/>
        </w:tabs>
        <w:spacing w:before="176" w:line="254" w:lineRule="auto"/>
        <w:ind w:right="398" w:hanging="269"/>
      </w:pP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accounts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9"/>
          <w:w w:val="110"/>
        </w:rPr>
        <w:t xml:space="preserve"> </w:t>
      </w:r>
      <w:r>
        <w:rPr>
          <w:w w:val="110"/>
        </w:rPr>
        <w:t>posted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operational</w:t>
      </w:r>
      <w:r>
        <w:rPr>
          <w:spacing w:val="-8"/>
          <w:w w:val="110"/>
        </w:rPr>
        <w:t xml:space="preserve"> </w:t>
      </w:r>
      <w:r>
        <w:rPr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w w:val="110"/>
        </w:rPr>
        <w:t>(vendor</w:t>
      </w:r>
      <w:r>
        <w:rPr>
          <w:spacing w:val="-13"/>
          <w:w w:val="110"/>
        </w:rPr>
        <w:t xml:space="preserve"> </w:t>
      </w:r>
      <w:r>
        <w:rPr>
          <w:w w:val="110"/>
        </w:rPr>
        <w:t>invoice)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valuation</w:t>
      </w:r>
      <w:r>
        <w:rPr>
          <w:spacing w:val="66"/>
          <w:w w:val="108"/>
        </w:rPr>
        <w:t xml:space="preserve"> </w:t>
      </w:r>
      <w:r>
        <w:rPr>
          <w:w w:val="110"/>
        </w:rPr>
        <w:t>parts</w:t>
      </w:r>
      <w:r>
        <w:rPr>
          <w:spacing w:val="-13"/>
          <w:w w:val="110"/>
        </w:rPr>
        <w:t xml:space="preserve"> </w:t>
      </w:r>
      <w:r>
        <w:rPr>
          <w:w w:val="110"/>
        </w:rPr>
        <w:t>(asset</w:t>
      </w:r>
      <w:r>
        <w:rPr>
          <w:spacing w:val="-13"/>
          <w:w w:val="110"/>
        </w:rPr>
        <w:t xml:space="preserve"> </w:t>
      </w:r>
      <w:r>
        <w:rPr>
          <w:w w:val="110"/>
        </w:rPr>
        <w:t>accounting)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1"/>
          <w:w w:val="110"/>
        </w:rPr>
        <w:t xml:space="preserve"> </w:t>
      </w:r>
      <w:r w:rsidR="00644AB7">
        <w:rPr>
          <w:w w:val="110"/>
        </w:rPr>
        <w:t>document?</w:t>
      </w:r>
    </w:p>
    <w:p w:rsidR="00092B85" w:rsidRDefault="003561DB">
      <w:pPr>
        <w:pStyle w:val="BodyText"/>
        <w:numPr>
          <w:ilvl w:val="0"/>
          <w:numId w:val="168"/>
        </w:numPr>
        <w:tabs>
          <w:tab w:val="left" w:pos="1398"/>
        </w:tabs>
        <w:spacing w:before="160" w:line="254" w:lineRule="auto"/>
        <w:ind w:right="889" w:hanging="271"/>
      </w:pPr>
      <w:r>
        <w:rPr>
          <w:spacing w:val="-1"/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Asset</w:t>
      </w:r>
      <w:r>
        <w:rPr>
          <w:spacing w:val="-8"/>
          <w:w w:val="110"/>
        </w:rPr>
        <w:t xml:space="preserve"> </w:t>
      </w:r>
      <w:r>
        <w:rPr>
          <w:w w:val="110"/>
        </w:rPr>
        <w:t>Explorer</w:t>
      </w:r>
      <w:r>
        <w:rPr>
          <w:spacing w:val="-7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Asset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Values</w:t>
      </w:r>
      <w:r>
        <w:rPr>
          <w:i/>
          <w:spacing w:val="-7"/>
          <w:w w:val="110"/>
        </w:rPr>
        <w:t xml:space="preserve"> </w:t>
      </w:r>
      <w:r>
        <w:rPr>
          <w:w w:val="110"/>
        </w:rPr>
        <w:t>app)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check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7"/>
          <w:w w:val="110"/>
        </w:rPr>
        <w:t xml:space="preserve"> </w:t>
      </w:r>
      <w:r>
        <w:rPr>
          <w:w w:val="110"/>
        </w:rPr>
        <w:t>asset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50"/>
          <w:w w:val="108"/>
        </w:rPr>
        <w:t xml:space="preserve"> </w:t>
      </w:r>
      <w:r>
        <w:rPr>
          <w:w w:val="110"/>
        </w:rPr>
        <w:t>depreciation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area,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32</w:t>
      </w:r>
      <w:r>
        <w:rPr>
          <w:spacing w:val="-11"/>
          <w:w w:val="110"/>
        </w:rPr>
        <w:t xml:space="preserve"> </w:t>
      </w:r>
      <w:r>
        <w:rPr>
          <w:w w:val="110"/>
        </w:rPr>
        <w:t>(IFRS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local</w:t>
      </w:r>
      <w:r>
        <w:rPr>
          <w:spacing w:val="-20"/>
          <w:w w:val="110"/>
        </w:rPr>
        <w:t xml:space="preserve"> </w:t>
      </w:r>
      <w:r>
        <w:rPr>
          <w:w w:val="110"/>
        </w:rPr>
        <w:t>currency).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11"/>
        <w:rPr>
          <w:rFonts w:ascii="Calibri" w:eastAsia="Calibri" w:hAnsi="Calibri" w:cs="Calibri"/>
          <w:sz w:val="17"/>
          <w:szCs w:val="17"/>
        </w:rPr>
      </w:pPr>
    </w:p>
    <w:p w:rsidR="00092B85" w:rsidRDefault="003561DB">
      <w:pPr>
        <w:pStyle w:val="BodyText"/>
        <w:numPr>
          <w:ilvl w:val="0"/>
          <w:numId w:val="168"/>
        </w:numPr>
        <w:tabs>
          <w:tab w:val="left" w:pos="1398"/>
        </w:tabs>
        <w:ind w:hanging="267"/>
      </w:pP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planned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posted</w:t>
      </w:r>
      <w:r>
        <w:rPr>
          <w:spacing w:val="-12"/>
          <w:w w:val="110"/>
        </w:rPr>
        <w:t xml:space="preserve"> </w:t>
      </w:r>
      <w:r>
        <w:rPr>
          <w:w w:val="110"/>
        </w:rPr>
        <w:t>depreciation</w:t>
      </w:r>
      <w:r>
        <w:rPr>
          <w:spacing w:val="-10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current</w:t>
      </w:r>
      <w:r>
        <w:rPr>
          <w:spacing w:val="-29"/>
          <w:w w:val="110"/>
        </w:rPr>
        <w:t xml:space="preserve"> </w:t>
      </w:r>
      <w:r>
        <w:rPr>
          <w:w w:val="110"/>
        </w:rPr>
        <w:t>year?</w:t>
      </w:r>
    </w:p>
    <w:p w:rsidR="00092B85" w:rsidRDefault="00092B85">
      <w:pPr>
        <w:spacing w:before="7"/>
        <w:rPr>
          <w:rFonts w:ascii="Calibri" w:eastAsia="Calibri" w:hAnsi="Calibri" w:cs="Calibri"/>
          <w:sz w:val="27"/>
          <w:szCs w:val="27"/>
        </w:rPr>
      </w:pPr>
    </w:p>
    <w:p w:rsidR="00092B85" w:rsidRDefault="003561DB">
      <w:pPr>
        <w:numPr>
          <w:ilvl w:val="0"/>
          <w:numId w:val="168"/>
        </w:numPr>
        <w:tabs>
          <w:tab w:val="left" w:pos="1398"/>
        </w:tabs>
        <w:ind w:hanging="27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Close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browser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page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Fixed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Asset</w:t>
      </w:r>
      <w:r>
        <w:rPr>
          <w:rFonts w:ascii="Calibri"/>
          <w:w w:val="115"/>
          <w:sz w:val="20"/>
        </w:rPr>
        <w:t>.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57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2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6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16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54" style="width:234.6pt;height:.75pt;mso-position-horizontal-relative:char;mso-position-vertical-relative:line" coordsize="4692,15">
            <v:group id="_x0000_s1855" style="position:absolute;left:8;top:8;width:4677;height:2" coordorigin="8,8" coordsize="4677,2">
              <v:shape id="_x0000_s1856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Post</w:t>
      </w:r>
      <w:r>
        <w:rPr>
          <w:spacing w:val="-12"/>
          <w:w w:val="120"/>
        </w:rPr>
        <w:t xml:space="preserve"> </w:t>
      </w:r>
      <w:r>
        <w:rPr>
          <w:w w:val="120"/>
        </w:rPr>
        <w:t>an</w:t>
      </w:r>
      <w:r>
        <w:rPr>
          <w:spacing w:val="-10"/>
          <w:w w:val="120"/>
        </w:rPr>
        <w:t xml:space="preserve"> </w:t>
      </w:r>
      <w:r>
        <w:rPr>
          <w:w w:val="120"/>
        </w:rPr>
        <w:t>Integrated</w:t>
      </w:r>
      <w:r>
        <w:rPr>
          <w:spacing w:val="-12"/>
          <w:w w:val="120"/>
        </w:rPr>
        <w:t xml:space="preserve"> </w:t>
      </w:r>
      <w:r>
        <w:rPr>
          <w:w w:val="120"/>
        </w:rPr>
        <w:t>Asset</w:t>
      </w:r>
      <w:r>
        <w:rPr>
          <w:spacing w:val="-12"/>
          <w:w w:val="120"/>
        </w:rPr>
        <w:t xml:space="preserve"> </w:t>
      </w:r>
      <w:r>
        <w:rPr>
          <w:w w:val="120"/>
        </w:rPr>
        <w:t>Acquisition</w:t>
      </w:r>
    </w:p>
    <w:p w:rsidR="00092B85" w:rsidRPr="00743370" w:rsidRDefault="00743370">
      <w:pPr>
        <w:rPr>
          <w:rFonts w:ascii="Calibri" w:eastAsia="Calibri" w:hAnsi="Calibri" w:cs="Calibri"/>
          <w:color w:val="FF0000"/>
          <w:sz w:val="38"/>
          <w:szCs w:val="38"/>
          <w:rPrChange w:id="585" w:author="Wilder, Tom" w:date="2019-05-11T14:32:00Z">
            <w:rPr>
              <w:rFonts w:ascii="Calibri" w:eastAsia="Calibri" w:hAnsi="Calibri" w:cs="Calibri"/>
              <w:sz w:val="38"/>
              <w:szCs w:val="38"/>
            </w:rPr>
          </w:rPrChange>
        </w:rPr>
      </w:pPr>
      <w:ins w:id="586" w:author="Wilder, Tom" w:date="2019-05-11T14:31:00Z">
        <w:r w:rsidRPr="00743370">
          <w:rPr>
            <w:rFonts w:ascii="Calibri" w:eastAsia="Calibri" w:hAnsi="Calibri" w:cs="Calibri"/>
            <w:color w:val="FF0000"/>
            <w:sz w:val="38"/>
            <w:szCs w:val="38"/>
            <w:rPrChange w:id="587" w:author="Wilder, Tom" w:date="2019-05-11T14:32:00Z">
              <w:rPr>
                <w:rFonts w:ascii="Calibri" w:eastAsia="Calibri" w:hAnsi="Calibri" w:cs="Calibri"/>
                <w:sz w:val="38"/>
                <w:szCs w:val="38"/>
              </w:rPr>
            </w:rPrChange>
          </w:rPr>
          <w:t xml:space="preserve">Note: Currently not available </w:t>
        </w:r>
      </w:ins>
      <w:ins w:id="588" w:author="Wilder, Tom" w:date="2019-05-11T14:32:00Z">
        <w:r w:rsidRPr="00743370">
          <w:rPr>
            <w:rFonts w:ascii="Calibri" w:eastAsia="Calibri" w:hAnsi="Calibri" w:cs="Calibri"/>
            <w:color w:val="FF0000"/>
            <w:sz w:val="38"/>
            <w:szCs w:val="38"/>
            <w:rPrChange w:id="589" w:author="Wilder, Tom" w:date="2019-05-11T14:32:00Z">
              <w:rPr>
                <w:rFonts w:ascii="Calibri" w:eastAsia="Calibri" w:hAnsi="Calibri" w:cs="Calibri"/>
                <w:sz w:val="38"/>
                <w:szCs w:val="38"/>
              </w:rPr>
            </w:rPrChange>
          </w:rPr>
          <w:t>in the</w:t>
        </w:r>
      </w:ins>
      <w:ins w:id="590" w:author="Wilder, Tom" w:date="2019-05-11T14:31:00Z">
        <w:r w:rsidRPr="00743370">
          <w:rPr>
            <w:rFonts w:ascii="Calibri" w:eastAsia="Calibri" w:hAnsi="Calibri" w:cs="Calibri"/>
            <w:color w:val="FF0000"/>
            <w:sz w:val="38"/>
            <w:szCs w:val="38"/>
            <w:rPrChange w:id="591" w:author="Wilder, Tom" w:date="2019-05-11T14:32:00Z">
              <w:rPr>
                <w:rFonts w:ascii="Calibri" w:eastAsia="Calibri" w:hAnsi="Calibri" w:cs="Calibri"/>
                <w:sz w:val="38"/>
                <w:szCs w:val="38"/>
              </w:rPr>
            </w:rPrChange>
          </w:rPr>
          <w:t xml:space="preserve"> </w:t>
        </w:r>
      </w:ins>
      <w:ins w:id="592" w:author="Wilder, Tom" w:date="2019-05-11T14:32:00Z">
        <w:r w:rsidRPr="00743370">
          <w:rPr>
            <w:rFonts w:ascii="Calibri" w:eastAsia="Calibri" w:hAnsi="Calibri" w:cs="Calibri"/>
            <w:color w:val="FF0000"/>
            <w:sz w:val="38"/>
            <w:szCs w:val="38"/>
            <w:rPrChange w:id="593" w:author="Wilder, Tom" w:date="2019-05-11T14:32:00Z">
              <w:rPr>
                <w:rFonts w:ascii="Calibri" w:eastAsia="Calibri" w:hAnsi="Calibri" w:cs="Calibri"/>
                <w:sz w:val="38"/>
                <w:szCs w:val="38"/>
              </w:rPr>
            </w:rPrChange>
          </w:rPr>
          <w:t>GBI 3.2 system</w:t>
        </w:r>
      </w:ins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67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28" w:line="255" w:lineRule="auto"/>
        <w:ind w:right="149"/>
        <w:jc w:val="both"/>
      </w:pPr>
      <w:r>
        <w:rPr>
          <w:w w:val="115"/>
        </w:rPr>
        <w:t>Your</w:t>
      </w:r>
      <w:r>
        <w:rPr>
          <w:spacing w:val="-24"/>
          <w:w w:val="115"/>
        </w:rPr>
        <w:t xml:space="preserve"> </w:t>
      </w:r>
      <w:r>
        <w:rPr>
          <w:w w:val="115"/>
        </w:rPr>
        <w:t>company</w:t>
      </w:r>
      <w:r>
        <w:rPr>
          <w:spacing w:val="-24"/>
          <w:w w:val="115"/>
        </w:rPr>
        <w:t xml:space="preserve"> </w:t>
      </w:r>
      <w:r>
        <w:rPr>
          <w:w w:val="115"/>
        </w:rPr>
        <w:t>(company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24"/>
          <w:w w:val="115"/>
        </w:rPr>
        <w:t xml:space="preserve"> </w:t>
      </w:r>
      <w:del w:id="594" w:author="Wilder, Tom" w:date="2019-05-11T11:02:00Z">
        <w:r w:rsidDel="003561DB">
          <w:rPr>
            <w:w w:val="115"/>
          </w:rPr>
          <w:delText>US###</w:delText>
        </w:r>
      </w:del>
      <w:ins w:id="595" w:author="Wilder, Tom" w:date="2019-05-11T11:02:00Z">
        <w:r>
          <w:rPr>
            <w:w w:val="115"/>
          </w:rPr>
          <w:t>US00</w:t>
        </w:r>
      </w:ins>
      <w:r>
        <w:rPr>
          <w:w w:val="115"/>
        </w:rPr>
        <w:t>)</w:t>
      </w:r>
      <w:r>
        <w:rPr>
          <w:spacing w:val="-23"/>
          <w:w w:val="115"/>
        </w:rPr>
        <w:t xml:space="preserve"> </w:t>
      </w:r>
      <w:r>
        <w:rPr>
          <w:w w:val="115"/>
        </w:rPr>
        <w:t>purchased</w:t>
      </w:r>
      <w:r>
        <w:rPr>
          <w:spacing w:val="-22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spacing w:val="1"/>
          <w:w w:val="115"/>
        </w:rPr>
        <w:t>PC</w:t>
      </w:r>
      <w:r>
        <w:rPr>
          <w:spacing w:val="-25"/>
          <w:w w:val="115"/>
        </w:rPr>
        <w:t xml:space="preserve"> </w:t>
      </w:r>
      <w:r>
        <w:rPr>
          <w:w w:val="115"/>
        </w:rPr>
        <w:t>from</w:t>
      </w:r>
      <w:r>
        <w:rPr>
          <w:spacing w:val="-24"/>
          <w:w w:val="115"/>
        </w:rPr>
        <w:t xml:space="preserve"> </w:t>
      </w:r>
      <w:r>
        <w:rPr>
          <w:w w:val="115"/>
        </w:rPr>
        <w:t>vendor</w:t>
      </w:r>
      <w:r>
        <w:rPr>
          <w:spacing w:val="-21"/>
          <w:w w:val="115"/>
        </w:rPr>
        <w:t xml:space="preserve"> </w:t>
      </w:r>
      <w:r>
        <w:rPr>
          <w:w w:val="115"/>
        </w:rPr>
        <w:t>T-BP###.</w:t>
      </w:r>
      <w:r>
        <w:rPr>
          <w:spacing w:val="-24"/>
          <w:w w:val="115"/>
        </w:rPr>
        <w:t xml:space="preserve"> </w:t>
      </w:r>
      <w:r>
        <w:rPr>
          <w:w w:val="115"/>
        </w:rPr>
        <w:t>You</w:t>
      </w:r>
      <w:r>
        <w:rPr>
          <w:spacing w:val="-24"/>
          <w:w w:val="115"/>
        </w:rPr>
        <w:t xml:space="preserve"> </w:t>
      </w:r>
      <w:r>
        <w:rPr>
          <w:w w:val="115"/>
        </w:rPr>
        <w:t>need</w:t>
      </w:r>
      <w:r>
        <w:rPr>
          <w:spacing w:val="-26"/>
          <w:w w:val="115"/>
        </w:rPr>
        <w:t xml:space="preserve"> </w:t>
      </w:r>
      <w:r>
        <w:rPr>
          <w:w w:val="115"/>
        </w:rPr>
        <w:t>to</w:t>
      </w:r>
      <w:r>
        <w:rPr>
          <w:spacing w:val="-22"/>
          <w:w w:val="115"/>
        </w:rPr>
        <w:t xml:space="preserve"> </w:t>
      </w:r>
      <w:r>
        <w:rPr>
          <w:spacing w:val="-1"/>
          <w:w w:val="115"/>
        </w:rPr>
        <w:t>post</w:t>
      </w:r>
      <w:r>
        <w:rPr>
          <w:spacing w:val="63"/>
          <w:w w:val="113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asset</w:t>
      </w:r>
      <w:r>
        <w:rPr>
          <w:spacing w:val="-2"/>
          <w:w w:val="115"/>
        </w:rPr>
        <w:t xml:space="preserve"> </w:t>
      </w:r>
      <w:r>
        <w:rPr>
          <w:w w:val="115"/>
        </w:rPr>
        <w:t>acquisition.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value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spacing w:val="-6"/>
          <w:w w:val="115"/>
        </w:rPr>
        <w:t>PC</w:t>
      </w:r>
      <w:r>
        <w:rPr>
          <w:spacing w:val="-15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USD</w:t>
      </w:r>
      <w:r>
        <w:rPr>
          <w:spacing w:val="-4"/>
          <w:w w:val="115"/>
        </w:rPr>
        <w:t xml:space="preserve"> </w:t>
      </w:r>
      <w:r>
        <w:rPr>
          <w:w w:val="115"/>
        </w:rPr>
        <w:t>2,000.</w:t>
      </w:r>
      <w:r>
        <w:rPr>
          <w:spacing w:val="-4"/>
          <w:w w:val="115"/>
        </w:rPr>
        <w:t xml:space="preserve"> </w:t>
      </w:r>
      <w:del w:id="596" w:author="Wilder, Tom" w:date="2019-05-11T14:20:00Z">
        <w:r w:rsidDel="009475F0">
          <w:rPr>
            <w:w w:val="115"/>
          </w:rPr>
          <w:delText>The</w:delText>
        </w:r>
        <w:r w:rsidDel="009475F0">
          <w:rPr>
            <w:spacing w:val="-5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tax</w:delText>
        </w:r>
        <w:r w:rsidDel="009475F0">
          <w:rPr>
            <w:spacing w:val="-5"/>
            <w:w w:val="115"/>
          </w:rPr>
          <w:delText xml:space="preserve"> </w:delText>
        </w:r>
        <w:r w:rsidDel="009475F0">
          <w:rPr>
            <w:w w:val="115"/>
          </w:rPr>
          <w:delText>of</w:delText>
        </w:r>
        <w:r w:rsidDel="009475F0">
          <w:rPr>
            <w:spacing w:val="-4"/>
            <w:w w:val="115"/>
          </w:rPr>
          <w:delText xml:space="preserve"> </w:delText>
        </w:r>
        <w:r w:rsidDel="009475F0">
          <w:rPr>
            <w:w w:val="115"/>
          </w:rPr>
          <w:delText>19%</w:delText>
        </w:r>
        <w:r w:rsidDel="009475F0">
          <w:rPr>
            <w:spacing w:val="-6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is</w:delText>
        </w:r>
        <w:r w:rsidDel="009475F0">
          <w:rPr>
            <w:spacing w:val="-4"/>
            <w:w w:val="115"/>
          </w:rPr>
          <w:delText xml:space="preserve"> </w:delText>
        </w:r>
        <w:r w:rsidDel="009475F0">
          <w:rPr>
            <w:spacing w:val="-1"/>
            <w:w w:val="115"/>
          </w:rPr>
          <w:delText>not</w:delText>
        </w:r>
        <w:r w:rsidDel="009475F0">
          <w:rPr>
            <w:spacing w:val="-6"/>
            <w:w w:val="115"/>
          </w:rPr>
          <w:delText xml:space="preserve"> </w:delText>
        </w:r>
        <w:r w:rsidDel="009475F0">
          <w:rPr>
            <w:w w:val="115"/>
          </w:rPr>
          <w:delText>included</w:delText>
        </w:r>
        <w:r w:rsidDel="009475F0">
          <w:rPr>
            <w:spacing w:val="-6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in</w:delText>
        </w:r>
        <w:r w:rsidDel="009475F0">
          <w:rPr>
            <w:spacing w:val="-7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the</w:delText>
        </w:r>
        <w:r w:rsidDel="009475F0">
          <w:rPr>
            <w:spacing w:val="56"/>
            <w:w w:val="113"/>
          </w:rPr>
          <w:delText xml:space="preserve"> </w:delText>
        </w:r>
        <w:r w:rsidDel="009475F0">
          <w:rPr>
            <w:w w:val="115"/>
          </w:rPr>
          <w:delText>price.</w:delText>
        </w:r>
      </w:del>
    </w:p>
    <w:p w:rsidR="00092B85" w:rsidRDefault="003561DB">
      <w:pPr>
        <w:pStyle w:val="BodyText"/>
        <w:spacing w:before="115" w:line="257" w:lineRule="auto"/>
        <w:ind w:right="328"/>
      </w:pPr>
      <w:r>
        <w:rPr>
          <w:w w:val="115"/>
        </w:rPr>
        <w:t>This</w:t>
      </w:r>
      <w:r>
        <w:rPr>
          <w:spacing w:val="-20"/>
          <w:w w:val="115"/>
        </w:rPr>
        <w:t xml:space="preserve"> </w:t>
      </w:r>
      <w:r>
        <w:rPr>
          <w:w w:val="115"/>
        </w:rPr>
        <w:t>exercise</w:t>
      </w:r>
      <w:r>
        <w:rPr>
          <w:spacing w:val="-18"/>
          <w:w w:val="115"/>
        </w:rPr>
        <w:t xml:space="preserve"> </w:t>
      </w:r>
      <w:r>
        <w:rPr>
          <w:w w:val="115"/>
        </w:rPr>
        <w:t>uses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w w:val="115"/>
        </w:rPr>
        <w:t>record</w:t>
      </w:r>
      <w:r>
        <w:rPr>
          <w:spacing w:val="-19"/>
          <w:w w:val="115"/>
        </w:rPr>
        <w:t xml:space="preserve"> </w:t>
      </w:r>
      <w:r>
        <w:rPr>
          <w:w w:val="115"/>
        </w:rPr>
        <w:t>created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exercise,</w:t>
      </w:r>
      <w:r>
        <w:rPr>
          <w:spacing w:val="-18"/>
          <w:w w:val="115"/>
        </w:rPr>
        <w:t xml:space="preserve"> </w:t>
      </w:r>
      <w:r>
        <w:rPr>
          <w:w w:val="115"/>
        </w:rPr>
        <w:t>Create</w:t>
      </w:r>
      <w:r>
        <w:rPr>
          <w:spacing w:val="-18"/>
          <w:w w:val="115"/>
        </w:rPr>
        <w:t xml:space="preserve"> </w:t>
      </w:r>
      <w:r>
        <w:rPr>
          <w:w w:val="115"/>
        </w:rPr>
        <w:t>Asset</w:t>
      </w:r>
      <w:r>
        <w:rPr>
          <w:spacing w:val="-17"/>
          <w:w w:val="115"/>
        </w:rPr>
        <w:t xml:space="preserve"> </w:t>
      </w:r>
      <w:r>
        <w:rPr>
          <w:w w:val="115"/>
        </w:rPr>
        <w:t>Master</w:t>
      </w:r>
      <w:r>
        <w:rPr>
          <w:spacing w:val="-20"/>
          <w:w w:val="115"/>
        </w:rPr>
        <w:t xml:space="preserve"> </w:t>
      </w:r>
      <w:r>
        <w:rPr>
          <w:w w:val="115"/>
        </w:rPr>
        <w:t>Data.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record</w:t>
      </w:r>
      <w:r>
        <w:rPr>
          <w:spacing w:val="-20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86"/>
          <w:w w:val="113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asset</w:t>
      </w:r>
      <w:r>
        <w:rPr>
          <w:spacing w:val="-16"/>
          <w:w w:val="115"/>
        </w:rPr>
        <w:t xml:space="preserve"> </w:t>
      </w:r>
      <w:r>
        <w:rPr>
          <w:w w:val="115"/>
        </w:rPr>
        <w:t>master</w:t>
      </w:r>
      <w:r>
        <w:rPr>
          <w:spacing w:val="-18"/>
          <w:w w:val="115"/>
        </w:rPr>
        <w:t xml:space="preserve"> </w:t>
      </w:r>
      <w:r>
        <w:rPr>
          <w:w w:val="115"/>
        </w:rPr>
        <w:t>record</w:t>
      </w:r>
      <w:r>
        <w:rPr>
          <w:spacing w:val="-17"/>
          <w:w w:val="115"/>
        </w:rPr>
        <w:t xml:space="preserve"> </w:t>
      </w:r>
      <w:r>
        <w:rPr>
          <w:w w:val="115"/>
        </w:rPr>
        <w:t>with</w:t>
      </w:r>
      <w:r>
        <w:rPr>
          <w:spacing w:val="-17"/>
          <w:w w:val="115"/>
        </w:rPr>
        <w:t xml:space="preserve"> </w:t>
      </w:r>
      <w:r>
        <w:rPr>
          <w:w w:val="115"/>
        </w:rPr>
        <w:t>description</w:t>
      </w:r>
      <w:r>
        <w:rPr>
          <w:spacing w:val="-17"/>
          <w:w w:val="115"/>
        </w:rPr>
        <w:t xml:space="preserve"> </w:t>
      </w:r>
      <w:r>
        <w:rPr>
          <w:spacing w:val="1"/>
          <w:w w:val="115"/>
        </w:rPr>
        <w:t>PC</w:t>
      </w:r>
      <w:r>
        <w:rPr>
          <w:spacing w:val="-20"/>
          <w:w w:val="115"/>
        </w:rPr>
        <w:t xml:space="preserve"> </w:t>
      </w:r>
      <w:r>
        <w:rPr>
          <w:w w:val="115"/>
        </w:rPr>
        <w:t>TS410-###.</w:t>
      </w:r>
    </w:p>
    <w:p w:rsidR="00092B85" w:rsidRDefault="00DA5CB6">
      <w:pPr>
        <w:pStyle w:val="BodyText"/>
        <w:spacing w:before="110" w:line="254" w:lineRule="auto"/>
        <w:ind w:right="213"/>
      </w:pPr>
      <w:r>
        <w:rPr>
          <w:spacing w:val="2"/>
          <w:w w:val="115"/>
        </w:rPr>
        <w:t>In this exercise</w:t>
      </w:r>
      <w:r w:rsidR="003561DB">
        <w:rPr>
          <w:spacing w:val="2"/>
          <w:w w:val="115"/>
        </w:rPr>
        <w:t>,</w:t>
      </w:r>
      <w:r w:rsidR="003561DB">
        <w:rPr>
          <w:spacing w:val="31"/>
          <w:w w:val="115"/>
        </w:rPr>
        <w:t xml:space="preserve"> </w:t>
      </w:r>
      <w:r>
        <w:rPr>
          <w:spacing w:val="3"/>
          <w:w w:val="115"/>
        </w:rPr>
        <w:t>when a value includes ###</w:t>
      </w:r>
      <w:r w:rsidR="003561DB">
        <w:rPr>
          <w:spacing w:val="3"/>
          <w:w w:val="115"/>
        </w:rPr>
        <w:t>,</w:t>
      </w:r>
      <w:r w:rsidR="003561DB">
        <w:rPr>
          <w:spacing w:val="36"/>
          <w:w w:val="115"/>
        </w:rPr>
        <w:t xml:space="preserve"> </w:t>
      </w:r>
      <w:r>
        <w:rPr>
          <w:spacing w:val="1"/>
          <w:w w:val="115"/>
        </w:rPr>
        <w:t>replace the</w:t>
      </w:r>
      <w:r w:rsidR="003561DB">
        <w:rPr>
          <w:spacing w:val="44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40"/>
          <w:w w:val="115"/>
        </w:rPr>
        <w:t xml:space="preserve"> </w:t>
      </w:r>
      <w:r>
        <w:rPr>
          <w:spacing w:val="2"/>
          <w:w w:val="115"/>
        </w:rPr>
        <w:t>characters with the number that</w:t>
      </w:r>
      <w:r w:rsidR="003561DB">
        <w:rPr>
          <w:spacing w:val="96"/>
          <w:w w:val="118"/>
        </w:rPr>
        <w:t xml:space="preserve"> </w:t>
      </w:r>
      <w:r w:rsidR="003561DB">
        <w:rPr>
          <w:w w:val="120"/>
        </w:rPr>
        <w:t>your</w:t>
      </w:r>
      <w:r w:rsidR="003561DB">
        <w:rPr>
          <w:spacing w:val="-16"/>
          <w:w w:val="120"/>
        </w:rPr>
        <w:t xml:space="preserve"> </w:t>
      </w:r>
      <w:r w:rsidR="003561DB">
        <w:rPr>
          <w:w w:val="120"/>
        </w:rPr>
        <w:t>instructor</w:t>
      </w:r>
      <w:r w:rsidR="003561DB">
        <w:rPr>
          <w:spacing w:val="-17"/>
          <w:w w:val="120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32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numPr>
          <w:ilvl w:val="0"/>
          <w:numId w:val="167"/>
        </w:numPr>
        <w:tabs>
          <w:tab w:val="left" w:pos="1398"/>
        </w:tabs>
        <w:spacing w:before="160" w:line="254" w:lineRule="auto"/>
        <w:ind w:right="510" w:hanging="235"/>
      </w:pPr>
      <w:r>
        <w:rPr>
          <w:w w:val="115"/>
        </w:rPr>
        <w:t>Post</w:t>
      </w:r>
      <w:r>
        <w:rPr>
          <w:spacing w:val="-23"/>
          <w:w w:val="115"/>
        </w:rPr>
        <w:t xml:space="preserve"> </w:t>
      </w:r>
      <w:r>
        <w:rPr>
          <w:w w:val="115"/>
        </w:rPr>
        <w:t>an</w:t>
      </w:r>
      <w:r>
        <w:rPr>
          <w:spacing w:val="-27"/>
          <w:w w:val="115"/>
        </w:rPr>
        <w:t xml:space="preserve"> </w:t>
      </w:r>
      <w:r>
        <w:rPr>
          <w:w w:val="115"/>
        </w:rPr>
        <w:t>integrated</w:t>
      </w:r>
      <w:r>
        <w:rPr>
          <w:spacing w:val="-23"/>
          <w:w w:val="115"/>
        </w:rPr>
        <w:t xml:space="preserve"> </w:t>
      </w:r>
      <w:r>
        <w:rPr>
          <w:w w:val="115"/>
        </w:rPr>
        <w:t>asset</w:t>
      </w:r>
      <w:r>
        <w:rPr>
          <w:spacing w:val="-23"/>
          <w:w w:val="115"/>
        </w:rPr>
        <w:t xml:space="preserve"> </w:t>
      </w:r>
      <w:r>
        <w:rPr>
          <w:w w:val="115"/>
        </w:rPr>
        <w:t>acquisition,</w:t>
      </w:r>
      <w:r>
        <w:rPr>
          <w:spacing w:val="-25"/>
          <w:w w:val="115"/>
        </w:rPr>
        <w:t xml:space="preserve"> </w:t>
      </w:r>
      <w:r>
        <w:rPr>
          <w:w w:val="115"/>
        </w:rPr>
        <w:t>that</w:t>
      </w:r>
      <w:r>
        <w:rPr>
          <w:spacing w:val="-25"/>
          <w:w w:val="115"/>
        </w:rPr>
        <w:t xml:space="preserve"> </w:t>
      </w:r>
      <w:r>
        <w:rPr>
          <w:w w:val="115"/>
        </w:rPr>
        <w:t>is,</w:t>
      </w:r>
      <w:r>
        <w:rPr>
          <w:spacing w:val="-24"/>
          <w:w w:val="115"/>
        </w:rPr>
        <w:t xml:space="preserve"> </w:t>
      </w:r>
      <w:r>
        <w:rPr>
          <w:w w:val="115"/>
        </w:rPr>
        <w:t>post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asset</w:t>
      </w:r>
      <w:r>
        <w:rPr>
          <w:spacing w:val="-23"/>
          <w:w w:val="115"/>
        </w:rPr>
        <w:t xml:space="preserve"> </w:t>
      </w:r>
      <w:r>
        <w:rPr>
          <w:w w:val="115"/>
        </w:rPr>
        <w:t>acquisition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amount</w:t>
      </w:r>
      <w:r>
        <w:rPr>
          <w:spacing w:val="76"/>
          <w:w w:val="113"/>
        </w:rPr>
        <w:t xml:space="preserve"> </w:t>
      </w:r>
      <w:r>
        <w:rPr>
          <w:w w:val="115"/>
        </w:rPr>
        <w:t>payable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vendor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one</w:t>
      </w:r>
      <w:r>
        <w:rPr>
          <w:spacing w:val="-9"/>
          <w:w w:val="115"/>
        </w:rPr>
        <w:t xml:space="preserve"> </w:t>
      </w:r>
      <w:r>
        <w:rPr>
          <w:w w:val="115"/>
        </w:rPr>
        <w:t>document.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company</w:t>
      </w:r>
      <w:r>
        <w:rPr>
          <w:spacing w:val="-9"/>
          <w:w w:val="115"/>
        </w:rPr>
        <w:t xml:space="preserve"> </w:t>
      </w:r>
      <w:r>
        <w:rPr>
          <w:w w:val="115"/>
        </w:rPr>
        <w:t>code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del w:id="597" w:author="Wilder, Tom" w:date="2019-05-11T11:02:00Z">
        <w:r w:rsidDel="003561DB">
          <w:rPr>
            <w:w w:val="115"/>
          </w:rPr>
          <w:delText>US###</w:delText>
        </w:r>
      </w:del>
      <w:ins w:id="598" w:author="Wilder, Tom" w:date="2019-05-11T11:02:00Z">
        <w:r>
          <w:rPr>
            <w:w w:val="115"/>
          </w:rPr>
          <w:t>US00</w:t>
        </w:r>
      </w:ins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invoice</w:t>
      </w:r>
      <w:r>
        <w:rPr>
          <w:spacing w:val="56"/>
          <w:w w:val="113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posting</w:t>
      </w:r>
      <w:r>
        <w:rPr>
          <w:spacing w:val="-20"/>
          <w:w w:val="115"/>
        </w:rPr>
        <w:t xml:space="preserve"> </w:t>
      </w:r>
      <w:r>
        <w:rPr>
          <w:w w:val="115"/>
        </w:rPr>
        <w:t>date</w:t>
      </w:r>
      <w:r>
        <w:rPr>
          <w:spacing w:val="-25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-25"/>
          <w:w w:val="115"/>
        </w:rPr>
        <w:t xml:space="preserve"> </w:t>
      </w:r>
      <w:r>
        <w:rPr>
          <w:rFonts w:cs="Calibri"/>
          <w:w w:val="115"/>
        </w:rPr>
        <w:t>today’s</w:t>
      </w:r>
      <w:r>
        <w:rPr>
          <w:rFonts w:cs="Calibri"/>
          <w:spacing w:val="-20"/>
          <w:w w:val="115"/>
        </w:rPr>
        <w:t xml:space="preserve"> </w:t>
      </w:r>
      <w:r>
        <w:rPr>
          <w:w w:val="115"/>
        </w:rPr>
        <w:t>date.</w:t>
      </w:r>
      <w:r>
        <w:rPr>
          <w:spacing w:val="-23"/>
          <w:w w:val="115"/>
        </w:rPr>
        <w:t xml:space="preserve"> </w:t>
      </w:r>
      <w:del w:id="599" w:author="Wilder, Tom" w:date="2019-05-11T14:20:00Z">
        <w:r w:rsidDel="009475F0">
          <w:rPr>
            <w:w w:val="115"/>
          </w:rPr>
          <w:delText>The</w:delText>
        </w:r>
        <w:r w:rsidDel="009475F0">
          <w:rPr>
            <w:spacing w:val="-23"/>
            <w:w w:val="115"/>
          </w:rPr>
          <w:delText xml:space="preserve"> </w:delText>
        </w:r>
        <w:r w:rsidDel="009475F0">
          <w:rPr>
            <w:w w:val="115"/>
          </w:rPr>
          <w:delText>input</w:delText>
        </w:r>
        <w:r w:rsidDel="009475F0">
          <w:rPr>
            <w:spacing w:val="-24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tax</w:delText>
        </w:r>
        <w:r w:rsidDel="009475F0">
          <w:rPr>
            <w:spacing w:val="-22"/>
            <w:w w:val="115"/>
          </w:rPr>
          <w:delText xml:space="preserve"> </w:delText>
        </w:r>
        <w:r w:rsidDel="009475F0">
          <w:rPr>
            <w:w w:val="115"/>
          </w:rPr>
          <w:delText>of</w:delText>
        </w:r>
        <w:r w:rsidDel="009475F0">
          <w:rPr>
            <w:spacing w:val="-23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19%</w:delText>
        </w:r>
        <w:r w:rsidDel="009475F0">
          <w:rPr>
            <w:spacing w:val="-22"/>
            <w:w w:val="115"/>
          </w:rPr>
          <w:delText xml:space="preserve"> </w:delText>
        </w:r>
        <w:r w:rsidDel="009475F0">
          <w:rPr>
            <w:w w:val="115"/>
          </w:rPr>
          <w:delText>(V1)</w:delText>
        </w:r>
        <w:r w:rsidDel="009475F0">
          <w:rPr>
            <w:spacing w:val="-22"/>
            <w:w w:val="115"/>
          </w:rPr>
          <w:delText xml:space="preserve"> </w:delText>
        </w:r>
        <w:r w:rsidDel="009475F0">
          <w:rPr>
            <w:w w:val="115"/>
          </w:rPr>
          <w:delText>is</w:delText>
        </w:r>
        <w:r w:rsidDel="009475F0">
          <w:rPr>
            <w:spacing w:val="-23"/>
            <w:w w:val="115"/>
          </w:rPr>
          <w:delText xml:space="preserve"> </w:delText>
        </w:r>
        <w:r w:rsidDel="009475F0">
          <w:rPr>
            <w:spacing w:val="1"/>
            <w:w w:val="115"/>
          </w:rPr>
          <w:delText>in</w:delText>
        </w:r>
        <w:r w:rsidDel="009475F0">
          <w:rPr>
            <w:spacing w:val="-24"/>
            <w:w w:val="115"/>
          </w:rPr>
          <w:delText xml:space="preserve"> </w:delText>
        </w:r>
        <w:r w:rsidDel="009475F0">
          <w:rPr>
            <w:w w:val="115"/>
          </w:rPr>
          <w:delText>addition</w:delText>
        </w:r>
        <w:r w:rsidDel="009475F0">
          <w:rPr>
            <w:spacing w:val="-23"/>
            <w:w w:val="115"/>
          </w:rPr>
          <w:delText xml:space="preserve"> </w:delText>
        </w:r>
        <w:r w:rsidDel="009475F0">
          <w:rPr>
            <w:w w:val="115"/>
          </w:rPr>
          <w:delText>to</w:delText>
        </w:r>
        <w:r w:rsidDel="009475F0">
          <w:rPr>
            <w:spacing w:val="-23"/>
            <w:w w:val="115"/>
          </w:rPr>
          <w:delText xml:space="preserve"> </w:delText>
        </w:r>
        <w:r w:rsidDel="009475F0">
          <w:rPr>
            <w:w w:val="115"/>
          </w:rPr>
          <w:delText>the</w:delText>
        </w:r>
        <w:r w:rsidDel="009475F0">
          <w:rPr>
            <w:spacing w:val="-21"/>
            <w:w w:val="115"/>
          </w:rPr>
          <w:delText xml:space="preserve"> </w:delText>
        </w:r>
        <w:r w:rsidDel="009475F0">
          <w:rPr>
            <w:w w:val="115"/>
          </w:rPr>
          <w:delText>net</w:delText>
        </w:r>
        <w:r w:rsidDel="009475F0">
          <w:rPr>
            <w:spacing w:val="52"/>
            <w:w w:val="113"/>
          </w:rPr>
          <w:delText xml:space="preserve"> </w:delText>
        </w:r>
        <w:r w:rsidDel="009475F0">
          <w:rPr>
            <w:w w:val="115"/>
          </w:rPr>
          <w:delText>amount.</w:delText>
        </w:r>
        <w:r w:rsidDel="009475F0">
          <w:rPr>
            <w:spacing w:val="-13"/>
            <w:w w:val="115"/>
          </w:rPr>
          <w:delText xml:space="preserve"> </w:delText>
        </w:r>
      </w:del>
      <w:ins w:id="600" w:author="Wilder, Tom" w:date="2019-05-11T14:20:00Z">
        <w:r w:rsidR="009475F0">
          <w:rPr>
            <w:spacing w:val="-13"/>
            <w:w w:val="115"/>
          </w:rPr>
          <w:t xml:space="preserve"> </w:t>
        </w:r>
      </w:ins>
      <w:r>
        <w:rPr>
          <w:w w:val="115"/>
        </w:rPr>
        <w:t>Ensure</w:t>
      </w:r>
      <w:r>
        <w:rPr>
          <w:spacing w:val="-21"/>
          <w:w w:val="115"/>
        </w:rPr>
        <w:t xml:space="preserve"> </w:t>
      </w:r>
      <w:r>
        <w:rPr>
          <w:w w:val="115"/>
        </w:rPr>
        <w:t>that</w:t>
      </w:r>
      <w:r>
        <w:rPr>
          <w:spacing w:val="-22"/>
          <w:w w:val="115"/>
        </w:rPr>
        <w:t xml:space="preserve"> </w:t>
      </w:r>
      <w:r>
        <w:rPr>
          <w:spacing w:val="1"/>
          <w:w w:val="115"/>
        </w:rPr>
        <w:t>you</w:t>
      </w:r>
      <w:r>
        <w:rPr>
          <w:spacing w:val="-24"/>
          <w:w w:val="115"/>
        </w:rPr>
        <w:t xml:space="preserve"> </w:t>
      </w:r>
      <w:r>
        <w:rPr>
          <w:w w:val="115"/>
        </w:rPr>
        <w:t>use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payment</w:t>
      </w:r>
      <w:r>
        <w:rPr>
          <w:spacing w:val="-20"/>
          <w:w w:val="115"/>
        </w:rPr>
        <w:t xml:space="preserve"> </w:t>
      </w:r>
      <w:r>
        <w:rPr>
          <w:w w:val="115"/>
        </w:rPr>
        <w:t>terms</w:t>
      </w:r>
      <w:r>
        <w:rPr>
          <w:spacing w:val="-22"/>
          <w:w w:val="115"/>
        </w:rPr>
        <w:t xml:space="preserve"> </w:t>
      </w:r>
      <w:r>
        <w:rPr>
          <w:w w:val="115"/>
        </w:rPr>
        <w:t>0001.</w:t>
      </w:r>
      <w:r>
        <w:rPr>
          <w:spacing w:val="-21"/>
          <w:w w:val="115"/>
        </w:rPr>
        <w:t xml:space="preserve"> </w:t>
      </w:r>
      <w:r>
        <w:rPr>
          <w:w w:val="115"/>
        </w:rPr>
        <w:t>Use</w:t>
      </w:r>
      <w:r>
        <w:rPr>
          <w:spacing w:val="-23"/>
          <w:w w:val="115"/>
        </w:rPr>
        <w:t xml:space="preserve"> </w:t>
      </w:r>
      <w:r>
        <w:rPr>
          <w:w w:val="115"/>
        </w:rPr>
        <w:t>transaction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type</w:t>
      </w:r>
      <w:r>
        <w:rPr>
          <w:spacing w:val="-23"/>
          <w:w w:val="115"/>
        </w:rPr>
        <w:t xml:space="preserve"> </w:t>
      </w:r>
      <w:r>
        <w:rPr>
          <w:spacing w:val="2"/>
          <w:w w:val="115"/>
        </w:rPr>
        <w:t>100</w:t>
      </w:r>
      <w:r>
        <w:rPr>
          <w:spacing w:val="68"/>
          <w:w w:val="113"/>
        </w:rPr>
        <w:t xml:space="preserve"> </w:t>
      </w:r>
      <w:r>
        <w:rPr>
          <w:w w:val="115"/>
        </w:rPr>
        <w:t>(External</w:t>
      </w:r>
      <w:r>
        <w:rPr>
          <w:spacing w:val="-29"/>
          <w:w w:val="115"/>
        </w:rPr>
        <w:t xml:space="preserve"> </w:t>
      </w:r>
      <w:r>
        <w:rPr>
          <w:w w:val="115"/>
        </w:rPr>
        <w:t>asset</w:t>
      </w:r>
      <w:r>
        <w:rPr>
          <w:spacing w:val="-24"/>
          <w:w w:val="115"/>
        </w:rPr>
        <w:t xml:space="preserve"> </w:t>
      </w:r>
      <w:r>
        <w:rPr>
          <w:w w:val="115"/>
        </w:rPr>
        <w:t>acquisition).</w:t>
      </w:r>
    </w:p>
    <w:p w:rsidR="00092B85" w:rsidRDefault="00092B85">
      <w:pPr>
        <w:spacing w:before="4"/>
        <w:rPr>
          <w:rFonts w:ascii="Calibri" w:eastAsia="Calibri" w:hAnsi="Calibri" w:cs="Calibri"/>
          <w:sz w:val="25"/>
          <w:szCs w:val="25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851" style="width:412.15pt;height:52.85pt;mso-position-horizontal-relative:char;mso-position-vertical-relative:line" coordsize="8243,1057">
            <v:shape id="_x0000_s1853" type="#_x0000_t75" style="position:absolute;left:239;top:149;width:598;height:598">
              <v:imagedata r:id="rId11" o:title=""/>
            </v:shape>
            <v:shape id="_x0000_s1852" type="#_x0000_t202" style="position:absolute;width:8243;height:1057" filled="f">
              <v:textbox inset="0,0,0,0">
                <w:txbxContent>
                  <w:p w:rsidR="003561DB" w:rsidRDefault="003561DB">
                    <w:pPr>
                      <w:spacing w:before="121"/>
                      <w:ind w:left="1053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Hint:</w:t>
                    </w:r>
                  </w:p>
                  <w:p w:rsidR="003561DB" w:rsidRDefault="003561DB">
                    <w:pPr>
                      <w:spacing w:before="24" w:line="252" w:lineRule="auto"/>
                      <w:ind w:left="1053" w:right="913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For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posting</w:t>
                    </w:r>
                    <w:r>
                      <w:rPr>
                        <w:rFonts w:ascii="Calibri"/>
                        <w:spacing w:val="-2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purposes,</w:t>
                    </w:r>
                    <w:r>
                      <w:rPr>
                        <w:rFonts w:ascii="Calibri"/>
                        <w:spacing w:val="-2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use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F4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help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search</w:t>
                    </w:r>
                    <w:r>
                      <w:rPr>
                        <w:rFonts w:ascii="Calibri"/>
                        <w:spacing w:val="-2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for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asset</w:t>
                    </w:r>
                    <w:r>
                      <w:rPr>
                        <w:rFonts w:ascii="Calibri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with</w:t>
                    </w:r>
                    <w:r>
                      <w:rPr>
                        <w:rFonts w:ascii="Calibri"/>
                        <w:spacing w:val="-2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50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description</w:t>
                    </w:r>
                    <w:r>
                      <w:rPr>
                        <w:rFonts w:ascii="Calibri"/>
                        <w:spacing w:val="-1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115"/>
                        <w:sz w:val="20"/>
                      </w:rPr>
                      <w:t>PC</w:t>
                    </w:r>
                    <w:r>
                      <w:rPr>
                        <w:rFonts w:ascii="Courier New"/>
                        <w:b/>
                        <w:spacing w:val="-6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115"/>
                        <w:sz w:val="20"/>
                      </w:rPr>
                      <w:t>TS410-###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spacing w:before="1"/>
        <w:rPr>
          <w:rFonts w:ascii="Calibri" w:eastAsia="Calibri" w:hAnsi="Calibri" w:cs="Calibri"/>
          <w:sz w:val="13"/>
          <w:szCs w:val="13"/>
        </w:rPr>
      </w:pPr>
    </w:p>
    <w:p w:rsidR="00092B85" w:rsidRDefault="003561DB">
      <w:pPr>
        <w:numPr>
          <w:ilvl w:val="1"/>
          <w:numId w:val="167"/>
        </w:numPr>
        <w:tabs>
          <w:tab w:val="left" w:pos="1722"/>
        </w:tabs>
        <w:spacing w:before="59" w:line="258" w:lineRule="auto"/>
        <w:ind w:right="32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Go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to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SAP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Fiori</w:t>
      </w:r>
      <w:r>
        <w:rPr>
          <w:rFonts w:ascii="Calibri"/>
          <w:spacing w:val="-10"/>
          <w:w w:val="110"/>
          <w:sz w:val="20"/>
        </w:rPr>
        <w:t xml:space="preserve"> </w:t>
      </w:r>
      <w:r w:rsidR="00DA5CB6">
        <w:rPr>
          <w:rFonts w:ascii="Calibri"/>
          <w:w w:val="110"/>
          <w:sz w:val="20"/>
        </w:rPr>
        <w:t>Launchpad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Acquisition</w:t>
      </w:r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without</w:t>
      </w:r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order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(</w:t>
      </w:r>
      <w:r w:rsidR="00644AB7">
        <w:rPr>
          <w:rFonts w:ascii="Calibri"/>
          <w:i/>
          <w:w w:val="110"/>
          <w:sz w:val="20"/>
        </w:rPr>
        <w:t>integrated</w:t>
      </w:r>
      <w:r w:rsidR="00644AB7">
        <w:rPr>
          <w:rFonts w:ascii="Calibri"/>
          <w:i/>
          <w:w w:val="108"/>
          <w:sz w:val="20"/>
        </w:rPr>
        <w:t xml:space="preserve"> </w:t>
      </w:r>
      <w:r w:rsidR="00644AB7">
        <w:rPr>
          <w:rFonts w:ascii="Calibri"/>
          <w:i/>
          <w:spacing w:val="44"/>
          <w:w w:val="108"/>
          <w:sz w:val="20"/>
        </w:rPr>
        <w:t>AP</w:t>
      </w:r>
      <w:r>
        <w:rPr>
          <w:rFonts w:ascii="Calibri"/>
          <w:i/>
          <w:w w:val="110"/>
          <w:sz w:val="20"/>
        </w:rPr>
        <w:t>)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tile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in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9"/>
          <w:w w:val="110"/>
          <w:sz w:val="20"/>
        </w:rPr>
        <w:t xml:space="preserve"> </w:t>
      </w:r>
      <w:r w:rsidR="00DA5CB6">
        <w:rPr>
          <w:rFonts w:ascii="Calibri"/>
          <w:w w:val="110"/>
          <w:sz w:val="20"/>
        </w:rPr>
        <w:t>Launchpad</w:t>
      </w:r>
      <w:r>
        <w:rPr>
          <w:rFonts w:ascii="Calibri"/>
          <w:w w:val="110"/>
          <w:sz w:val="20"/>
        </w:rPr>
        <w:t>.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Alternatively,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transaction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code</w:t>
      </w:r>
      <w:r>
        <w:rPr>
          <w:rFonts w:ascii="Calibri"/>
          <w:spacing w:val="-1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F-90</w:t>
      </w:r>
      <w:r>
        <w:rPr>
          <w:rFonts w:ascii="Calibri"/>
          <w:w w:val="110"/>
          <w:sz w:val="20"/>
        </w:rPr>
        <w:t>.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Make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note</w:t>
      </w:r>
      <w:r>
        <w:rPr>
          <w:rFonts w:ascii="Calibri"/>
          <w:spacing w:val="38"/>
          <w:w w:val="108"/>
          <w:sz w:val="20"/>
        </w:rPr>
        <w:t xml:space="preserve"> </w:t>
      </w:r>
      <w:r>
        <w:rPr>
          <w:rFonts w:ascii="Calibri"/>
          <w:w w:val="110"/>
          <w:sz w:val="20"/>
        </w:rPr>
        <w:t>of</w:t>
      </w:r>
      <w:r>
        <w:rPr>
          <w:rFonts w:ascii="Calibri"/>
          <w:spacing w:val="-1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FI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document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number.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Use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following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data:</w:t>
      </w:r>
    </w:p>
    <w:p w:rsidR="00092B85" w:rsidRDefault="00092B85">
      <w:pPr>
        <w:spacing w:before="11"/>
        <w:rPr>
          <w:rFonts w:ascii="Calibri" w:eastAsia="Calibri" w:hAnsi="Calibri" w:cs="Calibri"/>
          <w:sz w:val="4"/>
          <w:szCs w:val="4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9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Document</w:t>
            </w:r>
            <w:r>
              <w:rPr>
                <w:rFonts w:ascii="Calibri"/>
                <w:i/>
                <w:spacing w:val="-22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Date/Posting</w:t>
            </w:r>
            <w:r>
              <w:rPr>
                <w:rFonts w:ascii="Calibri"/>
                <w:i/>
                <w:spacing w:val="-22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Date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date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601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602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Currency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USD</w:t>
            </w:r>
          </w:p>
        </w:tc>
      </w:tr>
      <w:tr w:rsidR="00092B85">
        <w:trPr>
          <w:trHeight w:hRule="exact" w:val="394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First</w:t>
            </w:r>
            <w:r>
              <w:rPr>
                <w:rFonts w:ascii="Calibri"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line</w:t>
            </w:r>
            <w:r>
              <w:rPr>
                <w:rFonts w:ascii="Calibri"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item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Posting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spacing w:val="1"/>
                <w:w w:val="115"/>
                <w:sz w:val="20"/>
              </w:rPr>
              <w:t>key</w:t>
            </w:r>
            <w:r>
              <w:rPr>
                <w:rFonts w:ascii="Calibri"/>
                <w:i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(PstKy)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31</w:t>
            </w:r>
            <w:r>
              <w:rPr>
                <w:rFonts w:ascii="Courier New"/>
                <w:b/>
                <w:spacing w:val="-11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invoice</w:t>
            </w:r>
          </w:p>
        </w:tc>
      </w:tr>
      <w:tr w:rsidR="00092B85">
        <w:trPr>
          <w:trHeight w:hRule="exact" w:val="408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Pr="00CA3A0C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i/>
                <w:sz w:val="20"/>
                <w:szCs w:val="20"/>
                <w:rPrChange w:id="603" w:author="Wilder, Tom" w:date="2019-05-11T14:21:00Z">
                  <w:rPr>
                    <w:rFonts w:ascii="Courier New" w:eastAsia="Courier New" w:hAnsi="Courier New" w:cs="Courier New"/>
                    <w:sz w:val="20"/>
                    <w:szCs w:val="20"/>
                  </w:rPr>
                </w:rPrChange>
              </w:rPr>
            </w:pPr>
            <w:del w:id="604" w:author="Wilder, Tom" w:date="2019-05-11T14:21:00Z">
              <w:r w:rsidDel="009475F0">
                <w:rPr>
                  <w:rFonts w:ascii="Courier New"/>
                  <w:b/>
                  <w:sz w:val="20"/>
                </w:rPr>
                <w:delText>T-BP###</w:delText>
              </w:r>
            </w:del>
            <w:ins w:id="605" w:author="Wilder, Tom" w:date="2019-05-11T14:21:00Z">
              <w:r w:rsidR="00CA3A0C">
                <w:rPr>
                  <w:rFonts w:ascii="Courier New"/>
                  <w:b/>
                  <w:i/>
                  <w:sz w:val="20"/>
                </w:rPr>
                <w:t>your vendor</w:t>
              </w:r>
            </w:ins>
          </w:p>
        </w:tc>
      </w:tr>
    </w:tbl>
    <w:p w:rsidR="00092B85" w:rsidRDefault="00092B8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numPr>
          <w:ilvl w:val="1"/>
          <w:numId w:val="167"/>
        </w:numPr>
        <w:tabs>
          <w:tab w:val="left" w:pos="1722"/>
        </w:tabs>
        <w:spacing w:before="59"/>
        <w:ind w:hanging="295"/>
      </w:pPr>
      <w:r>
        <w:rPr>
          <w:w w:val="110"/>
        </w:rPr>
        <w:t>Press</w:t>
      </w:r>
      <w:r>
        <w:rPr>
          <w:spacing w:val="-13"/>
          <w:w w:val="110"/>
        </w:rPr>
        <w:t xml:space="preserve"> </w:t>
      </w:r>
      <w:r>
        <w:rPr>
          <w:w w:val="110"/>
        </w:rPr>
        <w:t>Enter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28"/>
          <w:w w:val="110"/>
        </w:rPr>
        <w:t xml:space="preserve"> </w:t>
      </w:r>
      <w:r>
        <w:rPr>
          <w:w w:val="110"/>
        </w:rPr>
        <w:t>data:</w:t>
      </w:r>
    </w:p>
    <w:p w:rsidR="00092B85" w:rsidRDefault="00092B85">
      <w:pPr>
        <w:spacing w:before="4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2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Amount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0"/>
                <w:sz w:val="20"/>
              </w:rPr>
              <w:t>2000</w:t>
            </w:r>
          </w:p>
        </w:tc>
      </w:tr>
      <w:tr w:rsidR="00092B85" w:rsidDel="00CA3A0C">
        <w:trPr>
          <w:trHeight w:hRule="exact" w:val="396"/>
          <w:del w:id="606" w:author="Wilder, Tom" w:date="2019-05-11T14:22:00Z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CA3A0C" w:rsidRDefault="003561DB">
            <w:pPr>
              <w:pStyle w:val="TableParagraph"/>
              <w:spacing w:before="55"/>
              <w:ind w:left="66"/>
              <w:rPr>
                <w:del w:id="607" w:author="Wilder, Tom" w:date="2019-05-11T14:22:00Z"/>
                <w:rFonts w:ascii="Calibri" w:eastAsia="Calibri" w:hAnsi="Calibri" w:cs="Calibri"/>
                <w:sz w:val="20"/>
                <w:szCs w:val="20"/>
              </w:rPr>
            </w:pPr>
            <w:del w:id="608" w:author="Wilder, Tom" w:date="2019-05-11T14:22:00Z">
              <w:r w:rsidDel="00CA3A0C">
                <w:rPr>
                  <w:rFonts w:ascii="Calibri"/>
                  <w:w w:val="115"/>
                  <w:sz w:val="20"/>
                </w:rPr>
                <w:delText>Tax</w:delText>
              </w:r>
              <w:r w:rsidDel="00CA3A0C">
                <w:rPr>
                  <w:rFonts w:ascii="Calibri"/>
                  <w:spacing w:val="-17"/>
                  <w:w w:val="115"/>
                  <w:sz w:val="20"/>
                </w:rPr>
                <w:delText xml:space="preserve"> </w:delText>
              </w:r>
              <w:r w:rsidDel="00CA3A0C">
                <w:rPr>
                  <w:rFonts w:ascii="Calibri"/>
                  <w:w w:val="115"/>
                  <w:sz w:val="20"/>
                </w:rPr>
                <w:delText>Amount</w:delText>
              </w:r>
            </w:del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CA3A0C" w:rsidRDefault="003561DB">
            <w:pPr>
              <w:pStyle w:val="TableParagraph"/>
              <w:spacing w:before="55"/>
              <w:ind w:left="66"/>
              <w:rPr>
                <w:del w:id="609" w:author="Wilder, Tom" w:date="2019-05-11T14:22:00Z"/>
                <w:rFonts w:ascii="Calibri" w:eastAsia="Calibri" w:hAnsi="Calibri" w:cs="Calibri"/>
                <w:sz w:val="20"/>
                <w:szCs w:val="20"/>
              </w:rPr>
            </w:pPr>
            <w:del w:id="610" w:author="Wilder, Tom" w:date="2019-05-11T14:22:00Z">
              <w:r w:rsidDel="00CA3A0C">
                <w:rPr>
                  <w:rFonts w:ascii="Calibri"/>
                  <w:w w:val="120"/>
                  <w:sz w:val="20"/>
                </w:rPr>
                <w:delText>0</w:delText>
              </w:r>
            </w:del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11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Unit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Financial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Management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Accounting: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Basics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  <w:tblGridChange w:id="611">
          <w:tblGrid>
            <w:gridCol w:w="3959"/>
            <w:gridCol w:w="3959"/>
          </w:tblGrid>
        </w:tblGridChange>
      </w:tblGrid>
      <w:tr w:rsidR="00092B85">
        <w:trPr>
          <w:trHeight w:hRule="exact" w:val="411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 w:rsidDel="00CA3A0C">
        <w:trPr>
          <w:trHeight w:hRule="exact" w:val="401"/>
          <w:del w:id="612" w:author="Wilder, Tom" w:date="2019-05-11T14:22:00Z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CA3A0C" w:rsidRDefault="003561DB">
            <w:pPr>
              <w:pStyle w:val="TableParagraph"/>
              <w:spacing w:before="55"/>
              <w:ind w:left="66"/>
              <w:rPr>
                <w:del w:id="613" w:author="Wilder, Tom" w:date="2019-05-11T14:22:00Z"/>
                <w:rFonts w:ascii="Calibri" w:eastAsia="Calibri" w:hAnsi="Calibri" w:cs="Calibri"/>
                <w:sz w:val="20"/>
                <w:szCs w:val="20"/>
              </w:rPr>
            </w:pPr>
            <w:del w:id="614" w:author="Wilder, Tom" w:date="2019-05-11T14:22:00Z">
              <w:r w:rsidDel="00CA3A0C">
                <w:rPr>
                  <w:rFonts w:ascii="Calibri"/>
                  <w:spacing w:val="1"/>
                  <w:w w:val="115"/>
                  <w:sz w:val="20"/>
                </w:rPr>
                <w:delText>T</w:delText>
              </w:r>
              <w:r w:rsidDel="00CA3A0C">
                <w:rPr>
                  <w:rFonts w:ascii="Calibri"/>
                  <w:spacing w:val="-1"/>
                  <w:w w:val="115"/>
                  <w:sz w:val="20"/>
                </w:rPr>
                <w:delText>a</w:delText>
              </w:r>
              <w:r w:rsidDel="00CA3A0C">
                <w:rPr>
                  <w:rFonts w:ascii="Calibri"/>
                  <w:w w:val="115"/>
                  <w:sz w:val="20"/>
                </w:rPr>
                <w:delText>x</w:delText>
              </w:r>
              <w:r w:rsidDel="00CA3A0C">
                <w:rPr>
                  <w:rFonts w:ascii="Calibri"/>
                  <w:spacing w:val="-14"/>
                  <w:w w:val="115"/>
                  <w:sz w:val="20"/>
                </w:rPr>
                <w:delText xml:space="preserve"> </w:delText>
              </w:r>
              <w:r w:rsidDel="00CA3A0C">
                <w:rPr>
                  <w:rFonts w:ascii="Calibri"/>
                  <w:spacing w:val="2"/>
                  <w:w w:val="115"/>
                  <w:sz w:val="20"/>
                </w:rPr>
                <w:delText>co</w:delText>
              </w:r>
              <w:r w:rsidDel="00CA3A0C">
                <w:rPr>
                  <w:rFonts w:ascii="Calibri"/>
                  <w:w w:val="115"/>
                  <w:sz w:val="20"/>
                </w:rPr>
                <w:delText>de</w:delText>
              </w:r>
            </w:del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CA3A0C" w:rsidRDefault="003561DB">
            <w:pPr>
              <w:pStyle w:val="TableParagraph"/>
              <w:spacing w:before="55"/>
              <w:ind w:left="66"/>
              <w:rPr>
                <w:del w:id="615" w:author="Wilder, Tom" w:date="2019-05-11T14:22:00Z"/>
                <w:rFonts w:ascii="Calibri" w:eastAsia="Calibri" w:hAnsi="Calibri" w:cs="Calibri"/>
                <w:sz w:val="20"/>
                <w:szCs w:val="20"/>
              </w:rPr>
            </w:pPr>
            <w:del w:id="616" w:author="Wilder, Tom" w:date="2019-05-11T14:22:00Z">
              <w:r w:rsidDel="00CA3A0C">
                <w:rPr>
                  <w:rFonts w:ascii="Calibri"/>
                  <w:spacing w:val="-1"/>
                  <w:w w:val="115"/>
                  <w:sz w:val="20"/>
                </w:rPr>
                <w:delText>XI</w:delText>
              </w:r>
            </w:del>
          </w:p>
        </w:tc>
      </w:tr>
      <w:tr w:rsidR="00092B85">
        <w:trPr>
          <w:trHeight w:hRule="exact" w:val="396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Payment</w:t>
            </w:r>
            <w:r>
              <w:rPr>
                <w:rFonts w:ascii="Calibri"/>
                <w:spacing w:val="-23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terms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0</w:t>
            </w:r>
            <w:r>
              <w:rPr>
                <w:rFonts w:ascii="Calibri"/>
                <w:spacing w:val="2"/>
                <w:w w:val="120"/>
                <w:sz w:val="20"/>
              </w:rPr>
              <w:t>00</w:t>
            </w:r>
            <w:r>
              <w:rPr>
                <w:rFonts w:ascii="Calibri"/>
                <w:w w:val="120"/>
                <w:sz w:val="20"/>
              </w:rPr>
              <w:t>1</w:t>
            </w:r>
          </w:p>
        </w:tc>
      </w:tr>
      <w:tr w:rsidR="00092B85">
        <w:trPr>
          <w:trHeight w:hRule="exact" w:val="394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Next</w:t>
            </w:r>
            <w:r>
              <w:rPr>
                <w:rFonts w:ascii="Calibri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line</w:t>
            </w:r>
            <w:r>
              <w:rPr>
                <w:rFonts w:ascii="Calibri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0"/>
                <w:sz w:val="20"/>
              </w:rPr>
              <w:t>item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396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PstKy</w:t>
            </w:r>
            <w:r>
              <w:rPr>
                <w:rFonts w:ascii="Calibri"/>
                <w:spacing w:val="-15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(posting</w:t>
            </w:r>
            <w:r>
              <w:rPr>
                <w:rFonts w:ascii="Calibri"/>
                <w:spacing w:val="-12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key)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70</w:t>
            </w:r>
          </w:p>
        </w:tc>
      </w:tr>
      <w:tr w:rsidR="00092B85">
        <w:trPr>
          <w:trHeight w:hRule="exact" w:val="1465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Account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DA5CB6">
            <w:pPr>
              <w:pStyle w:val="TableParagraph"/>
              <w:spacing w:before="55" w:line="256" w:lineRule="auto"/>
              <w:ind w:left="66" w:right="26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0"/>
                <w:sz w:val="20"/>
              </w:rPr>
              <w:t>The</w:t>
            </w:r>
            <w:r>
              <w:rPr>
                <w:rFonts w:ascii="Calibri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asset</w:t>
            </w:r>
            <w:r>
              <w:rPr>
                <w:rFonts w:ascii="Calibri"/>
                <w:spacing w:val="-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number</w:t>
            </w:r>
            <w:r>
              <w:rPr>
                <w:rFonts w:ascii="Calibri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that</w:t>
            </w:r>
            <w:r>
              <w:rPr>
                <w:rFonts w:ascii="Calibri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you</w:t>
            </w:r>
            <w:r>
              <w:rPr>
                <w:rFonts w:ascii="Calibri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noted</w:t>
            </w:r>
            <w:r>
              <w:rPr>
                <w:rFonts w:ascii="Calibri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0"/>
                <w:sz w:val="20"/>
              </w:rPr>
              <w:t>in</w:t>
            </w:r>
            <w:r>
              <w:rPr>
                <w:rFonts w:ascii="Calibri"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the</w:t>
            </w:r>
            <w:r>
              <w:rPr>
                <w:rFonts w:ascii="Calibri"/>
                <w:spacing w:val="24"/>
                <w:w w:val="108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exercise,</w:t>
            </w:r>
            <w:r>
              <w:rPr>
                <w:rFonts w:ascii="Calibri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Create</w:t>
            </w:r>
            <w:r>
              <w:rPr>
                <w:rFonts w:ascii="Calibri"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Asset</w:t>
            </w:r>
            <w:r>
              <w:rPr>
                <w:rFonts w:ascii="Calibri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Master</w:t>
            </w:r>
            <w:r>
              <w:rPr>
                <w:rFonts w:ascii="Calibri"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0"/>
                <w:sz w:val="20"/>
              </w:rPr>
              <w:t>Data</w:t>
            </w:r>
            <w:r>
              <w:rPr>
                <w:rFonts w:ascii="Calibri"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0"/>
                <w:sz w:val="20"/>
              </w:rPr>
              <w:t>(al</w:t>
            </w:r>
            <w:r>
              <w:rPr>
                <w:rFonts w:ascii="Calibri"/>
                <w:w w:val="110"/>
                <w:sz w:val="20"/>
              </w:rPr>
              <w:t>ternatively,</w:t>
            </w:r>
            <w:r>
              <w:rPr>
                <w:rFonts w:ascii="Calibri"/>
                <w:spacing w:val="-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use</w:t>
            </w:r>
            <w:r>
              <w:rPr>
                <w:rFonts w:ascii="Calibri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the</w:t>
            </w:r>
            <w:r>
              <w:rPr>
                <w:rFonts w:ascii="Calibri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F4</w:t>
            </w:r>
            <w:r>
              <w:rPr>
                <w:rFonts w:ascii="Calibri"/>
                <w:spacing w:val="-6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help</w:t>
            </w:r>
            <w:r>
              <w:rPr>
                <w:rFonts w:ascii="Calibri"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to</w:t>
            </w:r>
            <w:r>
              <w:rPr>
                <w:rFonts w:ascii="Calibri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search</w:t>
            </w:r>
            <w:r>
              <w:rPr>
                <w:rFonts w:ascii="Calibri"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for</w:t>
            </w:r>
            <w:r>
              <w:rPr>
                <w:rFonts w:ascii="Calibri"/>
                <w:spacing w:val="27"/>
                <w:w w:val="108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20"/>
              </w:rPr>
              <w:t>the</w:t>
            </w:r>
            <w:r>
              <w:rPr>
                <w:rFonts w:ascii="Calibri"/>
                <w:spacing w:val="-6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asset</w:t>
            </w:r>
            <w:r>
              <w:rPr>
                <w:rFonts w:ascii="Calibri"/>
                <w:spacing w:val="-5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with</w:t>
            </w:r>
            <w:r>
              <w:rPr>
                <w:rFonts w:ascii="Calibri"/>
                <w:spacing w:val="-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the</w:t>
            </w:r>
            <w:r>
              <w:rPr>
                <w:rFonts w:ascii="Calibri"/>
                <w:spacing w:val="-5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description</w:t>
            </w:r>
            <w:r>
              <w:rPr>
                <w:rFonts w:ascii="Calibri"/>
                <w:spacing w:val="-3"/>
                <w:w w:val="110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PC</w:t>
            </w:r>
            <w:r>
              <w:rPr>
                <w:rFonts w:ascii="Courier New"/>
                <w:b/>
                <w:spacing w:val="-16"/>
                <w:w w:val="110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for</w:t>
            </w:r>
            <w:r>
              <w:rPr>
                <w:rFonts w:ascii="Courier New"/>
                <w:b/>
                <w:spacing w:val="25"/>
                <w:w w:val="109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my</w:t>
            </w:r>
            <w:r>
              <w:rPr>
                <w:rFonts w:ascii="Courier New"/>
                <w:b/>
                <w:spacing w:val="-5"/>
                <w:w w:val="110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IT</w:t>
            </w:r>
            <w:r>
              <w:rPr>
                <w:rFonts w:ascii="Courier New"/>
                <w:b/>
                <w:spacing w:val="-4"/>
                <w:w w:val="110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Cost</w:t>
            </w:r>
            <w:r>
              <w:rPr>
                <w:rFonts w:ascii="Courier New"/>
                <w:b/>
                <w:spacing w:val="-3"/>
                <w:w w:val="110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###</w:t>
            </w:r>
            <w:r>
              <w:rPr>
                <w:rFonts w:ascii="Courier New"/>
                <w:b/>
                <w:spacing w:val="-5"/>
                <w:w w:val="110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PC)</w:t>
            </w:r>
            <w:r>
              <w:rPr>
                <w:rFonts w:ascii="Calibri"/>
                <w:w w:val="110"/>
                <w:sz w:val="20"/>
              </w:rPr>
              <w:t>.</w:t>
            </w:r>
          </w:p>
        </w:tc>
      </w:tr>
      <w:tr w:rsidR="00092B85" w:rsidTr="00CA3A0C">
        <w:tblPrEx>
          <w:tblW w:w="0" w:type="auto"/>
          <w:tblInd w:w="172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617" w:author="Wilder, Tom" w:date="2019-05-11T14:25:00Z">
            <w:tblPrEx>
              <w:tblW w:w="0" w:type="auto"/>
              <w:tblInd w:w="172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hRule="exact" w:val="760"/>
          <w:trPrChange w:id="618" w:author="Wilder, Tom" w:date="2019-05-11T14:25:00Z">
            <w:trPr>
              <w:trHeight w:hRule="exact" w:val="396"/>
            </w:trPr>
          </w:trPrChange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619" w:author="Wilder, Tom" w:date="2019-05-11T14:25:00Z">
              <w:tcPr>
                <w:tcW w:w="395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 w:rsidP="00CA3A0C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TType</w:t>
            </w:r>
            <w:r>
              <w:rPr>
                <w:rFonts w:ascii="Calibri"/>
                <w:spacing w:val="-14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(</w:t>
            </w:r>
            <w:del w:id="620" w:author="Wilder, Tom" w:date="2019-05-11T14:24:00Z">
              <w:r w:rsidDel="00CA3A0C">
                <w:rPr>
                  <w:rFonts w:ascii="Calibri"/>
                  <w:w w:val="120"/>
                  <w:sz w:val="20"/>
                </w:rPr>
                <w:delText>Asset</w:delText>
              </w:r>
              <w:r w:rsidDel="00CA3A0C">
                <w:rPr>
                  <w:rFonts w:ascii="Calibri"/>
                  <w:spacing w:val="-15"/>
                  <w:w w:val="120"/>
                  <w:sz w:val="20"/>
                </w:rPr>
                <w:delText xml:space="preserve"> </w:delText>
              </w:r>
            </w:del>
            <w:r>
              <w:rPr>
                <w:rFonts w:ascii="Calibri"/>
                <w:w w:val="120"/>
                <w:sz w:val="20"/>
              </w:rPr>
              <w:t>Transaction</w:t>
            </w:r>
            <w:r>
              <w:rPr>
                <w:rFonts w:ascii="Calibri"/>
                <w:spacing w:val="-14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Type</w:t>
            </w:r>
            <w:ins w:id="621" w:author="Wilder, Tom" w:date="2019-05-11T14:24:00Z">
              <w:r w:rsidR="00CA3A0C">
                <w:rPr>
                  <w:rFonts w:ascii="Calibri"/>
                  <w:w w:val="120"/>
                  <w:sz w:val="20"/>
                </w:rPr>
                <w:t xml:space="preserve"> Name</w:t>
              </w:r>
            </w:ins>
            <w:r>
              <w:rPr>
                <w:rFonts w:ascii="Calibri"/>
                <w:w w:val="120"/>
                <w:sz w:val="20"/>
              </w:rPr>
              <w:t>)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622" w:author="Wilder, Tom" w:date="2019-05-11T14:25:00Z">
              <w:tcPr>
                <w:tcW w:w="395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 w:rsidP="00CA3A0C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100</w:t>
            </w:r>
            <w:r>
              <w:rPr>
                <w:rFonts w:ascii="Calibri"/>
                <w:spacing w:val="-18"/>
                <w:w w:val="115"/>
                <w:sz w:val="20"/>
              </w:rPr>
              <w:t xml:space="preserve"> </w:t>
            </w:r>
            <w:del w:id="623" w:author="Wilder, Tom" w:date="2019-05-11T14:25:00Z">
              <w:r w:rsidDel="00CA3A0C">
                <w:rPr>
                  <w:rFonts w:ascii="Calibri"/>
                  <w:w w:val="115"/>
                  <w:sz w:val="20"/>
                </w:rPr>
                <w:delText>Equipment</w:delText>
              </w:r>
              <w:r w:rsidDel="00CA3A0C">
                <w:rPr>
                  <w:rFonts w:ascii="Calibri"/>
                  <w:spacing w:val="-16"/>
                  <w:w w:val="115"/>
                  <w:sz w:val="20"/>
                </w:rPr>
                <w:delText xml:space="preserve"> </w:delText>
              </w:r>
              <w:r w:rsidDel="00CA3A0C">
                <w:rPr>
                  <w:rFonts w:ascii="Calibri"/>
                  <w:w w:val="115"/>
                  <w:sz w:val="20"/>
                </w:rPr>
                <w:delText>Account</w:delText>
              </w:r>
            </w:del>
            <w:ins w:id="624" w:author="Wilder, Tom" w:date="2019-05-11T14:25:00Z">
              <w:r w:rsidR="00CA3A0C">
                <w:rPr>
                  <w:rFonts w:ascii="Calibri"/>
                  <w:w w:val="115"/>
                  <w:sz w:val="20"/>
                </w:rPr>
                <w:t>External asset Acquisition</w:t>
              </w:r>
            </w:ins>
          </w:p>
        </w:tc>
      </w:tr>
    </w:tbl>
    <w:p w:rsidR="00092B85" w:rsidRDefault="00092B8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numPr>
          <w:ilvl w:val="1"/>
          <w:numId w:val="167"/>
        </w:numPr>
        <w:tabs>
          <w:tab w:val="left" w:pos="1722"/>
        </w:tabs>
        <w:spacing w:before="59"/>
        <w:ind w:hanging="283"/>
      </w:pPr>
      <w:r>
        <w:rPr>
          <w:w w:val="115"/>
        </w:rPr>
        <w:t>Press</w:t>
      </w:r>
      <w:r>
        <w:rPr>
          <w:spacing w:val="-26"/>
          <w:w w:val="115"/>
        </w:rPr>
        <w:t xml:space="preserve"> </w:t>
      </w:r>
      <w:r>
        <w:rPr>
          <w:w w:val="115"/>
        </w:rPr>
        <w:t>Enter.</w:t>
      </w:r>
    </w:p>
    <w:p w:rsidR="00092B85" w:rsidRDefault="003561DB">
      <w:pPr>
        <w:pStyle w:val="BodyText"/>
        <w:spacing w:before="75"/>
        <w:ind w:left="1721"/>
      </w:pPr>
      <w:r>
        <w:rPr>
          <w:spacing w:val="-1"/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confirm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warning</w:t>
      </w:r>
      <w:r>
        <w:rPr>
          <w:spacing w:val="-9"/>
          <w:w w:val="115"/>
        </w:rPr>
        <w:t xml:space="preserve"> </w:t>
      </w:r>
      <w:r>
        <w:rPr>
          <w:w w:val="115"/>
        </w:rPr>
        <w:t>about</w:t>
      </w:r>
      <w:r>
        <w:rPr>
          <w:spacing w:val="-8"/>
          <w:w w:val="115"/>
        </w:rPr>
        <w:t xml:space="preserve"> </w:t>
      </w:r>
      <w:r>
        <w:rPr>
          <w:w w:val="115"/>
        </w:rPr>
        <w:t>changing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payment</w:t>
      </w:r>
      <w:r>
        <w:rPr>
          <w:spacing w:val="-10"/>
          <w:w w:val="115"/>
        </w:rPr>
        <w:t xml:space="preserve"> </w:t>
      </w:r>
      <w:r>
        <w:rPr>
          <w:w w:val="115"/>
        </w:rPr>
        <w:t>terms,</w:t>
      </w:r>
      <w:r>
        <w:rPr>
          <w:spacing w:val="-10"/>
          <w:w w:val="115"/>
        </w:rPr>
        <w:t xml:space="preserve"> </w:t>
      </w:r>
      <w:r>
        <w:rPr>
          <w:w w:val="115"/>
        </w:rPr>
        <w:t>press</w:t>
      </w:r>
      <w:r>
        <w:rPr>
          <w:spacing w:val="-9"/>
          <w:w w:val="115"/>
        </w:rPr>
        <w:t xml:space="preserve"> </w:t>
      </w:r>
      <w:r>
        <w:rPr>
          <w:w w:val="115"/>
        </w:rPr>
        <w:t>Enter.</w:t>
      </w: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1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Amount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*</w:t>
            </w:r>
          </w:p>
        </w:tc>
      </w:tr>
      <w:tr w:rsidR="00092B85">
        <w:trPr>
          <w:trHeight w:hRule="exact" w:val="396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15"/>
                <w:sz w:val="20"/>
              </w:rPr>
              <w:t>T</w:t>
            </w:r>
            <w:r>
              <w:rPr>
                <w:rFonts w:ascii="Calibri"/>
                <w:spacing w:val="-1"/>
                <w:w w:val="115"/>
                <w:sz w:val="20"/>
              </w:rPr>
              <w:t>a</w:t>
            </w:r>
            <w:r>
              <w:rPr>
                <w:rFonts w:ascii="Calibri"/>
                <w:w w:val="115"/>
                <w:sz w:val="20"/>
              </w:rPr>
              <w:t>x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2"/>
                <w:w w:val="115"/>
                <w:sz w:val="20"/>
              </w:rPr>
              <w:t>co</w:t>
            </w:r>
            <w:r>
              <w:rPr>
                <w:rFonts w:ascii="Calibri"/>
                <w:w w:val="115"/>
                <w:sz w:val="20"/>
              </w:rPr>
              <w:t>de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XI</w:t>
            </w:r>
          </w:p>
        </w:tc>
      </w:tr>
    </w:tbl>
    <w:p w:rsidR="00092B85" w:rsidRDefault="00092B85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092B85" w:rsidRDefault="003561DB">
      <w:pPr>
        <w:pStyle w:val="BodyText"/>
        <w:numPr>
          <w:ilvl w:val="1"/>
          <w:numId w:val="167"/>
        </w:numPr>
        <w:tabs>
          <w:tab w:val="left" w:pos="1722"/>
        </w:tabs>
        <w:spacing w:before="59"/>
        <w:ind w:hanging="295"/>
      </w:pPr>
      <w:r>
        <w:rPr>
          <w:spacing w:val="-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view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all</w:t>
      </w:r>
      <w:r>
        <w:rPr>
          <w:spacing w:val="-15"/>
          <w:w w:val="115"/>
        </w:rPr>
        <w:t xml:space="preserve"> </w:t>
      </w:r>
      <w:r>
        <w:rPr>
          <w:w w:val="115"/>
        </w:rPr>
        <w:t>account</w:t>
      </w:r>
      <w:r>
        <w:rPr>
          <w:spacing w:val="-18"/>
          <w:w w:val="115"/>
        </w:rPr>
        <w:t xml:space="preserve"> </w:t>
      </w:r>
      <w:r>
        <w:rPr>
          <w:w w:val="115"/>
        </w:rPr>
        <w:t>assignments,</w:t>
      </w:r>
      <w:r>
        <w:rPr>
          <w:spacing w:val="-17"/>
          <w:w w:val="115"/>
        </w:rPr>
        <w:t xml:space="preserve"> </w:t>
      </w:r>
      <w:r>
        <w:rPr>
          <w:w w:val="115"/>
        </w:rPr>
        <w:t>choose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i/>
          <w:w w:val="115"/>
        </w:rPr>
        <w:t>More</w:t>
      </w:r>
      <w:r>
        <w:rPr>
          <w:i/>
          <w:spacing w:val="-18"/>
          <w:w w:val="115"/>
        </w:rPr>
        <w:t xml:space="preserve"> </w:t>
      </w:r>
      <w:r>
        <w:rPr>
          <w:w w:val="115"/>
        </w:rPr>
        <w:t>button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line</w:t>
      </w:r>
      <w:r>
        <w:rPr>
          <w:spacing w:val="-18"/>
          <w:w w:val="115"/>
        </w:rPr>
        <w:t xml:space="preserve"> </w:t>
      </w:r>
      <w:r>
        <w:rPr>
          <w:w w:val="115"/>
        </w:rPr>
        <w:t>item.</w:t>
      </w:r>
    </w:p>
    <w:p w:rsidR="00092B85" w:rsidRDefault="00092B85">
      <w:pPr>
        <w:spacing w:before="5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Reference</w:t>
            </w:r>
            <w:r>
              <w:rPr>
                <w:rFonts w:ascii="Calibri"/>
                <w:spacing w:val="-23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Date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Current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date</w:t>
            </w:r>
          </w:p>
        </w:tc>
      </w:tr>
    </w:tbl>
    <w:p w:rsidR="00092B85" w:rsidRDefault="00092B8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numPr>
          <w:ilvl w:val="1"/>
          <w:numId w:val="167"/>
        </w:numPr>
        <w:tabs>
          <w:tab w:val="left" w:pos="1722"/>
        </w:tabs>
        <w:spacing w:before="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3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Continue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1"/>
          <w:numId w:val="167"/>
        </w:numPr>
        <w:tabs>
          <w:tab w:val="left" w:pos="1722"/>
        </w:tabs>
        <w:spacing w:before="176"/>
        <w:ind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Post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67"/>
        </w:numPr>
        <w:tabs>
          <w:tab w:val="left" w:pos="1722"/>
        </w:tabs>
        <w:spacing w:before="176"/>
        <w:ind w:hanging="288"/>
      </w:pP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FI</w:t>
      </w:r>
      <w:r>
        <w:rPr>
          <w:spacing w:val="-7"/>
          <w:w w:val="110"/>
        </w:rPr>
        <w:t xml:space="preserve"> </w:t>
      </w:r>
      <w:r>
        <w:rPr>
          <w:w w:val="110"/>
        </w:rPr>
        <w:t>document</w:t>
      </w:r>
      <w:r>
        <w:rPr>
          <w:spacing w:val="-32"/>
          <w:w w:val="110"/>
        </w:rPr>
        <w:t xml:space="preserve"> </w:t>
      </w:r>
      <w:r>
        <w:rPr>
          <w:w w:val="110"/>
        </w:rPr>
        <w:t>number.</w:t>
      </w:r>
    </w:p>
    <w:p w:rsidR="00092B85" w:rsidRDefault="003561DB">
      <w:pPr>
        <w:pStyle w:val="BodyText"/>
        <w:tabs>
          <w:tab w:val="left" w:pos="7732"/>
        </w:tabs>
        <w:spacing w:before="75"/>
        <w:ind w:left="1721"/>
      </w:pPr>
      <w:r>
        <w:rPr>
          <w:spacing w:val="-1"/>
          <w:w w:val="115"/>
        </w:rPr>
        <w:t>FI</w:t>
      </w:r>
      <w:r>
        <w:rPr>
          <w:spacing w:val="-44"/>
          <w:w w:val="115"/>
        </w:rPr>
        <w:t xml:space="preserve"> </w:t>
      </w:r>
      <w:r>
        <w:rPr>
          <w:w w:val="115"/>
        </w:rPr>
        <w:t>document</w:t>
      </w:r>
      <w:r>
        <w:rPr>
          <w:spacing w:val="-43"/>
          <w:w w:val="115"/>
        </w:rPr>
        <w:t xml:space="preserve"> </w:t>
      </w:r>
      <w:r>
        <w:rPr>
          <w:w w:val="115"/>
        </w:rPr>
        <w:t>number:</w:t>
      </w:r>
      <w:r>
        <w:t xml:space="preserve"> </w:t>
      </w:r>
      <w:r>
        <w:rPr>
          <w:w w:val="113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092B85" w:rsidRDefault="00092B85">
      <w:pPr>
        <w:spacing w:before="9"/>
        <w:rPr>
          <w:rFonts w:ascii="Calibri" w:eastAsia="Calibri" w:hAnsi="Calibri" w:cs="Calibri"/>
          <w:sz w:val="9"/>
          <w:szCs w:val="9"/>
        </w:rPr>
      </w:pPr>
    </w:p>
    <w:p w:rsidR="00092B85" w:rsidRDefault="003561DB">
      <w:pPr>
        <w:pStyle w:val="BodyText"/>
        <w:numPr>
          <w:ilvl w:val="1"/>
          <w:numId w:val="167"/>
        </w:numPr>
        <w:tabs>
          <w:tab w:val="left" w:pos="1722"/>
        </w:tabs>
        <w:spacing w:before="59"/>
        <w:ind w:hanging="293"/>
      </w:pPr>
      <w:r>
        <w:rPr>
          <w:w w:val="115"/>
        </w:rPr>
        <w:t>Remain</w:t>
      </w:r>
      <w:r>
        <w:rPr>
          <w:spacing w:val="-13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14"/>
          <w:w w:val="115"/>
        </w:rPr>
        <w:t xml:space="preserve"> </w:t>
      </w:r>
      <w:r>
        <w:rPr>
          <w:w w:val="115"/>
        </w:rPr>
        <w:t>this</w:t>
      </w:r>
      <w:r>
        <w:rPr>
          <w:spacing w:val="-29"/>
          <w:w w:val="115"/>
        </w:rPr>
        <w:t xml:space="preserve"> </w:t>
      </w:r>
      <w:r>
        <w:rPr>
          <w:w w:val="115"/>
        </w:rPr>
        <w:t>screen.</w:t>
      </w:r>
    </w:p>
    <w:p w:rsidR="00092B85" w:rsidRDefault="003561DB">
      <w:pPr>
        <w:pStyle w:val="BodyText"/>
        <w:numPr>
          <w:ilvl w:val="0"/>
          <w:numId w:val="167"/>
        </w:numPr>
        <w:tabs>
          <w:tab w:val="left" w:pos="1398"/>
        </w:tabs>
        <w:spacing w:before="176"/>
        <w:ind w:hanging="267"/>
      </w:pPr>
      <w:r>
        <w:rPr>
          <w:w w:val="115"/>
        </w:rPr>
        <w:t>Display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FI</w:t>
      </w:r>
      <w:r>
        <w:rPr>
          <w:spacing w:val="-27"/>
          <w:w w:val="115"/>
        </w:rPr>
        <w:t xml:space="preserve"> </w:t>
      </w:r>
      <w:r>
        <w:rPr>
          <w:w w:val="115"/>
        </w:rPr>
        <w:t>document.</w:t>
      </w:r>
    </w:p>
    <w:p w:rsidR="00092B85" w:rsidRDefault="003561DB">
      <w:pPr>
        <w:numPr>
          <w:ilvl w:val="1"/>
          <w:numId w:val="167"/>
        </w:numPr>
        <w:tabs>
          <w:tab w:val="left" w:pos="1722"/>
        </w:tabs>
        <w:spacing w:before="7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0"/>
          <w:sz w:val="20"/>
          <w:szCs w:val="20"/>
        </w:rPr>
        <w:t>From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menu,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choose</w:t>
      </w:r>
      <w:r>
        <w:rPr>
          <w:rFonts w:ascii="Calibri" w:eastAsia="Calibri" w:hAnsi="Calibri" w:cs="Calibri"/>
          <w:spacing w:val="-5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More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Document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34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Display</w:t>
      </w:r>
      <w:r>
        <w:rPr>
          <w:rFonts w:ascii="Calibri" w:eastAsia="Calibri" w:hAnsi="Calibri" w:cs="Calibri"/>
          <w:w w:val="110"/>
          <w:sz w:val="20"/>
          <w:szCs w:val="20"/>
        </w:rPr>
        <w:t>.</w:t>
      </w:r>
    </w:p>
    <w:p w:rsidR="00092B85" w:rsidRDefault="003561DB">
      <w:pPr>
        <w:pStyle w:val="BodyText"/>
        <w:numPr>
          <w:ilvl w:val="0"/>
          <w:numId w:val="167"/>
        </w:numPr>
        <w:tabs>
          <w:tab w:val="left" w:pos="1398"/>
        </w:tabs>
        <w:spacing w:before="176" w:line="254" w:lineRule="auto"/>
        <w:ind w:right="398" w:hanging="269"/>
      </w:pP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accounts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9"/>
          <w:w w:val="110"/>
        </w:rPr>
        <w:t xml:space="preserve"> </w:t>
      </w:r>
      <w:r>
        <w:rPr>
          <w:w w:val="110"/>
        </w:rPr>
        <w:t>posted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operational</w:t>
      </w:r>
      <w:r>
        <w:rPr>
          <w:spacing w:val="-8"/>
          <w:w w:val="110"/>
        </w:rPr>
        <w:t xml:space="preserve"> </w:t>
      </w:r>
      <w:r>
        <w:rPr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w w:val="110"/>
        </w:rPr>
        <w:t>(vendor</w:t>
      </w:r>
      <w:r>
        <w:rPr>
          <w:spacing w:val="-13"/>
          <w:w w:val="110"/>
        </w:rPr>
        <w:t xml:space="preserve"> </w:t>
      </w:r>
      <w:r>
        <w:rPr>
          <w:w w:val="110"/>
        </w:rPr>
        <w:t>invoice)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valuation</w:t>
      </w:r>
      <w:r>
        <w:rPr>
          <w:spacing w:val="66"/>
          <w:w w:val="108"/>
        </w:rPr>
        <w:t xml:space="preserve"> </w:t>
      </w:r>
      <w:r>
        <w:rPr>
          <w:w w:val="110"/>
        </w:rPr>
        <w:t>parts</w:t>
      </w:r>
      <w:r>
        <w:rPr>
          <w:spacing w:val="-13"/>
          <w:w w:val="110"/>
        </w:rPr>
        <w:t xml:space="preserve"> </w:t>
      </w:r>
      <w:r>
        <w:rPr>
          <w:w w:val="110"/>
        </w:rPr>
        <w:t>(asset</w:t>
      </w:r>
      <w:r>
        <w:rPr>
          <w:spacing w:val="-13"/>
          <w:w w:val="110"/>
        </w:rPr>
        <w:t xml:space="preserve"> </w:t>
      </w:r>
      <w:r>
        <w:rPr>
          <w:w w:val="110"/>
        </w:rPr>
        <w:t>accounting)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1"/>
          <w:w w:val="110"/>
        </w:rPr>
        <w:t xml:space="preserve"> </w:t>
      </w:r>
      <w:r w:rsidR="00644AB7">
        <w:rPr>
          <w:w w:val="110"/>
        </w:rPr>
        <w:t>document?</w:t>
      </w:r>
    </w:p>
    <w:p w:rsidR="00092B85" w:rsidRDefault="003561DB">
      <w:pPr>
        <w:pStyle w:val="BodyText"/>
        <w:numPr>
          <w:ilvl w:val="1"/>
          <w:numId w:val="167"/>
        </w:numPr>
        <w:tabs>
          <w:tab w:val="left" w:pos="1722"/>
        </w:tabs>
        <w:spacing w:before="62"/>
      </w:pP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document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-27"/>
          <w:w w:val="115"/>
        </w:rPr>
        <w:t xml:space="preserve"> </w:t>
      </w:r>
      <w:r>
        <w:rPr>
          <w:w w:val="115"/>
        </w:rPr>
        <w:t>posted:</w:t>
      </w:r>
    </w:p>
    <w:p w:rsidR="00092B85" w:rsidRDefault="003561DB">
      <w:pPr>
        <w:pStyle w:val="BodyText"/>
        <w:numPr>
          <w:ilvl w:val="2"/>
          <w:numId w:val="167"/>
        </w:numPr>
        <w:tabs>
          <w:tab w:val="left" w:pos="2005"/>
        </w:tabs>
        <w:spacing w:before="176"/>
        <w:ind w:hanging="283"/>
      </w:pPr>
      <w:r>
        <w:rPr>
          <w:spacing w:val="-1"/>
          <w:w w:val="115"/>
        </w:rPr>
        <w:t>To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technical</w:t>
      </w:r>
      <w:r>
        <w:rPr>
          <w:spacing w:val="-20"/>
          <w:w w:val="115"/>
        </w:rPr>
        <w:t xml:space="preserve"> </w:t>
      </w:r>
      <w:r>
        <w:rPr>
          <w:w w:val="115"/>
        </w:rPr>
        <w:t>clearing</w:t>
      </w:r>
      <w:r>
        <w:rPr>
          <w:spacing w:val="-20"/>
          <w:w w:val="115"/>
        </w:rPr>
        <w:t xml:space="preserve"> </w:t>
      </w:r>
      <w:r>
        <w:rPr>
          <w:w w:val="115"/>
        </w:rPr>
        <w:t>account</w:t>
      </w:r>
      <w:r>
        <w:rPr>
          <w:spacing w:val="-19"/>
          <w:w w:val="115"/>
        </w:rPr>
        <w:t xml:space="preserve"> </w:t>
      </w:r>
      <w:r>
        <w:rPr>
          <w:w w:val="115"/>
        </w:rPr>
        <w:t>for</w:t>
      </w:r>
      <w:r>
        <w:rPr>
          <w:spacing w:val="-21"/>
          <w:w w:val="115"/>
        </w:rPr>
        <w:t xml:space="preserve"> </w:t>
      </w:r>
      <w:r>
        <w:rPr>
          <w:w w:val="115"/>
        </w:rPr>
        <w:t>integrated</w:t>
      </w:r>
      <w:r>
        <w:rPr>
          <w:spacing w:val="-20"/>
          <w:w w:val="115"/>
        </w:rPr>
        <w:t xml:space="preserve"> </w:t>
      </w:r>
      <w:r>
        <w:rPr>
          <w:w w:val="115"/>
        </w:rPr>
        <w:t>asset</w:t>
      </w:r>
      <w:r>
        <w:rPr>
          <w:spacing w:val="-21"/>
          <w:w w:val="115"/>
        </w:rPr>
        <w:t xml:space="preserve"> </w:t>
      </w:r>
      <w:r>
        <w:rPr>
          <w:w w:val="115"/>
        </w:rPr>
        <w:t>acquisitions</w:t>
      </w:r>
      <w:r>
        <w:rPr>
          <w:spacing w:val="-20"/>
          <w:w w:val="115"/>
        </w:rPr>
        <w:t xml:space="preserve"> </w:t>
      </w:r>
      <w:r>
        <w:rPr>
          <w:spacing w:val="1"/>
          <w:w w:val="115"/>
        </w:rPr>
        <w:t>(16014000)</w:t>
      </w:r>
    </w:p>
    <w:p w:rsidR="00092B85" w:rsidRDefault="00092B85">
      <w:pPr>
        <w:spacing w:before="7"/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pStyle w:val="BodyText"/>
        <w:numPr>
          <w:ilvl w:val="2"/>
          <w:numId w:val="167"/>
        </w:numPr>
        <w:tabs>
          <w:tab w:val="left" w:pos="2005"/>
        </w:tabs>
        <w:ind w:hanging="283"/>
      </w:pPr>
      <w:r>
        <w:rPr>
          <w:w w:val="115"/>
        </w:rPr>
        <w:t>Via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vendor</w:t>
      </w:r>
      <w:r>
        <w:rPr>
          <w:spacing w:val="-20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payables</w:t>
      </w:r>
      <w:r>
        <w:rPr>
          <w:spacing w:val="-15"/>
          <w:w w:val="115"/>
        </w:rPr>
        <w:t xml:space="preserve"> </w:t>
      </w:r>
      <w:r>
        <w:rPr>
          <w:w w:val="115"/>
        </w:rPr>
        <w:t>balance</w:t>
      </w:r>
      <w:r>
        <w:rPr>
          <w:spacing w:val="-17"/>
          <w:w w:val="115"/>
        </w:rPr>
        <w:t xml:space="preserve"> </w:t>
      </w:r>
      <w:r>
        <w:rPr>
          <w:w w:val="115"/>
        </w:rPr>
        <w:t>sheet</w:t>
      </w:r>
      <w:r>
        <w:rPr>
          <w:spacing w:val="-17"/>
          <w:w w:val="115"/>
        </w:rPr>
        <w:t xml:space="preserve"> </w:t>
      </w:r>
      <w:r>
        <w:rPr>
          <w:spacing w:val="1"/>
          <w:w w:val="115"/>
        </w:rPr>
        <w:t>account</w:t>
      </w:r>
      <w:r>
        <w:rPr>
          <w:spacing w:val="-18"/>
          <w:w w:val="115"/>
        </w:rPr>
        <w:t xml:space="preserve"> </w:t>
      </w:r>
      <w:r>
        <w:rPr>
          <w:w w:val="115"/>
        </w:rPr>
        <w:t>(21100000)</w:t>
      </w:r>
    </w:p>
    <w:p w:rsidR="00092B85" w:rsidRDefault="00092B85">
      <w:pPr>
        <w:spacing w:before="7"/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pStyle w:val="BodyText"/>
        <w:numPr>
          <w:ilvl w:val="2"/>
          <w:numId w:val="167"/>
        </w:numPr>
        <w:tabs>
          <w:tab w:val="left" w:pos="2005"/>
        </w:tabs>
        <w:ind w:hanging="283"/>
      </w:pPr>
      <w:r>
        <w:rPr>
          <w:spacing w:val="-1"/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tax</w:t>
      </w:r>
      <w:r>
        <w:rPr>
          <w:spacing w:val="-11"/>
          <w:w w:val="115"/>
        </w:rPr>
        <w:t xml:space="preserve"> </w:t>
      </w:r>
      <w:r>
        <w:rPr>
          <w:w w:val="115"/>
        </w:rPr>
        <w:t>account</w:t>
      </w:r>
      <w:r>
        <w:rPr>
          <w:spacing w:val="-32"/>
          <w:w w:val="115"/>
        </w:rPr>
        <w:t xml:space="preserve"> </w:t>
      </w:r>
      <w:r>
        <w:rPr>
          <w:spacing w:val="1"/>
          <w:w w:val="115"/>
        </w:rPr>
        <w:t>(12600000)</w:t>
      </w:r>
    </w:p>
    <w:p w:rsidR="00092B85" w:rsidRDefault="00092B85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numPr>
          <w:ilvl w:val="1"/>
          <w:numId w:val="167"/>
        </w:numPr>
        <w:tabs>
          <w:tab w:val="left" w:pos="1722"/>
        </w:tabs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Asset</w:t>
      </w:r>
      <w:r>
        <w:rPr>
          <w:rFonts w:ascii="Calibri"/>
          <w:i/>
          <w:spacing w:val="-2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Accounting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spacing w:before="75"/>
        <w:ind w:left="1721"/>
      </w:pP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document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-8"/>
          <w:w w:val="115"/>
        </w:rPr>
        <w:t xml:space="preserve"> </w:t>
      </w:r>
      <w:r>
        <w:rPr>
          <w:w w:val="115"/>
        </w:rPr>
        <w:t>posted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accounting</w:t>
      </w:r>
      <w:r>
        <w:rPr>
          <w:spacing w:val="-9"/>
          <w:w w:val="115"/>
        </w:rPr>
        <w:t xml:space="preserve"> </w:t>
      </w:r>
      <w:r>
        <w:rPr>
          <w:w w:val="115"/>
        </w:rPr>
        <w:t>principle</w:t>
      </w:r>
      <w:r>
        <w:rPr>
          <w:spacing w:val="-5"/>
          <w:w w:val="115"/>
        </w:rPr>
        <w:t xml:space="preserve"> </w:t>
      </w:r>
      <w:r>
        <w:rPr>
          <w:i/>
          <w:w w:val="115"/>
        </w:rPr>
        <w:t>IFRS</w:t>
      </w:r>
      <w:r>
        <w:rPr>
          <w:i/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Ledger</w:t>
      </w:r>
      <w:r>
        <w:rPr>
          <w:spacing w:val="-10"/>
          <w:w w:val="115"/>
        </w:rPr>
        <w:t xml:space="preserve"> </w:t>
      </w:r>
      <w:r>
        <w:rPr>
          <w:w w:val="115"/>
        </w:rPr>
        <w:t>Group</w:t>
      </w:r>
      <w:r>
        <w:rPr>
          <w:spacing w:val="-6"/>
          <w:w w:val="115"/>
        </w:rPr>
        <w:t xml:space="preserve"> </w:t>
      </w:r>
      <w:r>
        <w:rPr>
          <w:i/>
          <w:w w:val="115"/>
        </w:rPr>
        <w:t>0L</w:t>
      </w:r>
      <w:r>
        <w:rPr>
          <w:w w:val="115"/>
        </w:rPr>
        <w:t>:</w:t>
      </w:r>
    </w:p>
    <w:p w:rsidR="00092B85" w:rsidRDefault="00092B85">
      <w:pPr>
        <w:sectPr w:rsidR="00092B85">
          <w:footerReference w:type="default" r:id="rId22"/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6083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Solution</w:t>
      </w:r>
      <w:r>
        <w:rPr>
          <w:rFonts w:ascii="Calibri"/>
          <w:spacing w:val="-7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16: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Post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an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Integrated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Asset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Acquisition</w:t>
      </w: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pStyle w:val="BodyText"/>
        <w:numPr>
          <w:ilvl w:val="2"/>
          <w:numId w:val="167"/>
        </w:numPr>
        <w:tabs>
          <w:tab w:val="left" w:pos="2005"/>
        </w:tabs>
        <w:spacing w:before="100" w:line="255" w:lineRule="auto"/>
        <w:ind w:right="390" w:hanging="283"/>
      </w:pPr>
      <w:r>
        <w:rPr>
          <w:w w:val="115"/>
        </w:rPr>
        <w:t>Via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asset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APC</w:t>
      </w:r>
      <w:r>
        <w:rPr>
          <w:spacing w:val="-20"/>
          <w:w w:val="115"/>
        </w:rPr>
        <w:t xml:space="preserve"> </w:t>
      </w:r>
      <w:r>
        <w:rPr>
          <w:w w:val="115"/>
        </w:rPr>
        <w:t>(acquisition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8"/>
          <w:w w:val="115"/>
        </w:rPr>
        <w:t xml:space="preserve"> </w:t>
      </w:r>
      <w:r>
        <w:rPr>
          <w:w w:val="115"/>
        </w:rPr>
        <w:t>production</w:t>
      </w:r>
      <w:r>
        <w:rPr>
          <w:spacing w:val="-17"/>
          <w:w w:val="115"/>
        </w:rPr>
        <w:t xml:space="preserve"> </w:t>
      </w:r>
      <w:r>
        <w:rPr>
          <w:w w:val="115"/>
        </w:rPr>
        <w:t>costs)</w:t>
      </w:r>
      <w:r>
        <w:rPr>
          <w:spacing w:val="-16"/>
          <w:w w:val="115"/>
        </w:rPr>
        <w:t xml:space="preserve"> </w:t>
      </w:r>
      <w:r>
        <w:rPr>
          <w:w w:val="115"/>
        </w:rPr>
        <w:t>balance</w:t>
      </w:r>
      <w:r>
        <w:rPr>
          <w:spacing w:val="-19"/>
          <w:w w:val="115"/>
        </w:rPr>
        <w:t xml:space="preserve"> </w:t>
      </w:r>
      <w:r>
        <w:rPr>
          <w:w w:val="115"/>
        </w:rPr>
        <w:t>sheet</w:t>
      </w:r>
      <w:r>
        <w:rPr>
          <w:spacing w:val="-16"/>
          <w:w w:val="115"/>
        </w:rPr>
        <w:t xml:space="preserve"> </w:t>
      </w:r>
      <w:r>
        <w:rPr>
          <w:w w:val="115"/>
        </w:rPr>
        <w:t>account</w:t>
      </w:r>
      <w:r>
        <w:rPr>
          <w:spacing w:val="58"/>
          <w:w w:val="113"/>
        </w:rPr>
        <w:t xml:space="preserve"> </w:t>
      </w:r>
      <w:r>
        <w:rPr>
          <w:w w:val="115"/>
        </w:rPr>
        <w:t>(16004000)</w:t>
      </w:r>
    </w:p>
    <w:p w:rsidR="00092B85" w:rsidRDefault="003561DB">
      <w:pPr>
        <w:pStyle w:val="BodyText"/>
        <w:numPr>
          <w:ilvl w:val="2"/>
          <w:numId w:val="167"/>
        </w:numPr>
        <w:tabs>
          <w:tab w:val="left" w:pos="2005"/>
        </w:tabs>
        <w:spacing w:before="160"/>
        <w:ind w:hanging="283"/>
      </w:pPr>
      <w:r>
        <w:rPr>
          <w:spacing w:val="-1"/>
          <w:w w:val="115"/>
        </w:rPr>
        <w:t>To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technical</w:t>
      </w:r>
      <w:r>
        <w:rPr>
          <w:spacing w:val="-20"/>
          <w:w w:val="115"/>
        </w:rPr>
        <w:t xml:space="preserve"> </w:t>
      </w:r>
      <w:r>
        <w:rPr>
          <w:w w:val="115"/>
        </w:rPr>
        <w:t>clearing</w:t>
      </w:r>
      <w:r>
        <w:rPr>
          <w:spacing w:val="-20"/>
          <w:w w:val="115"/>
        </w:rPr>
        <w:t xml:space="preserve"> </w:t>
      </w:r>
      <w:r>
        <w:rPr>
          <w:w w:val="115"/>
        </w:rPr>
        <w:t>account</w:t>
      </w:r>
      <w:r>
        <w:rPr>
          <w:spacing w:val="-19"/>
          <w:w w:val="115"/>
        </w:rPr>
        <w:t xml:space="preserve"> </w:t>
      </w:r>
      <w:r>
        <w:rPr>
          <w:w w:val="115"/>
        </w:rPr>
        <w:t>for</w:t>
      </w:r>
      <w:r>
        <w:rPr>
          <w:spacing w:val="-21"/>
          <w:w w:val="115"/>
        </w:rPr>
        <w:t xml:space="preserve"> </w:t>
      </w:r>
      <w:r>
        <w:rPr>
          <w:w w:val="115"/>
        </w:rPr>
        <w:t>integrated</w:t>
      </w:r>
      <w:r>
        <w:rPr>
          <w:spacing w:val="-20"/>
          <w:w w:val="115"/>
        </w:rPr>
        <w:t xml:space="preserve"> </w:t>
      </w:r>
      <w:r>
        <w:rPr>
          <w:w w:val="115"/>
        </w:rPr>
        <w:t>asset</w:t>
      </w:r>
      <w:r>
        <w:rPr>
          <w:spacing w:val="-21"/>
          <w:w w:val="115"/>
        </w:rPr>
        <w:t xml:space="preserve"> </w:t>
      </w:r>
      <w:r>
        <w:rPr>
          <w:w w:val="115"/>
        </w:rPr>
        <w:t>acquisitions</w:t>
      </w:r>
      <w:r>
        <w:rPr>
          <w:spacing w:val="-20"/>
          <w:w w:val="115"/>
        </w:rPr>
        <w:t xml:space="preserve"> </w:t>
      </w:r>
      <w:r>
        <w:rPr>
          <w:spacing w:val="1"/>
          <w:w w:val="115"/>
        </w:rPr>
        <w:t>(16014000)</w:t>
      </w:r>
    </w:p>
    <w:p w:rsidR="00092B85" w:rsidRDefault="00092B85">
      <w:pPr>
        <w:spacing w:before="7"/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pStyle w:val="BodyText"/>
        <w:numPr>
          <w:ilvl w:val="1"/>
          <w:numId w:val="167"/>
        </w:numPr>
        <w:tabs>
          <w:tab w:val="left" w:pos="1722"/>
        </w:tabs>
        <w:ind w:hanging="281"/>
      </w:pPr>
      <w:r>
        <w:rPr>
          <w:spacing w:val="-1"/>
          <w:w w:val="115"/>
        </w:rPr>
        <w:t>To</w:t>
      </w:r>
      <w:r>
        <w:rPr>
          <w:spacing w:val="-19"/>
          <w:w w:val="115"/>
        </w:rPr>
        <w:t xml:space="preserve"> </w:t>
      </w:r>
      <w:r>
        <w:rPr>
          <w:w w:val="115"/>
        </w:rPr>
        <w:t>display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posting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relation</w:t>
      </w:r>
      <w:r>
        <w:rPr>
          <w:spacing w:val="-20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accounting</w:t>
      </w:r>
      <w:r>
        <w:rPr>
          <w:spacing w:val="-16"/>
          <w:w w:val="115"/>
        </w:rPr>
        <w:t xml:space="preserve"> </w:t>
      </w:r>
      <w:r>
        <w:rPr>
          <w:w w:val="115"/>
        </w:rPr>
        <w:t>principle</w:t>
      </w:r>
      <w:r>
        <w:rPr>
          <w:spacing w:val="-20"/>
          <w:w w:val="115"/>
        </w:rPr>
        <w:t xml:space="preserve"> </w:t>
      </w:r>
      <w:r>
        <w:rPr>
          <w:i/>
          <w:w w:val="115"/>
        </w:rPr>
        <w:t>LG: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Local</w:t>
      </w:r>
      <w:r>
        <w:rPr>
          <w:i/>
          <w:spacing w:val="-17"/>
          <w:w w:val="115"/>
        </w:rPr>
        <w:t xml:space="preserve"> </w:t>
      </w:r>
      <w:r>
        <w:rPr>
          <w:i/>
          <w:spacing w:val="1"/>
          <w:w w:val="115"/>
        </w:rPr>
        <w:t>GAAP</w:t>
      </w:r>
      <w:r>
        <w:rPr>
          <w:spacing w:val="1"/>
          <w:w w:val="115"/>
        </w:rPr>
        <w:t>,</w:t>
      </w:r>
      <w:r>
        <w:rPr>
          <w:spacing w:val="-20"/>
          <w:w w:val="115"/>
        </w:rPr>
        <w:t xml:space="preserve"> </w:t>
      </w:r>
      <w:r>
        <w:rPr>
          <w:w w:val="115"/>
        </w:rPr>
        <w:t>choose</w:t>
      </w:r>
    </w:p>
    <w:p w:rsidR="00092B85" w:rsidRDefault="003561DB">
      <w:pPr>
        <w:spacing w:before="15"/>
        <w:ind w:left="172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w w:val="115"/>
          <w:sz w:val="20"/>
        </w:rPr>
        <w:t>AP/Currency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LG: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Local</w:t>
      </w:r>
      <w:r>
        <w:rPr>
          <w:rFonts w:ascii="Calibri"/>
          <w:i/>
          <w:spacing w:val="-1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GAAP</w:t>
      </w:r>
      <w:r>
        <w:rPr>
          <w:rFonts w:ascii="Calibri"/>
          <w:i/>
          <w:spacing w:val="-1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USD</w:t>
      </w:r>
      <w:r>
        <w:rPr>
          <w:rFonts w:ascii="Calibri"/>
          <w:i/>
          <w:spacing w:val="-1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Document</w:t>
      </w:r>
      <w:r>
        <w:rPr>
          <w:rFonts w:ascii="Calibri"/>
          <w:i/>
          <w:spacing w:val="-11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Currency</w:t>
      </w:r>
      <w:r>
        <w:rPr>
          <w:rFonts w:ascii="Calibri"/>
          <w:spacing w:val="1"/>
          <w:w w:val="115"/>
          <w:sz w:val="20"/>
        </w:rPr>
        <w:t>.</w:t>
      </w:r>
    </w:p>
    <w:p w:rsidR="00092B85" w:rsidRDefault="003561DB">
      <w:pPr>
        <w:spacing w:before="77"/>
        <w:ind w:left="172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The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document</w:t>
      </w:r>
      <w:r>
        <w:rPr>
          <w:rFonts w:ascii="Calibri"/>
          <w:spacing w:val="-10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is</w:t>
      </w:r>
      <w:r>
        <w:rPr>
          <w:rFonts w:ascii="Calibri"/>
          <w:spacing w:val="-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posted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accounting</w:t>
      </w:r>
      <w:r>
        <w:rPr>
          <w:rFonts w:ascii="Calibri"/>
          <w:spacing w:val="-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principle</w:t>
      </w:r>
      <w:r>
        <w:rPr>
          <w:rFonts w:ascii="Calibri"/>
          <w:spacing w:val="-4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LG:</w:t>
      </w:r>
      <w:r>
        <w:rPr>
          <w:rFonts w:ascii="Calibri"/>
          <w:i/>
          <w:spacing w:val="-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Local</w:t>
      </w:r>
      <w:r>
        <w:rPr>
          <w:rFonts w:ascii="Calibri"/>
          <w:i/>
          <w:spacing w:val="-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GAAP</w:t>
      </w:r>
      <w:r>
        <w:rPr>
          <w:rFonts w:ascii="Calibri"/>
          <w:i/>
          <w:spacing w:val="-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1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ledger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group</w:t>
      </w:r>
      <w:r>
        <w:rPr>
          <w:rFonts w:ascii="Calibri"/>
          <w:spacing w:val="-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2L</w:t>
      </w:r>
      <w:r>
        <w:rPr>
          <w:rFonts w:ascii="Calibri"/>
          <w:i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:</w:t>
      </w:r>
    </w:p>
    <w:p w:rsidR="00092B85" w:rsidRDefault="003561DB">
      <w:pPr>
        <w:pStyle w:val="BodyText"/>
        <w:numPr>
          <w:ilvl w:val="2"/>
          <w:numId w:val="167"/>
        </w:numPr>
        <w:tabs>
          <w:tab w:val="left" w:pos="2005"/>
        </w:tabs>
        <w:spacing w:before="176" w:line="254" w:lineRule="auto"/>
        <w:ind w:right="390" w:hanging="283"/>
      </w:pPr>
      <w:r>
        <w:rPr>
          <w:w w:val="115"/>
        </w:rPr>
        <w:t>Via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asset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APC</w:t>
      </w:r>
      <w:r>
        <w:rPr>
          <w:spacing w:val="-20"/>
          <w:w w:val="115"/>
        </w:rPr>
        <w:t xml:space="preserve"> </w:t>
      </w:r>
      <w:r>
        <w:rPr>
          <w:w w:val="115"/>
        </w:rPr>
        <w:t>(acquisition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8"/>
          <w:w w:val="115"/>
        </w:rPr>
        <w:t xml:space="preserve"> </w:t>
      </w:r>
      <w:r>
        <w:rPr>
          <w:w w:val="115"/>
        </w:rPr>
        <w:t>production</w:t>
      </w:r>
      <w:r>
        <w:rPr>
          <w:spacing w:val="-17"/>
          <w:w w:val="115"/>
        </w:rPr>
        <w:t xml:space="preserve"> </w:t>
      </w:r>
      <w:r>
        <w:rPr>
          <w:w w:val="115"/>
        </w:rPr>
        <w:t>costs)</w:t>
      </w:r>
      <w:r>
        <w:rPr>
          <w:spacing w:val="-16"/>
          <w:w w:val="115"/>
        </w:rPr>
        <w:t xml:space="preserve"> </w:t>
      </w:r>
      <w:r>
        <w:rPr>
          <w:w w:val="115"/>
        </w:rPr>
        <w:t>balance</w:t>
      </w:r>
      <w:r>
        <w:rPr>
          <w:spacing w:val="-19"/>
          <w:w w:val="115"/>
        </w:rPr>
        <w:t xml:space="preserve"> </w:t>
      </w:r>
      <w:r>
        <w:rPr>
          <w:w w:val="115"/>
        </w:rPr>
        <w:t>sheet</w:t>
      </w:r>
      <w:r>
        <w:rPr>
          <w:spacing w:val="-16"/>
          <w:w w:val="115"/>
        </w:rPr>
        <w:t xml:space="preserve"> </w:t>
      </w:r>
      <w:r>
        <w:rPr>
          <w:w w:val="115"/>
        </w:rPr>
        <w:t>account</w:t>
      </w:r>
      <w:r>
        <w:rPr>
          <w:spacing w:val="58"/>
          <w:w w:val="113"/>
        </w:rPr>
        <w:t xml:space="preserve"> </w:t>
      </w:r>
      <w:r>
        <w:rPr>
          <w:w w:val="115"/>
        </w:rPr>
        <w:t>(16004000)</w:t>
      </w:r>
    </w:p>
    <w:p w:rsidR="00092B85" w:rsidRDefault="003561DB">
      <w:pPr>
        <w:pStyle w:val="BodyText"/>
        <w:numPr>
          <w:ilvl w:val="2"/>
          <w:numId w:val="167"/>
        </w:numPr>
        <w:tabs>
          <w:tab w:val="left" w:pos="2005"/>
        </w:tabs>
        <w:spacing w:before="160"/>
        <w:ind w:hanging="283"/>
      </w:pPr>
      <w:r>
        <w:rPr>
          <w:spacing w:val="-1"/>
          <w:w w:val="115"/>
        </w:rPr>
        <w:t>To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technical</w:t>
      </w:r>
      <w:r>
        <w:rPr>
          <w:spacing w:val="-20"/>
          <w:w w:val="115"/>
        </w:rPr>
        <w:t xml:space="preserve"> </w:t>
      </w:r>
      <w:r>
        <w:rPr>
          <w:w w:val="115"/>
        </w:rPr>
        <w:t>clearing</w:t>
      </w:r>
      <w:r>
        <w:rPr>
          <w:spacing w:val="-20"/>
          <w:w w:val="115"/>
        </w:rPr>
        <w:t xml:space="preserve"> </w:t>
      </w:r>
      <w:r>
        <w:rPr>
          <w:w w:val="115"/>
        </w:rPr>
        <w:t>account</w:t>
      </w:r>
      <w:r>
        <w:rPr>
          <w:spacing w:val="-19"/>
          <w:w w:val="115"/>
        </w:rPr>
        <w:t xml:space="preserve"> </w:t>
      </w:r>
      <w:r>
        <w:rPr>
          <w:w w:val="115"/>
        </w:rPr>
        <w:t>for</w:t>
      </w:r>
      <w:r>
        <w:rPr>
          <w:spacing w:val="-21"/>
          <w:w w:val="115"/>
        </w:rPr>
        <w:t xml:space="preserve"> </w:t>
      </w:r>
      <w:r>
        <w:rPr>
          <w:w w:val="115"/>
        </w:rPr>
        <w:t>integrated</w:t>
      </w:r>
      <w:r>
        <w:rPr>
          <w:spacing w:val="-20"/>
          <w:w w:val="115"/>
        </w:rPr>
        <w:t xml:space="preserve"> </w:t>
      </w:r>
      <w:r>
        <w:rPr>
          <w:w w:val="115"/>
        </w:rPr>
        <w:t>asset</w:t>
      </w:r>
      <w:r>
        <w:rPr>
          <w:spacing w:val="-21"/>
          <w:w w:val="115"/>
        </w:rPr>
        <w:t xml:space="preserve"> </w:t>
      </w:r>
      <w:r>
        <w:rPr>
          <w:w w:val="115"/>
        </w:rPr>
        <w:t>acquisitions</w:t>
      </w:r>
      <w:r>
        <w:rPr>
          <w:spacing w:val="-20"/>
          <w:w w:val="115"/>
        </w:rPr>
        <w:t xml:space="preserve"> </w:t>
      </w:r>
      <w:r>
        <w:rPr>
          <w:spacing w:val="1"/>
          <w:w w:val="115"/>
        </w:rPr>
        <w:t>(16014000)</w:t>
      </w:r>
    </w:p>
    <w:p w:rsidR="00092B85" w:rsidRDefault="00092B85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pStyle w:val="BodyText"/>
        <w:numPr>
          <w:ilvl w:val="0"/>
          <w:numId w:val="167"/>
        </w:numPr>
        <w:tabs>
          <w:tab w:val="left" w:pos="1398"/>
        </w:tabs>
        <w:spacing w:line="254" w:lineRule="auto"/>
        <w:ind w:right="906" w:hanging="271"/>
      </w:pPr>
      <w:r>
        <w:rPr>
          <w:spacing w:val="-1"/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Asset</w:t>
      </w:r>
      <w:r>
        <w:rPr>
          <w:spacing w:val="-8"/>
          <w:w w:val="110"/>
        </w:rPr>
        <w:t xml:space="preserve"> </w:t>
      </w:r>
      <w:r>
        <w:rPr>
          <w:w w:val="110"/>
        </w:rPr>
        <w:t>Explorer</w:t>
      </w:r>
      <w:r>
        <w:rPr>
          <w:spacing w:val="-7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Asset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Values</w:t>
      </w:r>
      <w:r>
        <w:rPr>
          <w:i/>
          <w:spacing w:val="-6"/>
          <w:w w:val="110"/>
        </w:rPr>
        <w:t xml:space="preserve"> </w:t>
      </w:r>
      <w:r>
        <w:rPr>
          <w:w w:val="110"/>
        </w:rPr>
        <w:t>app)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check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7"/>
          <w:w w:val="110"/>
        </w:rPr>
        <w:t xml:space="preserve"> </w:t>
      </w:r>
      <w:r>
        <w:rPr>
          <w:w w:val="110"/>
        </w:rPr>
        <w:t>asset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52"/>
          <w:w w:val="108"/>
        </w:rPr>
        <w:t xml:space="preserve"> </w:t>
      </w:r>
      <w:r>
        <w:rPr>
          <w:w w:val="110"/>
        </w:rPr>
        <w:t>depreciation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area,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32</w:t>
      </w:r>
      <w:r>
        <w:rPr>
          <w:spacing w:val="-11"/>
          <w:w w:val="110"/>
        </w:rPr>
        <w:t xml:space="preserve"> </w:t>
      </w:r>
      <w:r>
        <w:rPr>
          <w:w w:val="110"/>
        </w:rPr>
        <w:t>(IFRS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local</w:t>
      </w:r>
      <w:r>
        <w:rPr>
          <w:spacing w:val="-20"/>
          <w:w w:val="110"/>
        </w:rPr>
        <w:t xml:space="preserve"> </w:t>
      </w:r>
      <w:r>
        <w:rPr>
          <w:w w:val="110"/>
        </w:rPr>
        <w:t>currency).</w:t>
      </w:r>
    </w:p>
    <w:p w:rsidR="00092B85" w:rsidRDefault="003561DB">
      <w:pPr>
        <w:pStyle w:val="BodyText"/>
        <w:numPr>
          <w:ilvl w:val="1"/>
          <w:numId w:val="167"/>
        </w:numPr>
        <w:tabs>
          <w:tab w:val="left" w:pos="1722"/>
        </w:tabs>
        <w:spacing w:before="60" w:line="259" w:lineRule="auto"/>
        <w:ind w:right="603"/>
        <w:jc w:val="both"/>
      </w:pPr>
      <w:r>
        <w:rPr>
          <w:w w:val="110"/>
        </w:rPr>
        <w:t>Go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SAP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Fiori</w:t>
      </w:r>
      <w:r>
        <w:rPr>
          <w:spacing w:val="10"/>
          <w:w w:val="110"/>
        </w:rPr>
        <w:t xml:space="preserve"> </w:t>
      </w:r>
      <w:r w:rsidR="00DA5CB6">
        <w:rPr>
          <w:w w:val="110"/>
        </w:rPr>
        <w:t>Launchpad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choose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Asset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Values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app</w:t>
      </w:r>
      <w:r>
        <w:rPr>
          <w:spacing w:val="8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9"/>
          <w:w w:val="110"/>
        </w:rPr>
        <w:t xml:space="preserve"> </w:t>
      </w:r>
      <w:r w:rsidR="00DA5CB6">
        <w:rPr>
          <w:w w:val="110"/>
        </w:rPr>
        <w:t>Launchpad</w:t>
      </w:r>
      <w:r>
        <w:rPr>
          <w:w w:val="110"/>
        </w:rPr>
        <w:t>.</w:t>
      </w:r>
      <w:r>
        <w:rPr>
          <w:spacing w:val="42"/>
          <w:w w:val="109"/>
        </w:rPr>
        <w:t xml:space="preserve"> </w:t>
      </w:r>
      <w:r>
        <w:rPr>
          <w:w w:val="110"/>
        </w:rPr>
        <w:t>Alternatively,</w:t>
      </w:r>
      <w:r>
        <w:rPr>
          <w:spacing w:val="-5"/>
          <w:w w:val="110"/>
        </w:rPr>
        <w:t xml:space="preserve"> </w:t>
      </w:r>
      <w:r>
        <w:rPr>
          <w:w w:val="110"/>
        </w:rPr>
        <w:t>enter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transaction</w:t>
      </w:r>
      <w:r>
        <w:rPr>
          <w:spacing w:val="-8"/>
          <w:w w:val="110"/>
        </w:rPr>
        <w:t xml:space="preserve"> </w:t>
      </w:r>
      <w:r>
        <w:rPr>
          <w:w w:val="110"/>
        </w:rPr>
        <w:t>code</w:t>
      </w:r>
      <w:r>
        <w:rPr>
          <w:spacing w:val="-2"/>
          <w:w w:val="110"/>
        </w:rPr>
        <w:t xml:space="preserve"> </w:t>
      </w:r>
      <w:r>
        <w:rPr>
          <w:rFonts w:ascii="Courier New"/>
          <w:w w:val="110"/>
        </w:rPr>
        <w:t>AW01N</w:t>
      </w:r>
      <w:r>
        <w:rPr>
          <w:w w:val="110"/>
        </w:rPr>
        <w:t>.</w:t>
      </w:r>
      <w:r>
        <w:rPr>
          <w:spacing w:val="-7"/>
          <w:w w:val="110"/>
        </w:rPr>
        <w:t xml:space="preserve"> </w:t>
      </w:r>
      <w:r>
        <w:rPr>
          <w:w w:val="110"/>
        </w:rPr>
        <w:t>Enter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press</w:t>
      </w:r>
      <w:r>
        <w:rPr>
          <w:spacing w:val="46"/>
          <w:w w:val="108"/>
        </w:rPr>
        <w:t xml:space="preserve"> </w:t>
      </w:r>
      <w:r>
        <w:rPr>
          <w:i/>
          <w:w w:val="110"/>
        </w:rPr>
        <w:t>Enter</w:t>
      </w:r>
      <w:r>
        <w:rPr>
          <w:w w:val="110"/>
        </w:rPr>
        <w:t>:</w:t>
      </w:r>
    </w:p>
    <w:p w:rsidR="00092B85" w:rsidRDefault="00092B85">
      <w:pPr>
        <w:spacing w:before="9"/>
        <w:rPr>
          <w:rFonts w:ascii="Calibri" w:eastAsia="Calibri" w:hAnsi="Calibri" w:cs="Calibri"/>
          <w:sz w:val="4"/>
          <w:szCs w:val="4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3959"/>
      </w:tblGrid>
      <w:tr w:rsidR="00092B85">
        <w:trPr>
          <w:trHeight w:hRule="exact" w:val="410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Name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Company</w:t>
            </w:r>
            <w:r>
              <w:rPr>
                <w:rFonts w:ascii="Calibri"/>
                <w:spacing w:val="-24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code</w:t>
            </w:r>
          </w:p>
        </w:tc>
        <w:tc>
          <w:tcPr>
            <w:tcW w:w="395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625" w:author="Wilder, Tom" w:date="2019-05-11T11:02:00Z">
              <w:r w:rsidDel="003561DB">
                <w:rPr>
                  <w:rFonts w:ascii="Calibri"/>
                  <w:w w:val="105"/>
                  <w:sz w:val="20"/>
                </w:rPr>
                <w:delText>US###</w:delText>
              </w:r>
            </w:del>
            <w:ins w:id="626" w:author="Wilder, Tom" w:date="2019-05-11T11:02:00Z">
              <w:r>
                <w:rPr>
                  <w:rFonts w:ascii="Calibri"/>
                  <w:w w:val="105"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1436"/>
        </w:trPr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Asset</w:t>
            </w:r>
          </w:p>
        </w:tc>
        <w:tc>
          <w:tcPr>
            <w:tcW w:w="3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DA5CB6">
            <w:pPr>
              <w:pStyle w:val="TableParagraph"/>
              <w:spacing w:before="55" w:line="254" w:lineRule="auto"/>
              <w:ind w:left="66" w:right="23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The</w:t>
            </w:r>
            <w:r>
              <w:rPr>
                <w:rFonts w:ascii="Calibri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asset</w:t>
            </w:r>
            <w:r>
              <w:rPr>
                <w:rFonts w:ascii="Calibri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number</w:t>
            </w:r>
            <w:r>
              <w:rPr>
                <w:rFonts w:ascii="Calibri"/>
                <w:spacing w:val="-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that you</w:t>
            </w:r>
            <w:r>
              <w:rPr>
                <w:rFonts w:ascii="Calibri"/>
                <w:spacing w:val="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noted</w:t>
            </w:r>
            <w:r>
              <w:rPr>
                <w:rFonts w:ascii="Calibri"/>
                <w:spacing w:val="-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in</w:t>
            </w:r>
            <w:r>
              <w:rPr>
                <w:rFonts w:ascii="Calibri"/>
                <w:spacing w:val="-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the</w:t>
            </w:r>
            <w:r>
              <w:rPr>
                <w:rFonts w:ascii="Calibri"/>
                <w:spacing w:val="28"/>
                <w:w w:val="113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exercise,</w:t>
            </w:r>
            <w:r>
              <w:rPr>
                <w:rFonts w:ascii="Calibri"/>
                <w:spacing w:val="2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Create</w:t>
            </w:r>
            <w:r>
              <w:rPr>
                <w:rFonts w:ascii="Calibri"/>
                <w:spacing w:val="2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Asset</w:t>
            </w:r>
            <w:r>
              <w:rPr>
                <w:rFonts w:ascii="Calibri"/>
                <w:spacing w:val="25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Master</w:t>
            </w:r>
            <w:r>
              <w:rPr>
                <w:rFonts w:ascii="Calibri"/>
                <w:spacing w:val="20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Data</w:t>
            </w:r>
            <w:r>
              <w:rPr>
                <w:rFonts w:ascii="Calibri"/>
                <w:spacing w:val="19"/>
                <w:w w:val="110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0"/>
                <w:sz w:val="20"/>
              </w:rPr>
              <w:t>(al</w:t>
            </w:r>
            <w:r>
              <w:rPr>
                <w:rFonts w:ascii="Calibri"/>
                <w:w w:val="110"/>
                <w:sz w:val="20"/>
              </w:rPr>
              <w:t>ternatively,</w:t>
            </w:r>
            <w:r>
              <w:rPr>
                <w:rFonts w:ascii="Calibri"/>
                <w:spacing w:val="-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use</w:t>
            </w:r>
            <w:r>
              <w:rPr>
                <w:rFonts w:ascii="Calibri"/>
                <w:spacing w:val="-6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the</w:t>
            </w:r>
            <w:r>
              <w:rPr>
                <w:rFonts w:ascii="Calibri"/>
                <w:spacing w:val="-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F4 help</w:t>
            </w:r>
            <w:r>
              <w:rPr>
                <w:rFonts w:ascii="Calibri"/>
                <w:spacing w:val="-4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to</w:t>
            </w:r>
            <w:r>
              <w:rPr>
                <w:rFonts w:ascii="Calibri"/>
                <w:spacing w:val="-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search</w:t>
            </w:r>
            <w:r>
              <w:rPr>
                <w:rFonts w:ascii="Calibri"/>
                <w:spacing w:val="-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for</w:t>
            </w:r>
            <w:r>
              <w:rPr>
                <w:rFonts w:ascii="Calibri"/>
                <w:spacing w:val="28"/>
                <w:w w:val="113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your</w:t>
            </w:r>
            <w:r>
              <w:rPr>
                <w:rFonts w:ascii="Calibri"/>
                <w:spacing w:val="16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asset</w:t>
            </w:r>
            <w:r>
              <w:rPr>
                <w:rFonts w:ascii="Calibri"/>
                <w:spacing w:val="2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with</w:t>
            </w:r>
            <w:r>
              <w:rPr>
                <w:rFonts w:ascii="Calibri"/>
                <w:spacing w:val="14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the</w:t>
            </w:r>
            <w:r>
              <w:rPr>
                <w:rFonts w:ascii="Calibri"/>
                <w:spacing w:val="19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description,</w:t>
            </w:r>
            <w:r>
              <w:rPr>
                <w:rFonts w:ascii="Calibri"/>
                <w:spacing w:val="2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PC</w:t>
            </w:r>
            <w:r>
              <w:rPr>
                <w:rFonts w:ascii="Calibri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for</w:t>
            </w:r>
            <w:r>
              <w:rPr>
                <w:rFonts w:ascii="Calibri"/>
                <w:spacing w:val="29"/>
                <w:w w:val="113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my</w:t>
            </w:r>
            <w:r>
              <w:rPr>
                <w:rFonts w:ascii="Courier New"/>
                <w:b/>
                <w:spacing w:val="-4"/>
                <w:w w:val="110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IT</w:t>
            </w:r>
            <w:r>
              <w:rPr>
                <w:rFonts w:ascii="Courier New"/>
                <w:b/>
                <w:spacing w:val="-3"/>
                <w:w w:val="110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Cost</w:t>
            </w:r>
            <w:r>
              <w:rPr>
                <w:rFonts w:ascii="Courier New"/>
                <w:b/>
                <w:spacing w:val="-3"/>
                <w:w w:val="110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###</w:t>
            </w:r>
            <w:r>
              <w:rPr>
                <w:rFonts w:ascii="Courier New"/>
                <w:b/>
                <w:spacing w:val="-3"/>
                <w:w w:val="110"/>
                <w:sz w:val="20"/>
              </w:rPr>
              <w:t xml:space="preserve"> </w:t>
            </w:r>
            <w:r>
              <w:rPr>
                <w:rFonts w:ascii="Courier New"/>
                <w:b/>
                <w:w w:val="110"/>
                <w:sz w:val="20"/>
              </w:rPr>
              <w:t>PC</w:t>
            </w:r>
            <w:r>
              <w:rPr>
                <w:rFonts w:ascii="Calibri"/>
                <w:w w:val="110"/>
                <w:sz w:val="20"/>
              </w:rPr>
              <w:t>).</w:t>
            </w:r>
          </w:p>
        </w:tc>
      </w:tr>
    </w:tbl>
    <w:p w:rsidR="00092B85" w:rsidRDefault="00092B8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numPr>
          <w:ilvl w:val="1"/>
          <w:numId w:val="167"/>
        </w:numPr>
        <w:tabs>
          <w:tab w:val="left" w:pos="1722"/>
        </w:tabs>
        <w:spacing w:before="59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From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Depreciation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Areas</w:t>
      </w:r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folder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structure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on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left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hand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side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of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screen,</w:t>
      </w:r>
      <w:r>
        <w:rPr>
          <w:rFonts w:ascii="Calibri"/>
          <w:spacing w:val="-2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select</w:t>
      </w:r>
    </w:p>
    <w:p w:rsidR="00092B85" w:rsidRDefault="003561DB">
      <w:pPr>
        <w:spacing w:before="15"/>
        <w:ind w:left="172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w w:val="110"/>
          <w:sz w:val="20"/>
        </w:rPr>
        <w:t>Depreciation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area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32</w:t>
      </w:r>
      <w:r>
        <w:rPr>
          <w:rFonts w:ascii="Calibri"/>
          <w:i/>
          <w:spacing w:val="-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(IFRS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in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local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currency).</w:t>
      </w:r>
    </w:p>
    <w:p w:rsidR="00092B85" w:rsidRDefault="003561DB">
      <w:pPr>
        <w:pStyle w:val="BodyText"/>
        <w:numPr>
          <w:ilvl w:val="0"/>
          <w:numId w:val="167"/>
        </w:numPr>
        <w:tabs>
          <w:tab w:val="left" w:pos="1398"/>
        </w:tabs>
        <w:spacing w:before="176"/>
        <w:ind w:hanging="267"/>
      </w:pP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planned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posted</w:t>
      </w:r>
      <w:r>
        <w:rPr>
          <w:spacing w:val="-12"/>
          <w:w w:val="110"/>
        </w:rPr>
        <w:t xml:space="preserve"> </w:t>
      </w:r>
      <w:r>
        <w:rPr>
          <w:w w:val="110"/>
        </w:rPr>
        <w:t>depreciation</w:t>
      </w:r>
      <w:r>
        <w:rPr>
          <w:spacing w:val="-10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current</w:t>
      </w:r>
      <w:r>
        <w:rPr>
          <w:spacing w:val="-29"/>
          <w:w w:val="110"/>
        </w:rPr>
        <w:t xml:space="preserve"> </w:t>
      </w:r>
      <w:r>
        <w:rPr>
          <w:w w:val="110"/>
        </w:rPr>
        <w:t>year?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BodyText"/>
        <w:spacing w:before="179"/>
        <w:ind w:left="1397"/>
      </w:pPr>
      <w:r>
        <w:rPr>
          <w:w w:val="110"/>
          <w:u w:val="single" w:color="333333"/>
        </w:rPr>
        <w:t>In</w:t>
      </w:r>
      <w:r>
        <w:rPr>
          <w:spacing w:val="-9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contrast</w:t>
      </w:r>
      <w:r>
        <w:rPr>
          <w:spacing w:val="-8"/>
          <w:w w:val="110"/>
          <w:u w:val="single" w:color="333333"/>
        </w:rPr>
        <w:t xml:space="preserve"> </w:t>
      </w:r>
      <w:r>
        <w:rPr>
          <w:spacing w:val="-1"/>
          <w:w w:val="110"/>
          <w:u w:val="single" w:color="333333"/>
        </w:rPr>
        <w:t>to</w:t>
      </w:r>
      <w:r>
        <w:rPr>
          <w:spacing w:val="-8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the</w:t>
      </w:r>
      <w:r>
        <w:rPr>
          <w:spacing w:val="-8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planned</w:t>
      </w:r>
      <w:r>
        <w:rPr>
          <w:spacing w:val="-10"/>
          <w:w w:val="110"/>
          <w:u w:val="single" w:color="333333"/>
        </w:rPr>
        <w:t xml:space="preserve"> </w:t>
      </w:r>
      <w:r>
        <w:rPr>
          <w:spacing w:val="-1"/>
          <w:w w:val="110"/>
          <w:u w:val="single" w:color="333333"/>
        </w:rPr>
        <w:t>values,</w:t>
      </w:r>
      <w:r>
        <w:rPr>
          <w:spacing w:val="-8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the</w:t>
      </w:r>
      <w:r>
        <w:rPr>
          <w:spacing w:val="-8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posted</w:t>
      </w:r>
      <w:r>
        <w:rPr>
          <w:spacing w:val="-1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depreciation</w:t>
      </w:r>
      <w:r>
        <w:rPr>
          <w:spacing w:val="-10"/>
          <w:w w:val="110"/>
          <w:u w:val="single" w:color="333333"/>
        </w:rPr>
        <w:t xml:space="preserve"> </w:t>
      </w:r>
      <w:r>
        <w:rPr>
          <w:spacing w:val="1"/>
          <w:w w:val="110"/>
          <w:u w:val="single" w:color="333333"/>
        </w:rPr>
        <w:t>is</w:t>
      </w:r>
      <w:r>
        <w:rPr>
          <w:spacing w:val="-10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still</w:t>
      </w:r>
      <w:r>
        <w:rPr>
          <w:spacing w:val="-9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0</w:t>
      </w:r>
      <w:r>
        <w:rPr>
          <w:spacing w:val="-7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because</w:t>
      </w:r>
      <w:r>
        <w:rPr>
          <w:spacing w:val="-9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the</w:t>
      </w:r>
    </w:p>
    <w:p w:rsidR="00092B85" w:rsidRDefault="003561DB">
      <w:pPr>
        <w:pStyle w:val="BodyText"/>
        <w:tabs>
          <w:tab w:val="left" w:pos="9680"/>
        </w:tabs>
        <w:spacing w:before="36"/>
        <w:ind w:left="1397"/>
      </w:pPr>
      <w:r>
        <w:rPr>
          <w:w w:val="110"/>
          <w:u w:val="single" w:color="333333"/>
        </w:rPr>
        <w:t>depreciation</w:t>
      </w:r>
      <w:r>
        <w:rPr>
          <w:spacing w:val="-6"/>
          <w:w w:val="110"/>
          <w:u w:val="single" w:color="333333"/>
        </w:rPr>
        <w:t xml:space="preserve"> </w:t>
      </w:r>
      <w:r>
        <w:rPr>
          <w:spacing w:val="2"/>
          <w:w w:val="110"/>
          <w:u w:val="single" w:color="333333"/>
        </w:rPr>
        <w:t>is</w:t>
      </w:r>
      <w:r>
        <w:rPr>
          <w:spacing w:val="-7"/>
          <w:w w:val="110"/>
          <w:u w:val="single" w:color="333333"/>
        </w:rPr>
        <w:t xml:space="preserve"> </w:t>
      </w:r>
      <w:r>
        <w:rPr>
          <w:spacing w:val="-1"/>
          <w:w w:val="110"/>
          <w:u w:val="single" w:color="333333"/>
        </w:rPr>
        <w:t>not</w:t>
      </w:r>
      <w:r>
        <w:rPr>
          <w:spacing w:val="-3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posted</w:t>
      </w:r>
      <w:r>
        <w:rPr>
          <w:spacing w:val="-5"/>
          <w:w w:val="110"/>
          <w:u w:val="single" w:color="333333"/>
        </w:rPr>
        <w:t xml:space="preserve"> </w:t>
      </w:r>
      <w:r>
        <w:rPr>
          <w:spacing w:val="-1"/>
          <w:w w:val="110"/>
          <w:u w:val="single" w:color="333333"/>
        </w:rPr>
        <w:t>until</w:t>
      </w:r>
      <w:r>
        <w:rPr>
          <w:spacing w:val="-3"/>
          <w:w w:val="110"/>
          <w:u w:val="single" w:color="333333"/>
        </w:rPr>
        <w:t xml:space="preserve"> </w:t>
      </w:r>
      <w:r>
        <w:rPr>
          <w:spacing w:val="-1"/>
          <w:w w:val="110"/>
          <w:u w:val="single" w:color="333333"/>
        </w:rPr>
        <w:t>the</w:t>
      </w:r>
      <w:r>
        <w:rPr>
          <w:spacing w:val="-4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depreciation</w:t>
      </w:r>
      <w:r>
        <w:rPr>
          <w:spacing w:val="-3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posting</w:t>
      </w:r>
      <w:r>
        <w:rPr>
          <w:spacing w:val="-5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run</w:t>
      </w:r>
      <w:r>
        <w:rPr>
          <w:spacing w:val="-5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is</w:t>
      </w:r>
      <w:r>
        <w:rPr>
          <w:spacing w:val="-5"/>
          <w:w w:val="110"/>
          <w:u w:val="single" w:color="333333"/>
        </w:rPr>
        <w:t xml:space="preserve"> </w:t>
      </w:r>
      <w:r>
        <w:rPr>
          <w:w w:val="110"/>
          <w:u w:val="single" w:color="333333"/>
        </w:rPr>
        <w:t>executed</w:t>
      </w:r>
      <w:r>
        <w:rPr>
          <w:w w:val="108"/>
          <w:u w:val="single" w:color="333333"/>
        </w:rPr>
        <w:t xml:space="preserve"> </w:t>
      </w:r>
      <w:r>
        <w:rPr>
          <w:u w:val="single" w:color="333333"/>
        </w:rPr>
        <w:tab/>
      </w:r>
    </w:p>
    <w:p w:rsidR="00092B85" w:rsidRDefault="00092B85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092B85" w:rsidRDefault="003561DB">
      <w:pPr>
        <w:numPr>
          <w:ilvl w:val="0"/>
          <w:numId w:val="167"/>
        </w:numPr>
        <w:tabs>
          <w:tab w:val="left" w:pos="1398"/>
        </w:tabs>
        <w:spacing w:before="59"/>
        <w:ind w:hanging="27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Close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browser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page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Fixed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Asset</w:t>
      </w:r>
      <w:r>
        <w:rPr>
          <w:rFonts w:ascii="Calibri"/>
          <w:w w:val="115"/>
          <w:sz w:val="20"/>
        </w:rPr>
        <w:t>.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footerReference w:type="default" r:id="rId23"/>
          <w:pgSz w:w="11920" w:h="16850"/>
          <w:pgMar w:top="580" w:right="980" w:bottom="920" w:left="1080" w:header="0" w:footer="738" w:gutter="0"/>
          <w:pgNumType w:start="51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50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627" w:name="_bookmark16"/>
                  <w:bookmarkEnd w:id="627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Exercise</w:t>
                  </w:r>
                  <w:r>
                    <w:rPr>
                      <w:rFonts w:ascii="Calibri"/>
                      <w:spacing w:val="-16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17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47" style="width:234.6pt;height:.75pt;mso-position-horizontal-relative:char;mso-position-vertical-relative:line" coordsize="4692,15">
            <v:group id="_x0000_s1848" style="position:absolute;left:8;top:8;width:4677;height:2" coordorigin="8,8" coordsize="4677,2">
              <v:shape id="_x0000_s1849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spacing w:line="247" w:lineRule="auto"/>
        <w:ind w:right="327"/>
      </w:pPr>
      <w:r>
        <w:rPr>
          <w:w w:val="120"/>
        </w:rPr>
        <w:t>Create</w:t>
      </w:r>
      <w:r>
        <w:rPr>
          <w:spacing w:val="-8"/>
          <w:w w:val="120"/>
        </w:rPr>
        <w:t xml:space="preserve"> </w:t>
      </w:r>
      <w:r>
        <w:rPr>
          <w:w w:val="120"/>
        </w:rPr>
        <w:t>a</w:t>
      </w:r>
      <w:r>
        <w:rPr>
          <w:spacing w:val="-9"/>
          <w:w w:val="120"/>
        </w:rPr>
        <w:t xml:space="preserve"> </w:t>
      </w:r>
      <w:r>
        <w:rPr>
          <w:w w:val="120"/>
        </w:rPr>
        <w:t>Secondary</w:t>
      </w:r>
      <w:r>
        <w:rPr>
          <w:spacing w:val="-9"/>
          <w:w w:val="120"/>
        </w:rPr>
        <w:t xml:space="preserve"> </w:t>
      </w:r>
      <w:r>
        <w:rPr>
          <w:spacing w:val="-1"/>
          <w:w w:val="120"/>
        </w:rPr>
        <w:t>Cost</w:t>
      </w:r>
      <w:r>
        <w:rPr>
          <w:spacing w:val="-7"/>
          <w:w w:val="120"/>
        </w:rPr>
        <w:t xml:space="preserve"> </w:t>
      </w:r>
      <w:r>
        <w:rPr>
          <w:w w:val="120"/>
        </w:rPr>
        <w:t>Account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9"/>
          <w:w w:val="120"/>
        </w:rPr>
        <w:t xml:space="preserve"> </w:t>
      </w:r>
      <w:r>
        <w:rPr>
          <w:w w:val="120"/>
        </w:rPr>
        <w:t>an</w:t>
      </w:r>
      <w:r>
        <w:rPr>
          <w:spacing w:val="26"/>
          <w:w w:val="119"/>
        </w:rPr>
        <w:t xml:space="preserve"> </w:t>
      </w:r>
      <w:r>
        <w:rPr>
          <w:w w:val="120"/>
        </w:rPr>
        <w:t>Activity</w:t>
      </w:r>
      <w:r>
        <w:rPr>
          <w:spacing w:val="-21"/>
          <w:w w:val="120"/>
        </w:rPr>
        <w:t xml:space="preserve"> </w:t>
      </w:r>
      <w:r>
        <w:rPr>
          <w:w w:val="120"/>
        </w:rPr>
        <w:t>Type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46"/>
          <w:szCs w:val="46"/>
        </w:rPr>
      </w:pPr>
    </w:p>
    <w:p w:rsidR="00092B85" w:rsidRDefault="00DA5CB6">
      <w:pPr>
        <w:pStyle w:val="BodyText"/>
        <w:spacing w:line="252" w:lineRule="auto"/>
        <w:ind w:right="327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w w:val="115"/>
        </w:rPr>
        <w:t xml:space="preserve">  </w:t>
      </w:r>
      <w:r w:rsidR="003561DB">
        <w:rPr>
          <w:spacing w:val="3"/>
          <w:w w:val="115"/>
        </w:rPr>
        <w:t xml:space="preserve"> </w:t>
      </w:r>
      <w:r>
        <w:rPr>
          <w:spacing w:val="2"/>
          <w:w w:val="115"/>
        </w:rPr>
        <w:t>when the values include ###</w:t>
      </w:r>
      <w:r w:rsidR="00644AB7">
        <w:rPr>
          <w:spacing w:val="2"/>
          <w:w w:val="115"/>
        </w:rPr>
        <w:t>, replace</w:t>
      </w:r>
      <w:r w:rsidR="003561DB">
        <w:rPr>
          <w:spacing w:val="2"/>
          <w:w w:val="115"/>
        </w:rPr>
        <w:t>###</w:t>
      </w:r>
      <w:r w:rsidR="003561DB">
        <w:rPr>
          <w:w w:val="115"/>
        </w:rPr>
        <w:t xml:space="preserve">  </w:t>
      </w:r>
      <w:r w:rsidR="003561DB">
        <w:rPr>
          <w:spacing w:val="3"/>
          <w:w w:val="115"/>
        </w:rPr>
        <w:t xml:space="preserve"> </w:t>
      </w:r>
      <w:r>
        <w:rPr>
          <w:spacing w:val="3"/>
          <w:w w:val="115"/>
        </w:rPr>
        <w:t>with the number provided by your</w:t>
      </w:r>
      <w:r w:rsidR="003561DB">
        <w:rPr>
          <w:spacing w:val="108"/>
          <w:w w:val="118"/>
        </w:rPr>
        <w:t xml:space="preserve"> </w:t>
      </w:r>
      <w:r w:rsidR="003561DB">
        <w:rPr>
          <w:w w:val="120"/>
        </w:rPr>
        <w:t>instructor.</w:t>
      </w:r>
    </w:p>
    <w:p w:rsidR="00092B85" w:rsidRDefault="003561DB">
      <w:pPr>
        <w:pStyle w:val="BodyText"/>
        <w:numPr>
          <w:ilvl w:val="0"/>
          <w:numId w:val="166"/>
        </w:numPr>
        <w:tabs>
          <w:tab w:val="left" w:pos="1398"/>
        </w:tabs>
        <w:spacing w:before="166" w:line="257" w:lineRule="auto"/>
        <w:ind w:right="327" w:hanging="235"/>
      </w:pPr>
      <w:r>
        <w:rPr>
          <w:w w:val="115"/>
        </w:rPr>
        <w:t>Create</w:t>
      </w:r>
      <w:r>
        <w:rPr>
          <w:spacing w:val="-23"/>
          <w:w w:val="115"/>
        </w:rPr>
        <w:t xml:space="preserve"> </w:t>
      </w:r>
      <w:r>
        <w:rPr>
          <w:w w:val="115"/>
        </w:rPr>
        <w:t>a</w:t>
      </w:r>
      <w:r>
        <w:rPr>
          <w:spacing w:val="-26"/>
          <w:w w:val="115"/>
        </w:rPr>
        <w:t xml:space="preserve"> </w:t>
      </w:r>
      <w:r>
        <w:rPr>
          <w:w w:val="115"/>
        </w:rPr>
        <w:t>secondary</w:t>
      </w:r>
      <w:r>
        <w:rPr>
          <w:spacing w:val="-21"/>
          <w:w w:val="115"/>
        </w:rPr>
        <w:t xml:space="preserve"> </w:t>
      </w:r>
      <w:r>
        <w:rPr>
          <w:w w:val="115"/>
        </w:rPr>
        <w:t>cost</w:t>
      </w:r>
      <w:r>
        <w:rPr>
          <w:spacing w:val="-22"/>
          <w:w w:val="115"/>
        </w:rPr>
        <w:t xml:space="preserve"> </w:t>
      </w:r>
      <w:r>
        <w:rPr>
          <w:w w:val="115"/>
        </w:rPr>
        <w:t>account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943110###</w:t>
      </w:r>
      <w:r>
        <w:rPr>
          <w:spacing w:val="-22"/>
          <w:w w:val="115"/>
        </w:rPr>
        <w:t xml:space="preserve"> </w:t>
      </w:r>
      <w:r>
        <w:rPr>
          <w:w w:val="115"/>
        </w:rPr>
        <w:t>by</w:t>
      </w:r>
      <w:r>
        <w:rPr>
          <w:spacing w:val="-23"/>
          <w:w w:val="115"/>
        </w:rPr>
        <w:t xml:space="preserve"> </w:t>
      </w:r>
      <w:r>
        <w:rPr>
          <w:w w:val="115"/>
        </w:rPr>
        <w:t>using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appropriate</w:t>
      </w:r>
      <w:r>
        <w:rPr>
          <w:spacing w:val="-23"/>
          <w:w w:val="115"/>
        </w:rPr>
        <w:t xml:space="preserve"> </w:t>
      </w:r>
      <w:r>
        <w:rPr>
          <w:w w:val="115"/>
        </w:rPr>
        <w:t>transactional</w:t>
      </w:r>
      <w:r>
        <w:rPr>
          <w:spacing w:val="-22"/>
          <w:w w:val="115"/>
        </w:rPr>
        <w:t xml:space="preserve"> </w:t>
      </w:r>
      <w:r>
        <w:rPr>
          <w:w w:val="115"/>
        </w:rPr>
        <w:t>app</w:t>
      </w:r>
      <w:r>
        <w:rPr>
          <w:spacing w:val="60"/>
          <w:w w:val="113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SAP</w:t>
      </w:r>
      <w:r>
        <w:rPr>
          <w:spacing w:val="-5"/>
          <w:w w:val="115"/>
        </w:rPr>
        <w:t xml:space="preserve"> </w:t>
      </w:r>
      <w:r>
        <w:rPr>
          <w:w w:val="115"/>
        </w:rPr>
        <w:t>Fiori</w:t>
      </w:r>
      <w:r>
        <w:rPr>
          <w:spacing w:val="-6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Search</w:t>
      </w:r>
      <w:r>
        <w:rPr>
          <w:spacing w:val="-7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search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tool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2"/>
          <w:w w:val="115"/>
        </w:rPr>
        <w:t xml:space="preserve"> </w:t>
      </w:r>
      <w:r>
        <w:rPr>
          <w:rFonts w:ascii="Courier New"/>
          <w:b/>
          <w:spacing w:val="1"/>
          <w:w w:val="115"/>
        </w:rPr>
        <w:t>Manage</w:t>
      </w:r>
      <w:r>
        <w:rPr>
          <w:rFonts w:ascii="Courier New"/>
          <w:b/>
          <w:spacing w:val="-19"/>
          <w:w w:val="115"/>
        </w:rPr>
        <w:t xml:space="preserve"> </w:t>
      </w:r>
      <w:r>
        <w:rPr>
          <w:rFonts w:ascii="Courier New"/>
          <w:b/>
          <w:w w:val="115"/>
        </w:rPr>
        <w:t>G/L</w:t>
      </w:r>
      <w:r>
        <w:rPr>
          <w:rFonts w:ascii="Courier New"/>
          <w:b/>
          <w:spacing w:val="-19"/>
          <w:w w:val="115"/>
        </w:rPr>
        <w:t xml:space="preserve"> </w:t>
      </w:r>
      <w:r>
        <w:rPr>
          <w:rFonts w:ascii="Courier New"/>
          <w:b/>
          <w:w w:val="115"/>
        </w:rPr>
        <w:t>Account</w:t>
      </w:r>
      <w:r>
        <w:rPr>
          <w:rFonts w:ascii="Courier New"/>
          <w:b/>
          <w:spacing w:val="66"/>
          <w:w w:val="113"/>
        </w:rPr>
        <w:t xml:space="preserve"> </w:t>
      </w:r>
      <w:r>
        <w:rPr>
          <w:rFonts w:ascii="Courier New"/>
          <w:b/>
          <w:w w:val="115"/>
        </w:rPr>
        <w:t>Master</w:t>
      </w:r>
      <w:r>
        <w:rPr>
          <w:rFonts w:ascii="Courier New"/>
          <w:b/>
          <w:spacing w:val="-57"/>
          <w:w w:val="115"/>
        </w:rPr>
        <w:t xml:space="preserve"> </w:t>
      </w:r>
      <w:r>
        <w:rPr>
          <w:rFonts w:ascii="Courier New"/>
          <w:b/>
          <w:w w:val="115"/>
        </w:rPr>
        <w:t>Data</w:t>
      </w:r>
      <w:r>
        <w:rPr>
          <w:w w:val="115"/>
        </w:rPr>
        <w:t>.</w:t>
      </w:r>
      <w:r>
        <w:rPr>
          <w:spacing w:val="-23"/>
          <w:w w:val="115"/>
        </w:rPr>
        <w:t xml:space="preserve"> </w:t>
      </w:r>
      <w:r>
        <w:rPr>
          <w:w w:val="115"/>
        </w:rPr>
        <w:t>Use</w:t>
      </w:r>
      <w:r>
        <w:rPr>
          <w:spacing w:val="-22"/>
          <w:w w:val="115"/>
        </w:rPr>
        <w:t xml:space="preserve"> </w:t>
      </w:r>
      <w:r>
        <w:rPr>
          <w:w w:val="115"/>
        </w:rPr>
        <w:t>G/L</w:t>
      </w:r>
      <w:r>
        <w:rPr>
          <w:spacing w:val="-21"/>
          <w:w w:val="115"/>
        </w:rPr>
        <w:t xml:space="preserve"> </w:t>
      </w:r>
      <w:r>
        <w:rPr>
          <w:w w:val="115"/>
        </w:rPr>
        <w:t>account</w:t>
      </w:r>
      <w:r>
        <w:rPr>
          <w:spacing w:val="-20"/>
          <w:w w:val="115"/>
        </w:rPr>
        <w:t xml:space="preserve"> </w:t>
      </w:r>
      <w:r>
        <w:rPr>
          <w:spacing w:val="1"/>
          <w:w w:val="115"/>
        </w:rPr>
        <w:t>90626100,</w:t>
      </w:r>
      <w:r>
        <w:rPr>
          <w:spacing w:val="-21"/>
          <w:w w:val="115"/>
        </w:rPr>
        <w:t xml:space="preserve"> </w:t>
      </w:r>
      <w:r>
        <w:rPr>
          <w:w w:val="115"/>
        </w:rPr>
        <w:t>Chart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-22"/>
          <w:w w:val="115"/>
        </w:rPr>
        <w:t xml:space="preserve"> </w:t>
      </w:r>
      <w:r>
        <w:rPr>
          <w:w w:val="115"/>
        </w:rPr>
        <w:t>accounts</w:t>
      </w:r>
      <w:r>
        <w:rPr>
          <w:spacing w:val="-20"/>
          <w:w w:val="115"/>
        </w:rPr>
        <w:t xml:space="preserve"> </w:t>
      </w:r>
      <w:r>
        <w:rPr>
          <w:w w:val="115"/>
        </w:rPr>
        <w:t>GL00</w:t>
      </w:r>
      <w:r>
        <w:rPr>
          <w:spacing w:val="-23"/>
          <w:w w:val="115"/>
        </w:rPr>
        <w:t xml:space="preserve"> </w:t>
      </w:r>
      <w:r>
        <w:rPr>
          <w:w w:val="115"/>
        </w:rPr>
        <w:t>,</w:t>
      </w:r>
      <w:r w:rsidR="00DA5CB6">
        <w:rPr>
          <w:w w:val="115"/>
        </w:rPr>
        <w:t xml:space="preserve"> </w:t>
      </w:r>
      <w:r>
        <w:rPr>
          <w:w w:val="115"/>
        </w:rPr>
        <w:t>as</w:t>
      </w:r>
      <w:r>
        <w:rPr>
          <w:spacing w:val="-23"/>
          <w:w w:val="115"/>
        </w:rPr>
        <w:t xml:space="preserve"> </w:t>
      </w:r>
      <w:r>
        <w:rPr>
          <w:w w:val="115"/>
        </w:rPr>
        <w:t>reference.</w:t>
      </w:r>
    </w:p>
    <w:p w:rsidR="00092B85" w:rsidRDefault="00092B85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844" style="width:412.7pt;height:85.35pt;mso-position-horizontal-relative:char;mso-position-vertical-relative:line" coordsize="8254,1707">
            <v:shape id="_x0000_s1846" type="#_x0000_t75" style="position:absolute;left:239;top:151;width:481;height:450">
              <v:imagedata r:id="rId8" o:title=""/>
            </v:shape>
            <v:shape id="_x0000_s1845" type="#_x0000_t202" style="position:absolute;width:8254;height:1707" filled="f" strokeweight=".82pt">
              <v:textbox inset="0,0,0,0">
                <w:txbxContent>
                  <w:p w:rsidR="003561DB" w:rsidRDefault="003561DB">
                    <w:pPr>
                      <w:spacing w:before="120"/>
                      <w:ind w:left="94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Note:</w:t>
                    </w:r>
                  </w:p>
                  <w:p w:rsidR="003561DB" w:rsidRDefault="003561DB">
                    <w:pPr>
                      <w:spacing w:before="29" w:line="266" w:lineRule="auto"/>
                      <w:ind w:left="940" w:right="335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-3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training</w:t>
                    </w:r>
                    <w:r>
                      <w:rPr>
                        <w:rFonts w:ascii="Calibri"/>
                        <w:spacing w:val="-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system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you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can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still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use</w:t>
                    </w:r>
                    <w:r>
                      <w:rPr>
                        <w:rFonts w:ascii="Calibri"/>
                        <w:spacing w:val="-3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1"/>
                        <w:w w:val="115"/>
                        <w:sz w:val="20"/>
                      </w:rPr>
                      <w:t>KA01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,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but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you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will</w:t>
                    </w:r>
                    <w:r>
                      <w:rPr>
                        <w:rFonts w:ascii="Calibri"/>
                        <w:spacing w:val="-2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be</w:t>
                    </w:r>
                    <w:r>
                      <w:rPr>
                        <w:rFonts w:ascii="Calibri"/>
                        <w:spacing w:val="56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redirected</w:t>
                    </w:r>
                    <w:r>
                      <w:rPr>
                        <w:rFonts w:ascii="Calibri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1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1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</w:t>
                    </w:r>
                    <w:r>
                      <w:rPr>
                        <w:rFonts w:ascii="Calibri"/>
                        <w:spacing w:val="-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1"/>
                        <w:w w:val="115"/>
                        <w:sz w:val="20"/>
                      </w:rPr>
                      <w:t>FS00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.</w:t>
                    </w:r>
                  </w:p>
                  <w:p w:rsidR="003561DB" w:rsidRDefault="003561DB">
                    <w:pPr>
                      <w:spacing w:before="103" w:line="254" w:lineRule="auto"/>
                      <w:ind w:left="940" w:right="314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SAP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Note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1946054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describes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which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1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codes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are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substituted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by</w:t>
                    </w:r>
                    <w:r>
                      <w:rPr>
                        <w:rFonts w:ascii="Calibri"/>
                        <w:spacing w:val="62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apps.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SAP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Note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2084604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describes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how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restore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these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rPr>
          <w:rFonts w:ascii="Calibri" w:eastAsia="Calibri" w:hAnsi="Calibri" w:cs="Calibri"/>
          <w:sz w:val="13"/>
          <w:szCs w:val="13"/>
        </w:rPr>
      </w:pPr>
    </w:p>
    <w:p w:rsidR="00092B85" w:rsidRDefault="003561DB">
      <w:pPr>
        <w:pStyle w:val="BodyText"/>
        <w:spacing w:before="59"/>
        <w:ind w:left="1397"/>
      </w:pPr>
      <w:r>
        <w:rPr>
          <w:w w:val="110"/>
        </w:rPr>
        <w:t>Enter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  <w:tblGridChange w:id="628">
          <w:tblGrid>
            <w:gridCol w:w="4122"/>
            <w:gridCol w:w="4119"/>
          </w:tblGrid>
        </w:tblGridChange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w w:val="110"/>
                <w:sz w:val="20"/>
                <w:szCs w:val="20"/>
              </w:rPr>
              <w:t>Header—</w:t>
            </w:r>
            <w:r>
              <w:rPr>
                <w:rFonts w:ascii="Calibri" w:eastAsia="Calibri" w:hAnsi="Calibri" w:cs="Calibri"/>
                <w:i/>
                <w:spacing w:val="-12"/>
                <w:w w:val="1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w w:val="110"/>
                <w:sz w:val="20"/>
                <w:szCs w:val="20"/>
              </w:rPr>
              <w:t>and</w:t>
            </w:r>
            <w:r>
              <w:rPr>
                <w:rFonts w:ascii="Calibri" w:eastAsia="Calibri" w:hAnsi="Calibri" w:cs="Calibri"/>
                <w:i/>
                <w:spacing w:val="-13"/>
                <w:w w:val="1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w w:val="110"/>
                <w:sz w:val="20"/>
                <w:szCs w:val="20"/>
              </w:rPr>
              <w:t>General</w:t>
            </w:r>
            <w:r>
              <w:rPr>
                <w:rFonts w:ascii="Calibri" w:eastAsia="Calibri" w:hAnsi="Calibri" w:cs="Calibri"/>
                <w:i/>
                <w:spacing w:val="-11"/>
                <w:w w:val="1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w w:val="110"/>
                <w:sz w:val="20"/>
                <w:szCs w:val="20"/>
              </w:rPr>
              <w:t>data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629" w:author="Wilder, Tom" w:date="2019-05-11T14:46:00Z">
              <w:r w:rsidDel="00980BFA">
                <w:rPr>
                  <w:rFonts w:ascii="Courier New"/>
                  <w:b/>
                  <w:sz w:val="20"/>
                </w:rPr>
                <w:delText>943110</w:delText>
              </w:r>
            </w:del>
            <w:ins w:id="630" w:author="Wilder, Tom" w:date="2019-05-11T14:46:00Z">
              <w:r w:rsidR="00980BFA">
                <w:rPr>
                  <w:rFonts w:ascii="Courier New"/>
                  <w:b/>
                  <w:sz w:val="20"/>
                </w:rPr>
                <w:t>810</w:t>
              </w:r>
            </w:ins>
            <w:r>
              <w:rPr>
                <w:rFonts w:ascii="Courier New"/>
                <w:b/>
                <w:sz w:val="20"/>
              </w:rPr>
              <w:t>###</w:t>
            </w:r>
          </w:p>
        </w:tc>
      </w:tr>
      <w:tr w:rsidR="00980BFA" w:rsidRPr="00980BFA" w:rsidTr="00980BFA">
        <w:tblPrEx>
          <w:tblW w:w="0" w:type="auto"/>
          <w:tblInd w:w="1396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631" w:author="Wilder, Tom" w:date="2019-05-11T14:47:00Z">
            <w:tblPrEx>
              <w:tblW w:w="0" w:type="auto"/>
              <w:tblInd w:w="13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hRule="exact" w:val="467"/>
          <w:ins w:id="632" w:author="Wilder, Tom" w:date="2019-05-11T14:47:00Z"/>
          <w:trPrChange w:id="633" w:author="Wilder, Tom" w:date="2019-05-11T14:47:00Z">
            <w:trPr>
              <w:trHeight w:hRule="exact" w:val="126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PrChange w:id="634" w:author="Wilder, Tom" w:date="2019-05-11T14:47:00Z">
              <w:tcPr>
                <w:tcW w:w="4122" w:type="dxa"/>
                <w:tcBorders>
                  <w:top w:val="single" w:sz="7" w:space="0" w:color="000000"/>
                  <w:left w:val="nil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980BFA" w:rsidRPr="00980BFA" w:rsidRDefault="00980BFA" w:rsidP="00980BFA">
            <w:pPr>
              <w:pStyle w:val="TableParagraph"/>
              <w:spacing w:before="55"/>
              <w:ind w:left="66"/>
              <w:rPr>
                <w:ins w:id="635" w:author="Wilder, Tom" w:date="2019-05-11T14:47:00Z"/>
                <w:rFonts w:ascii="Calibri"/>
                <w:i/>
                <w:w w:val="115"/>
                <w:sz w:val="20"/>
                <w:rPrChange w:id="636" w:author="Wilder, Tom" w:date="2019-05-11T14:48:00Z">
                  <w:rPr>
                    <w:ins w:id="637" w:author="Wilder, Tom" w:date="2019-05-11T14:47:00Z"/>
                  </w:rPr>
                </w:rPrChange>
              </w:rPr>
              <w:pPrChange w:id="638" w:author="Wilder, Tom" w:date="2019-05-11T14:48:00Z">
                <w:pPr/>
              </w:pPrChange>
            </w:pPr>
            <w:ins w:id="639" w:author="Wilder, Tom" w:date="2019-05-11T14:47:00Z">
              <w:r w:rsidRPr="00980BFA">
                <w:rPr>
                  <w:rFonts w:ascii="Calibri"/>
                  <w:i/>
                  <w:w w:val="115"/>
                  <w:sz w:val="20"/>
                  <w:rPrChange w:id="640" w:author="Wilder, Tom" w:date="2019-05-11T14:48:00Z">
                    <w:rPr/>
                  </w:rPrChange>
                </w:rPr>
                <w:t>Company code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PrChange w:id="641" w:author="Wilder, Tom" w:date="2019-05-11T14:47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nil"/>
                </w:tcBorders>
              </w:tcPr>
            </w:tcPrChange>
          </w:tcPr>
          <w:p w:rsidR="00980BFA" w:rsidRPr="00980BFA" w:rsidRDefault="00980BFA" w:rsidP="00980BFA">
            <w:pPr>
              <w:pStyle w:val="TableParagraph"/>
              <w:spacing w:before="55"/>
              <w:ind w:left="66"/>
              <w:rPr>
                <w:ins w:id="642" w:author="Wilder, Tom" w:date="2019-05-11T14:47:00Z"/>
                <w:rFonts w:ascii="Calibri"/>
                <w:i/>
                <w:w w:val="115"/>
                <w:sz w:val="20"/>
                <w:rPrChange w:id="643" w:author="Wilder, Tom" w:date="2019-05-11T14:48:00Z">
                  <w:rPr>
                    <w:ins w:id="644" w:author="Wilder, Tom" w:date="2019-05-11T14:47:00Z"/>
                  </w:rPr>
                </w:rPrChange>
              </w:rPr>
              <w:pPrChange w:id="645" w:author="Wilder, Tom" w:date="2019-05-11T14:48:00Z">
                <w:pPr/>
              </w:pPrChange>
            </w:pPr>
            <w:ins w:id="646" w:author="Wilder, Tom" w:date="2019-05-11T14:47:00Z">
              <w:r w:rsidRPr="00980BFA">
                <w:rPr>
                  <w:rFonts w:ascii="Calibri"/>
                  <w:i/>
                  <w:w w:val="115"/>
                  <w:sz w:val="20"/>
                  <w:rPrChange w:id="647" w:author="Wilder, Tom" w:date="2019-05-11T14:48:00Z">
                    <w:rPr/>
                  </w:rPrChange>
                </w:rPr>
                <w:t>US00</w:t>
              </w:r>
            </w:ins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Short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Text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Int.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working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hrs</w:t>
            </w:r>
            <w:del w:id="648" w:author="Wilder, Tom" w:date="2019-05-11T14:46:00Z">
              <w:r w:rsidDel="00980BFA">
                <w:rPr>
                  <w:rFonts w:ascii="Courier New"/>
                  <w:b/>
                  <w:sz w:val="20"/>
                </w:rPr>
                <w:delText>.</w:delText>
              </w:r>
            </w:del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###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G/L</w:t>
            </w:r>
            <w:r>
              <w:rPr>
                <w:rFonts w:ascii="Calibri"/>
                <w:i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Long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Text: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Internal</w:t>
            </w:r>
            <w:r>
              <w:rPr>
                <w:rFonts w:ascii="Courier New"/>
                <w:b/>
                <w:spacing w:val="-10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Working</w:t>
            </w:r>
            <w:r>
              <w:rPr>
                <w:rFonts w:ascii="Courier New"/>
                <w:b/>
                <w:spacing w:val="-9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Hours</w:t>
            </w:r>
            <w:r>
              <w:rPr>
                <w:rFonts w:ascii="Courier New"/>
                <w:b/>
                <w:spacing w:val="-9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###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Chart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of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Accounts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GL00</w:t>
            </w:r>
          </w:p>
        </w:tc>
      </w:tr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Secondary</w:t>
            </w:r>
            <w:r>
              <w:rPr>
                <w:rFonts w:ascii="Courier New"/>
                <w:b/>
                <w:spacing w:val="-1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Costs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group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SECC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—</w:t>
            </w:r>
            <w:r>
              <w:rPr>
                <w:rFonts w:ascii="Courier New" w:eastAsia="Courier New" w:hAnsi="Courier New" w:cs="Courier Ne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Secondary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Costs</w:t>
            </w:r>
            <w:r>
              <w:rPr>
                <w:rFonts w:ascii="Courier New" w:eastAsia="Courier New" w:hAnsi="Courier New" w:cs="Courier Ne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revenue</w:t>
            </w:r>
          </w:p>
        </w:tc>
      </w:tr>
      <w:tr w:rsidR="00092B85" w:rsidDel="00980BFA">
        <w:trPr>
          <w:trHeight w:hRule="exact" w:val="408"/>
          <w:del w:id="649" w:author="Wilder, Tom" w:date="2019-05-11T14:47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980BFA" w:rsidRDefault="003561DB">
            <w:pPr>
              <w:pStyle w:val="TableParagraph"/>
              <w:spacing w:before="55"/>
              <w:ind w:left="66"/>
              <w:rPr>
                <w:del w:id="650" w:author="Wilder, Tom" w:date="2019-05-11T14:47:00Z"/>
                <w:rFonts w:ascii="Calibri" w:eastAsia="Calibri" w:hAnsi="Calibri" w:cs="Calibri"/>
                <w:sz w:val="20"/>
                <w:szCs w:val="20"/>
              </w:rPr>
            </w:pPr>
            <w:del w:id="651" w:author="Wilder, Tom" w:date="2019-05-11T14:47:00Z">
              <w:r w:rsidDel="00980BFA">
                <w:rPr>
                  <w:rFonts w:ascii="Calibri"/>
                  <w:i/>
                  <w:w w:val="115"/>
                  <w:sz w:val="20"/>
                </w:rPr>
                <w:delText>Group</w:delText>
              </w:r>
              <w:r w:rsidDel="00980BFA">
                <w:rPr>
                  <w:rFonts w:ascii="Calibri"/>
                  <w:i/>
                  <w:spacing w:val="-18"/>
                  <w:w w:val="115"/>
                  <w:sz w:val="20"/>
                </w:rPr>
                <w:delText xml:space="preserve"> </w:delText>
              </w:r>
              <w:r w:rsidDel="00980BFA">
                <w:rPr>
                  <w:rFonts w:ascii="Calibri"/>
                  <w:i/>
                  <w:w w:val="115"/>
                  <w:sz w:val="20"/>
                </w:rPr>
                <w:delText>Account</w:delText>
              </w:r>
              <w:r w:rsidDel="00980BFA">
                <w:rPr>
                  <w:rFonts w:ascii="Calibri"/>
                  <w:i/>
                  <w:spacing w:val="-17"/>
                  <w:w w:val="115"/>
                  <w:sz w:val="20"/>
                </w:rPr>
                <w:delText xml:space="preserve"> </w:delText>
              </w:r>
              <w:r w:rsidDel="00980BFA">
                <w:rPr>
                  <w:rFonts w:ascii="Calibri"/>
                  <w:i/>
                  <w:w w:val="115"/>
                  <w:sz w:val="20"/>
                </w:rPr>
                <w:delText>Number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980BFA" w:rsidRDefault="003561DB">
            <w:pPr>
              <w:pStyle w:val="TableParagraph"/>
              <w:spacing w:before="79"/>
              <w:ind w:left="66"/>
              <w:rPr>
                <w:del w:id="652" w:author="Wilder, Tom" w:date="2019-05-11T14:47:00Z"/>
                <w:rFonts w:ascii="Courier New" w:eastAsia="Courier New" w:hAnsi="Courier New" w:cs="Courier New"/>
                <w:sz w:val="20"/>
                <w:szCs w:val="20"/>
              </w:rPr>
            </w:pPr>
            <w:del w:id="653" w:author="Wilder, Tom" w:date="2019-05-11T14:47:00Z">
              <w:r w:rsidDel="00980BFA">
                <w:rPr>
                  <w:rFonts w:ascii="Courier New"/>
                  <w:b/>
                  <w:sz w:val="20"/>
                </w:rPr>
                <w:delText>50304000</w:delText>
              </w:r>
            </w:del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data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 w:rsidDel="00980BFA">
        <w:trPr>
          <w:trHeight w:hRule="exact" w:val="408"/>
          <w:del w:id="654" w:author="Wilder, Tom" w:date="2019-05-11T14:48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980BFA" w:rsidRDefault="003561DB">
            <w:pPr>
              <w:pStyle w:val="TableParagraph"/>
              <w:spacing w:before="55"/>
              <w:ind w:left="66"/>
              <w:rPr>
                <w:del w:id="655" w:author="Wilder, Tom" w:date="2019-05-11T14:48:00Z"/>
                <w:rFonts w:ascii="Calibri" w:eastAsia="Calibri" w:hAnsi="Calibri" w:cs="Calibri"/>
                <w:sz w:val="20"/>
                <w:szCs w:val="20"/>
              </w:rPr>
            </w:pPr>
            <w:del w:id="656" w:author="Wilder, Tom" w:date="2019-05-11T14:48:00Z">
              <w:r w:rsidDel="00980BFA">
                <w:rPr>
                  <w:rFonts w:ascii="Calibri"/>
                  <w:i/>
                  <w:w w:val="115"/>
                  <w:sz w:val="20"/>
                </w:rPr>
                <w:delText>Company</w:delText>
              </w:r>
              <w:r w:rsidDel="00980BFA">
                <w:rPr>
                  <w:rFonts w:ascii="Calibri"/>
                  <w:i/>
                  <w:spacing w:val="-22"/>
                  <w:w w:val="115"/>
                  <w:sz w:val="20"/>
                </w:rPr>
                <w:delText xml:space="preserve"> </w:delText>
              </w:r>
              <w:r w:rsidDel="00980BFA">
                <w:rPr>
                  <w:rFonts w:ascii="Calibri"/>
                  <w:i/>
                  <w:w w:val="115"/>
                  <w:sz w:val="20"/>
                </w:rPr>
                <w:delText>Code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980BFA" w:rsidRDefault="003561DB">
            <w:pPr>
              <w:pStyle w:val="TableParagraph"/>
              <w:spacing w:before="79"/>
              <w:ind w:left="66"/>
              <w:rPr>
                <w:del w:id="657" w:author="Wilder, Tom" w:date="2019-05-11T14:48:00Z"/>
                <w:rFonts w:ascii="Courier New" w:eastAsia="Courier New" w:hAnsi="Courier New" w:cs="Courier New"/>
                <w:sz w:val="20"/>
                <w:szCs w:val="20"/>
              </w:rPr>
            </w:pPr>
            <w:del w:id="658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Field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Status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Group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ZEXP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2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Currency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USD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Controlling</w:t>
            </w:r>
            <w:r>
              <w:rPr>
                <w:rFonts w:ascii="Calibri"/>
                <w:i/>
                <w:spacing w:val="-24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data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Element</w:t>
            </w:r>
            <w:r>
              <w:rPr>
                <w:rFonts w:ascii="Calibri"/>
                <w:i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43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Unit</w:t>
            </w:r>
            <w:r>
              <w:rPr>
                <w:rFonts w:ascii="Calibri"/>
                <w:i/>
                <w:spacing w:val="-17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w w:val="110"/>
                <w:sz w:val="20"/>
              </w:rPr>
              <w:t>of</w:t>
            </w:r>
            <w:r>
              <w:rPr>
                <w:rFonts w:ascii="Calibri"/>
                <w:i/>
                <w:spacing w:val="-14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Measurement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H</w:t>
            </w:r>
          </w:p>
        </w:tc>
      </w:tr>
      <w:tr w:rsidR="00092B85">
        <w:trPr>
          <w:trHeight w:hRule="exact" w:val="126"/>
        </w:trPr>
        <w:tc>
          <w:tcPr>
            <w:tcW w:w="412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:rsidR="00092B85" w:rsidRDefault="00092B85"/>
        </w:tc>
      </w:tr>
    </w:tbl>
    <w:p w:rsidR="00092B85" w:rsidRDefault="00092B85">
      <w:pPr>
        <w:sectPr w:rsidR="00092B85">
          <w:pgSz w:w="11920" w:h="16850"/>
          <w:pgMar w:top="180" w:right="106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4748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Exercise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17: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Create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Secondary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Cost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an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Activity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Type</w:t>
      </w: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numPr>
          <w:ilvl w:val="0"/>
          <w:numId w:val="166"/>
        </w:numPr>
        <w:tabs>
          <w:tab w:val="left" w:pos="1398"/>
        </w:tabs>
        <w:spacing w:before="100" w:line="316" w:lineRule="auto"/>
        <w:ind w:right="2763" w:hanging="267"/>
        <w:rPr>
          <w:rFonts w:ascii="Calibri" w:eastAsia="Calibri" w:hAnsi="Calibri" w:cs="Calibri"/>
          <w:sz w:val="20"/>
          <w:szCs w:val="20"/>
        </w:rPr>
      </w:pPr>
      <w:r>
        <w:pict>
          <v:shape id="_x0000_s1843" type="#_x0000_t202" style="position:absolute;left:0;text-align:left;margin-left:123.45pt;margin-top:34.2pt;width:413.3pt;height:205.45pt;z-index:40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22"/>
                    <w:gridCol w:w="4119"/>
                  </w:tblGrid>
                  <w:tr w:rsidR="003561DB">
                    <w:trPr>
                      <w:trHeight w:hRule="exact" w:val="413"/>
                    </w:trPr>
                    <w:tc>
                      <w:tcPr>
                        <w:tcW w:w="412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13" w:space="0" w:color="000000"/>
                          <w:right w:val="single" w:sz="7" w:space="0" w:color="000000"/>
                        </w:tcBorders>
                        <w:shd w:val="clear" w:color="auto" w:fill="D6D9DA"/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w w:val="115"/>
                            <w:sz w:val="20"/>
                          </w:rPr>
                          <w:t>Field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13" w:space="0" w:color="000000"/>
                          <w:right w:val="single" w:sz="7" w:space="0" w:color="000000"/>
                        </w:tcBorders>
                        <w:shd w:val="clear" w:color="auto" w:fill="D6D9DA"/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20"/>
                          </w:rPr>
                          <w:t>Value</w:t>
                        </w:r>
                      </w:p>
                    </w:tc>
                  </w:tr>
                  <w:tr w:rsidR="003561DB">
                    <w:trPr>
                      <w:trHeight w:hRule="exact" w:val="406"/>
                    </w:trPr>
                    <w:tc>
                      <w:tcPr>
                        <w:tcW w:w="4122" w:type="dxa"/>
                        <w:tcBorders>
                          <w:top w:val="single" w:sz="13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3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Activity</w:t>
                        </w:r>
                        <w:r>
                          <w:rPr>
                            <w:rFonts w:ascii="Calibri"/>
                            <w:i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Type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13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77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PERS###</w:t>
                        </w:r>
                      </w:p>
                    </w:tc>
                  </w:tr>
                  <w:tr w:rsidR="003561DB">
                    <w:trPr>
                      <w:trHeight w:hRule="exact" w:val="410"/>
                    </w:trPr>
                    <w:tc>
                      <w:tcPr>
                        <w:tcW w:w="412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0"/>
                            <w:sz w:val="20"/>
                          </w:rPr>
                          <w:t>Valid</w:t>
                        </w:r>
                        <w:r>
                          <w:rPr>
                            <w:rFonts w:ascii="Calibri"/>
                            <w:i/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0"/>
                            <w:sz w:val="20"/>
                          </w:rPr>
                          <w:t>from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79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1.1.actual</w:t>
                        </w:r>
                        <w:r>
                          <w:rPr>
                            <w:rFonts w:ascii="Courier New"/>
                            <w:b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year</w:t>
                        </w:r>
                      </w:p>
                    </w:tc>
                  </w:tr>
                  <w:tr w:rsidR="003561DB">
                    <w:trPr>
                      <w:trHeight w:hRule="exact" w:val="408"/>
                    </w:trPr>
                    <w:tc>
                      <w:tcPr>
                        <w:tcW w:w="412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0"/>
                            <w:sz w:val="20"/>
                          </w:rPr>
                          <w:t>Valid</w:t>
                        </w:r>
                        <w:r>
                          <w:rPr>
                            <w:rFonts w:ascii="Calibri"/>
                            <w:i/>
                            <w:spacing w:val="-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0"/>
                            <w:sz w:val="20"/>
                          </w:rPr>
                          <w:t>to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79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31.12.9999</w:t>
                        </w:r>
                      </w:p>
                    </w:tc>
                  </w:tr>
                  <w:tr w:rsidR="003561DB">
                    <w:trPr>
                      <w:trHeight w:hRule="exact" w:val="408"/>
                    </w:trPr>
                    <w:tc>
                      <w:tcPr>
                        <w:tcW w:w="412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0"/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79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Pers.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Hours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###</w:t>
                        </w:r>
                      </w:p>
                    </w:tc>
                  </w:tr>
                  <w:tr w:rsidR="003561DB">
                    <w:trPr>
                      <w:trHeight w:hRule="exact" w:val="410"/>
                    </w:trPr>
                    <w:tc>
                      <w:tcPr>
                        <w:tcW w:w="412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8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Activity</w:t>
                        </w:r>
                        <w:r>
                          <w:rPr>
                            <w:rFonts w:ascii="Calibri"/>
                            <w:i/>
                            <w:spacing w:val="-2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Type</w:t>
                        </w:r>
                        <w:r>
                          <w:rPr>
                            <w:rFonts w:ascii="Calibri"/>
                            <w:i/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82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Personnel</w:t>
                        </w:r>
                        <w:r>
                          <w:rPr>
                            <w:rFonts w:ascii="Courier New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Hours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###</w:t>
                        </w:r>
                      </w:p>
                    </w:tc>
                  </w:tr>
                  <w:tr w:rsidR="003561DB">
                    <w:trPr>
                      <w:trHeight w:hRule="exact" w:val="409"/>
                    </w:trPr>
                    <w:tc>
                      <w:tcPr>
                        <w:tcW w:w="412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Cost</w:t>
                        </w:r>
                        <w:r>
                          <w:rPr>
                            <w:rFonts w:ascii="Calibri"/>
                            <w:i/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Center</w:t>
                        </w:r>
                        <w:r>
                          <w:rPr>
                            <w:rFonts w:ascii="Calibri"/>
                            <w:i/>
                            <w:spacing w:val="-1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Categories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79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(All)</w:t>
                        </w:r>
                      </w:p>
                    </w:tc>
                  </w:tr>
                  <w:tr w:rsidR="003561DB">
                    <w:trPr>
                      <w:trHeight w:hRule="exact" w:val="410"/>
                    </w:trPr>
                    <w:tc>
                      <w:tcPr>
                        <w:tcW w:w="412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0"/>
                            <w:sz w:val="20"/>
                          </w:rPr>
                          <w:t>Activity</w:t>
                        </w:r>
                        <w:r>
                          <w:rPr>
                            <w:rFonts w:ascii="Calibri"/>
                            <w:i/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0"/>
                            <w:sz w:val="20"/>
                          </w:rPr>
                          <w:t>unit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79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H</w:t>
                        </w:r>
                      </w:p>
                    </w:tc>
                  </w:tr>
                  <w:tr w:rsidR="003561DB">
                    <w:trPr>
                      <w:trHeight w:hRule="exact" w:val="408"/>
                    </w:trPr>
                    <w:tc>
                      <w:tcPr>
                        <w:tcW w:w="412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Activity</w:t>
                        </w:r>
                        <w:r>
                          <w:rPr>
                            <w:rFonts w:ascii="Calibri"/>
                            <w:i/>
                            <w:spacing w:val="-1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Type</w:t>
                        </w:r>
                        <w:r>
                          <w:rPr>
                            <w:rFonts w:ascii="Calibri"/>
                            <w:i/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Category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79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Manual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Entry,</w:t>
                        </w:r>
                        <w:r>
                          <w:rPr>
                            <w:rFonts w:ascii="Courier New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Manual</w:t>
                        </w:r>
                        <w:r>
                          <w:rPr>
                            <w:rFonts w:ascii="Courier New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Allocation</w:t>
                        </w:r>
                      </w:p>
                    </w:tc>
                  </w:tr>
                  <w:tr w:rsidR="003561DB">
                    <w:trPr>
                      <w:trHeight w:hRule="exact" w:val="410"/>
                    </w:trPr>
                    <w:tc>
                      <w:tcPr>
                        <w:tcW w:w="412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55"/>
                          <w:ind w:left="6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Allocation</w:t>
                        </w:r>
                        <w:r>
                          <w:rPr>
                            <w:rFonts w:ascii="Calibri"/>
                            <w:i/>
                            <w:spacing w:val="-1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Cost</w:t>
                        </w:r>
                        <w:r>
                          <w:rPr>
                            <w:rFonts w:ascii="Calibri"/>
                            <w:i/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Element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561DB" w:rsidRDefault="003561DB">
                        <w:pPr>
                          <w:pStyle w:val="TableParagraph"/>
                          <w:spacing w:before="79"/>
                          <w:ind w:left="6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del w:id="659" w:author="Wilder, Tom" w:date="2019-05-11T14:48:00Z">
                          <w:r w:rsidDel="00980BFA">
                            <w:rPr>
                              <w:rFonts w:ascii="Courier New"/>
                              <w:b/>
                              <w:sz w:val="20"/>
                            </w:rPr>
                            <w:delText>943110</w:delText>
                          </w:r>
                        </w:del>
                        <w:ins w:id="660" w:author="Wilder, Tom" w:date="2019-05-11T14:48:00Z">
                          <w:r w:rsidR="00980BFA">
                            <w:rPr>
                              <w:rFonts w:ascii="Courier New"/>
                              <w:b/>
                              <w:sz w:val="20"/>
                            </w:rPr>
                            <w:t>810</w:t>
                          </w:r>
                        </w:ins>
                        <w:r>
                          <w:rPr>
                            <w:rFonts w:ascii="Courier New"/>
                            <w:b/>
                            <w:sz w:val="20"/>
                          </w:rPr>
                          <w:t>###</w:t>
                        </w:r>
                      </w:p>
                    </w:tc>
                  </w:tr>
                </w:tbl>
                <w:p w:rsidR="003561DB" w:rsidRDefault="003561DB"/>
              </w:txbxContent>
            </v:textbox>
            <w10:wrap anchorx="page"/>
          </v:shape>
        </w:pict>
      </w:r>
      <w:r>
        <w:rPr>
          <w:rFonts w:ascii="Calibri"/>
          <w:w w:val="110"/>
          <w:sz w:val="20"/>
        </w:rPr>
        <w:t>Create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activity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type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by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using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app</w:t>
      </w:r>
      <w:r>
        <w:rPr>
          <w:rFonts w:ascii="Calibri"/>
          <w:spacing w:val="-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Manage</w:t>
      </w:r>
      <w:r>
        <w:rPr>
          <w:rFonts w:ascii="Calibri"/>
          <w:i/>
          <w:spacing w:val="-7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Activity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Types</w:t>
      </w:r>
      <w:r>
        <w:rPr>
          <w:rFonts w:ascii="Calibri"/>
          <w:w w:val="110"/>
          <w:sz w:val="20"/>
        </w:rPr>
        <w:t>.</w:t>
      </w:r>
      <w:r>
        <w:rPr>
          <w:rFonts w:ascii="Calibri"/>
          <w:spacing w:val="26"/>
          <w:w w:val="109"/>
          <w:sz w:val="20"/>
        </w:rPr>
        <w:t xml:space="preserve"> </w:t>
      </w: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Create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following</w:t>
      </w:r>
      <w:r>
        <w:rPr>
          <w:rFonts w:ascii="Calibri"/>
          <w:spacing w:val="-2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data: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BodyText"/>
        <w:numPr>
          <w:ilvl w:val="0"/>
          <w:numId w:val="166"/>
        </w:numPr>
        <w:tabs>
          <w:tab w:val="left" w:pos="1398"/>
        </w:tabs>
        <w:spacing w:before="125" w:line="252" w:lineRule="auto"/>
        <w:ind w:right="444" w:hanging="271"/>
      </w:pPr>
      <w:r>
        <w:rPr>
          <w:w w:val="115"/>
        </w:rPr>
        <w:t>Assign</w:t>
      </w:r>
      <w:r>
        <w:rPr>
          <w:spacing w:val="-9"/>
          <w:w w:val="115"/>
        </w:rPr>
        <w:t xml:space="preserve"> </w:t>
      </w:r>
      <w:r>
        <w:rPr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activity</w:t>
      </w:r>
      <w:r>
        <w:rPr>
          <w:spacing w:val="-10"/>
          <w:w w:val="115"/>
        </w:rPr>
        <w:t xml:space="preserve"> </w:t>
      </w:r>
      <w:r>
        <w:rPr>
          <w:w w:val="115"/>
        </w:rPr>
        <w:t>type</w:t>
      </w:r>
      <w:r>
        <w:rPr>
          <w:spacing w:val="-5"/>
          <w:w w:val="115"/>
        </w:rPr>
        <w:t xml:space="preserve"> </w:t>
      </w:r>
      <w:r>
        <w:rPr>
          <w:i/>
          <w:w w:val="115"/>
        </w:rPr>
        <w:t>PERS###</w:t>
      </w:r>
      <w:r>
        <w:rPr>
          <w:i/>
          <w:spacing w:val="-9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your</w:t>
      </w:r>
      <w:r>
        <w:rPr>
          <w:spacing w:val="-9"/>
          <w:w w:val="115"/>
        </w:rPr>
        <w:t xml:space="preserve"> </w:t>
      </w:r>
      <w:r>
        <w:rPr>
          <w:w w:val="115"/>
        </w:rPr>
        <w:t>cost</w:t>
      </w:r>
      <w:r>
        <w:rPr>
          <w:spacing w:val="-8"/>
          <w:w w:val="115"/>
        </w:rPr>
        <w:t xml:space="preserve"> </w:t>
      </w:r>
      <w:r>
        <w:rPr>
          <w:w w:val="115"/>
        </w:rPr>
        <w:t>center</w:t>
      </w:r>
      <w:r>
        <w:rPr>
          <w:spacing w:val="-9"/>
          <w:w w:val="115"/>
        </w:rPr>
        <w:t xml:space="preserve"> </w:t>
      </w:r>
      <w:r>
        <w:rPr>
          <w:i/>
          <w:spacing w:val="1"/>
          <w:w w:val="115"/>
        </w:rPr>
        <w:t>SERV-###</w:t>
      </w:r>
      <w:r>
        <w:rPr>
          <w:i/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enter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-9"/>
          <w:w w:val="115"/>
        </w:rPr>
        <w:t xml:space="preserve"> </w:t>
      </w:r>
      <w:r>
        <w:rPr>
          <w:w w:val="115"/>
        </w:rPr>
        <w:t>activity</w:t>
      </w:r>
      <w:r>
        <w:rPr>
          <w:spacing w:val="52"/>
          <w:w w:val="113"/>
        </w:rPr>
        <w:t xml:space="preserve"> </w:t>
      </w:r>
      <w:r>
        <w:rPr>
          <w:w w:val="115"/>
        </w:rPr>
        <w:t>price.</w:t>
      </w:r>
      <w:r>
        <w:rPr>
          <w:spacing w:val="-7"/>
          <w:w w:val="115"/>
        </w:rPr>
        <w:t xml:space="preserve"> </w:t>
      </w:r>
      <w:r>
        <w:rPr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w w:val="115"/>
        </w:rPr>
        <w:t>do</w:t>
      </w:r>
      <w:r>
        <w:rPr>
          <w:spacing w:val="-7"/>
          <w:w w:val="115"/>
        </w:rPr>
        <w:t xml:space="preserve"> </w:t>
      </w:r>
      <w:r>
        <w:rPr>
          <w:w w:val="115"/>
        </w:rPr>
        <w:t>both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using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appropriate</w:t>
      </w:r>
      <w:r>
        <w:rPr>
          <w:spacing w:val="-11"/>
          <w:w w:val="115"/>
        </w:rPr>
        <w:t xml:space="preserve"> </w:t>
      </w:r>
      <w:r>
        <w:rPr>
          <w:w w:val="115"/>
        </w:rPr>
        <w:t>transactional</w:t>
      </w:r>
      <w:r>
        <w:rPr>
          <w:spacing w:val="-7"/>
          <w:w w:val="115"/>
        </w:rPr>
        <w:t xml:space="preserve"> </w:t>
      </w:r>
      <w:r>
        <w:rPr>
          <w:w w:val="115"/>
        </w:rPr>
        <w:t>app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SAP</w:t>
      </w:r>
      <w:r>
        <w:rPr>
          <w:spacing w:val="-6"/>
          <w:w w:val="115"/>
        </w:rPr>
        <w:t xml:space="preserve"> </w:t>
      </w:r>
      <w:r>
        <w:rPr>
          <w:w w:val="115"/>
        </w:rPr>
        <w:t>Fiori</w:t>
      </w:r>
      <w:r>
        <w:rPr>
          <w:spacing w:val="64"/>
          <w:w w:val="113"/>
        </w:rPr>
        <w:t xml:space="preserve"> </w:t>
      </w:r>
      <w:r w:rsidR="00DA5CB6">
        <w:rPr>
          <w:w w:val="115"/>
        </w:rPr>
        <w:t>Launchpad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Search</w:t>
      </w:r>
      <w:r>
        <w:rPr>
          <w:spacing w:val="-20"/>
          <w:w w:val="115"/>
        </w:rPr>
        <w:t xml:space="preserve"> </w:t>
      </w:r>
      <w:r>
        <w:rPr>
          <w:w w:val="115"/>
        </w:rPr>
        <w:t>with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spacing w:val="1"/>
          <w:w w:val="115"/>
        </w:rPr>
        <w:t>search</w:t>
      </w:r>
      <w:r>
        <w:rPr>
          <w:spacing w:val="-24"/>
          <w:w w:val="115"/>
        </w:rPr>
        <w:t xml:space="preserve"> </w:t>
      </w:r>
      <w:r>
        <w:rPr>
          <w:w w:val="115"/>
        </w:rPr>
        <w:t>tool</w:t>
      </w:r>
      <w:r>
        <w:rPr>
          <w:spacing w:val="-24"/>
          <w:w w:val="115"/>
        </w:rPr>
        <w:t xml:space="preserve"> </w:t>
      </w:r>
      <w:r>
        <w:rPr>
          <w:w w:val="115"/>
        </w:rPr>
        <w:t>for</w:t>
      </w:r>
      <w:r>
        <w:rPr>
          <w:spacing w:val="-23"/>
          <w:w w:val="115"/>
        </w:rPr>
        <w:t xml:space="preserve"> </w:t>
      </w:r>
      <w:r>
        <w:rPr>
          <w:rFonts w:ascii="Courier New"/>
          <w:b/>
          <w:spacing w:val="1"/>
          <w:w w:val="115"/>
        </w:rPr>
        <w:t>Edit</w:t>
      </w:r>
      <w:r>
        <w:rPr>
          <w:rFonts w:ascii="Courier New"/>
          <w:b/>
          <w:spacing w:val="-62"/>
          <w:w w:val="115"/>
        </w:rPr>
        <w:t xml:space="preserve"> </w:t>
      </w:r>
      <w:r>
        <w:rPr>
          <w:rFonts w:ascii="Courier New"/>
          <w:b/>
          <w:w w:val="115"/>
        </w:rPr>
        <w:t>prices</w:t>
      </w:r>
      <w:r>
        <w:rPr>
          <w:rFonts w:ascii="Courier New"/>
          <w:b/>
          <w:spacing w:val="-62"/>
          <w:w w:val="115"/>
        </w:rPr>
        <w:t xml:space="preserve"> </w:t>
      </w:r>
      <w:r>
        <w:rPr>
          <w:rFonts w:ascii="Courier New"/>
          <w:b/>
          <w:w w:val="115"/>
        </w:rPr>
        <w:t>for</w:t>
      </w:r>
      <w:r>
        <w:rPr>
          <w:rFonts w:ascii="Courier New"/>
          <w:b/>
          <w:spacing w:val="-62"/>
          <w:w w:val="115"/>
        </w:rPr>
        <w:t xml:space="preserve"> </w:t>
      </w:r>
      <w:r>
        <w:rPr>
          <w:rFonts w:ascii="Courier New"/>
          <w:b/>
          <w:spacing w:val="1"/>
          <w:w w:val="115"/>
        </w:rPr>
        <w:t>activity</w:t>
      </w:r>
      <w:r>
        <w:rPr>
          <w:rFonts w:ascii="Courier New"/>
          <w:b/>
          <w:spacing w:val="-60"/>
          <w:w w:val="115"/>
        </w:rPr>
        <w:t xml:space="preserve"> </w:t>
      </w:r>
      <w:r>
        <w:rPr>
          <w:rFonts w:ascii="Courier New"/>
          <w:b/>
          <w:w w:val="115"/>
        </w:rPr>
        <w:t>types</w:t>
      </w:r>
      <w:r>
        <w:rPr>
          <w:w w:val="115"/>
        </w:rPr>
        <w:t>.</w:t>
      </w:r>
    </w:p>
    <w:p w:rsidR="00092B85" w:rsidRDefault="003561DB">
      <w:pPr>
        <w:pStyle w:val="BodyText"/>
        <w:spacing w:before="77"/>
        <w:ind w:left="1397"/>
      </w:pPr>
      <w:r>
        <w:rPr>
          <w:spacing w:val="-1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2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Version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From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To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12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Fiscal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Year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actual</w:t>
            </w:r>
            <w:r>
              <w:rPr>
                <w:rFonts w:ascii="Courier New"/>
                <w:b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year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SERV-###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Activity</w:t>
            </w:r>
            <w:r>
              <w:rPr>
                <w:rFonts w:ascii="Calibri"/>
                <w:i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PERS###</w:t>
            </w:r>
          </w:p>
        </w:tc>
      </w:tr>
    </w:tbl>
    <w:p w:rsidR="00092B85" w:rsidRDefault="00092B85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092B85" w:rsidRDefault="003561DB">
      <w:pPr>
        <w:pStyle w:val="BodyText"/>
        <w:spacing w:before="59"/>
        <w:ind w:left="1397"/>
      </w:pPr>
      <w:r>
        <w:rPr>
          <w:spacing w:val="-1"/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following</w:t>
      </w:r>
      <w:r>
        <w:rPr>
          <w:spacing w:val="-13"/>
          <w:w w:val="110"/>
        </w:rPr>
        <w:t xml:space="preserve"> </w:t>
      </w:r>
      <w:r>
        <w:rPr>
          <w:w w:val="110"/>
        </w:rPr>
        <w:t>price</w:t>
      </w:r>
      <w:r>
        <w:rPr>
          <w:spacing w:val="-15"/>
          <w:w w:val="110"/>
        </w:rPr>
        <w:t xml:space="preserve"> </w:t>
      </w:r>
      <w:r>
        <w:rPr>
          <w:w w:val="110"/>
        </w:rPr>
        <w:t>information: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Total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Activity</w:t>
            </w:r>
            <w:r>
              <w:rPr>
                <w:rFonts w:ascii="Calibri"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Price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980BFA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120</w:t>
            </w:r>
            <w:del w:id="661" w:author="Wilder, Tom" w:date="2019-05-11T14:48:00Z">
              <w:r w:rsidDel="00980BFA">
                <w:rPr>
                  <w:rFonts w:ascii="Calibri"/>
                  <w:w w:val="110"/>
                  <w:sz w:val="20"/>
                </w:rPr>
                <w:delText>,-</w:delText>
              </w:r>
            </w:del>
            <w:del w:id="662" w:author="Wilder, Tom" w:date="2019-05-11T14:49:00Z">
              <w:r w:rsidDel="00980BFA">
                <w:rPr>
                  <w:rFonts w:ascii="Calibri"/>
                  <w:w w:val="110"/>
                  <w:sz w:val="20"/>
                </w:rPr>
                <w:delText>-</w:delText>
              </w:r>
            </w:del>
          </w:p>
        </w:tc>
      </w:tr>
    </w:tbl>
    <w:p w:rsidR="00092B85" w:rsidRDefault="00092B85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092B85" w:rsidRDefault="003561DB">
      <w:pPr>
        <w:numPr>
          <w:ilvl w:val="0"/>
          <w:numId w:val="166"/>
        </w:numPr>
        <w:tabs>
          <w:tab w:val="left" w:pos="1398"/>
        </w:tabs>
        <w:spacing w:before="59" w:line="253" w:lineRule="auto"/>
        <w:ind w:right="759" w:hanging="26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Assign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activity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type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PERS###</w:t>
      </w:r>
      <w:r>
        <w:rPr>
          <w:rFonts w:ascii="Calibri"/>
          <w:i/>
          <w:spacing w:val="-11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as</w:t>
      </w:r>
      <w:r>
        <w:rPr>
          <w:rFonts w:ascii="Calibri"/>
          <w:i/>
          <w:spacing w:val="-1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well</w:t>
      </w:r>
      <w:r>
        <w:rPr>
          <w:rFonts w:ascii="Calibri"/>
          <w:i/>
          <w:spacing w:val="-13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to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your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cost</w:t>
      </w:r>
      <w:r>
        <w:rPr>
          <w:rFonts w:ascii="Calibri"/>
          <w:spacing w:val="-1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center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ENGR-###</w:t>
      </w:r>
      <w:r>
        <w:rPr>
          <w:rFonts w:ascii="Calibri"/>
          <w:i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54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activity</w:t>
      </w:r>
      <w:r>
        <w:rPr>
          <w:rFonts w:ascii="Calibri"/>
          <w:spacing w:val="-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prices.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You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do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both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by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1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appropriate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transactional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your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56"/>
          <w:w w:val="113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18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.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Search</w:t>
      </w:r>
      <w:r>
        <w:rPr>
          <w:rFonts w:ascii="Calibri"/>
          <w:spacing w:val="-36"/>
          <w:w w:val="115"/>
          <w:sz w:val="20"/>
        </w:rPr>
        <w:t xml:space="preserve"> </w:t>
      </w:r>
      <w:r>
        <w:rPr>
          <w:rFonts w:ascii="Calibri"/>
          <w:spacing w:val="4"/>
          <w:w w:val="115"/>
          <w:sz w:val="20"/>
        </w:rPr>
        <w:t>with</w:t>
      </w:r>
      <w:r w:rsidR="00DA5CB6">
        <w:rPr>
          <w:rFonts w:ascii="Calibri"/>
          <w:spacing w:val="4"/>
          <w:w w:val="115"/>
          <w:sz w:val="20"/>
        </w:rPr>
        <w:t xml:space="preserve"> </w:t>
      </w:r>
      <w:r>
        <w:rPr>
          <w:rFonts w:ascii="Calibri"/>
          <w:spacing w:val="4"/>
          <w:w w:val="115"/>
          <w:sz w:val="20"/>
        </w:rPr>
        <w:t>the</w:t>
      </w:r>
      <w:r w:rsidR="00DA5CB6">
        <w:rPr>
          <w:rFonts w:ascii="Calibri"/>
          <w:spacing w:val="4"/>
          <w:w w:val="115"/>
          <w:sz w:val="20"/>
        </w:rPr>
        <w:t xml:space="preserve"> </w:t>
      </w:r>
      <w:r>
        <w:rPr>
          <w:rFonts w:ascii="Calibri"/>
          <w:spacing w:val="4"/>
          <w:w w:val="115"/>
          <w:sz w:val="20"/>
        </w:rPr>
        <w:t>search</w:t>
      </w:r>
      <w:r w:rsidR="00DA5CB6">
        <w:rPr>
          <w:rFonts w:ascii="Calibri"/>
          <w:spacing w:val="4"/>
          <w:w w:val="115"/>
          <w:sz w:val="20"/>
        </w:rPr>
        <w:t xml:space="preserve"> </w:t>
      </w:r>
      <w:r>
        <w:rPr>
          <w:rFonts w:ascii="Calibri"/>
          <w:spacing w:val="4"/>
          <w:w w:val="115"/>
          <w:sz w:val="20"/>
        </w:rPr>
        <w:t>tool</w:t>
      </w:r>
      <w:r>
        <w:rPr>
          <w:rFonts w:ascii="Calibri"/>
          <w:spacing w:val="-3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36"/>
          <w:w w:val="115"/>
          <w:sz w:val="20"/>
        </w:rPr>
        <w:t xml:space="preserve"> </w:t>
      </w:r>
      <w:r>
        <w:rPr>
          <w:rFonts w:ascii="Courier New"/>
          <w:b/>
          <w:spacing w:val="1"/>
          <w:w w:val="115"/>
          <w:sz w:val="20"/>
        </w:rPr>
        <w:t>Edit</w:t>
      </w:r>
      <w:r>
        <w:rPr>
          <w:rFonts w:ascii="Courier New"/>
          <w:b/>
          <w:spacing w:val="-96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prices</w:t>
      </w:r>
      <w:r>
        <w:rPr>
          <w:rFonts w:ascii="Courier New"/>
          <w:b/>
          <w:spacing w:val="-94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for</w:t>
      </w:r>
      <w:r>
        <w:rPr>
          <w:rFonts w:ascii="Courier New"/>
          <w:b/>
          <w:spacing w:val="-95"/>
          <w:w w:val="115"/>
          <w:sz w:val="20"/>
        </w:rPr>
        <w:t xml:space="preserve"> </w:t>
      </w:r>
      <w:r>
        <w:rPr>
          <w:rFonts w:ascii="Courier New"/>
          <w:b/>
          <w:spacing w:val="1"/>
          <w:w w:val="115"/>
          <w:sz w:val="20"/>
        </w:rPr>
        <w:t>activity</w:t>
      </w:r>
      <w:r>
        <w:rPr>
          <w:rFonts w:ascii="Courier New"/>
          <w:b/>
          <w:spacing w:val="64"/>
          <w:w w:val="113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types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spacing w:before="74"/>
        <w:ind w:left="1397"/>
      </w:pPr>
      <w:r>
        <w:rPr>
          <w:spacing w:val="-1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6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Version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From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</w:t>
            </w:r>
          </w:p>
        </w:tc>
      </w:tr>
    </w:tbl>
    <w:p w:rsidR="00092B85" w:rsidRDefault="00092B85">
      <w:pPr>
        <w:rPr>
          <w:rFonts w:ascii="Courier New" w:eastAsia="Courier New" w:hAnsi="Courier New" w:cs="Courier New"/>
          <w:sz w:val="20"/>
          <w:szCs w:val="20"/>
        </w:rPr>
        <w:sectPr w:rsidR="00092B85">
          <w:pgSz w:w="11920" w:h="16850"/>
          <w:pgMar w:top="580" w:right="102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11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Unit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Financial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Management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Accounting: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Basics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15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To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12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Fiscal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Year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actual</w:t>
            </w:r>
            <w:r>
              <w:rPr>
                <w:rFonts w:ascii="Courier New"/>
                <w:b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year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ENGR-###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Activity</w:t>
            </w:r>
            <w:r>
              <w:rPr>
                <w:rFonts w:ascii="Calibri"/>
                <w:i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PERS###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pStyle w:val="BodyText"/>
        <w:spacing w:before="59"/>
        <w:ind w:left="1397"/>
      </w:pPr>
      <w:r>
        <w:rPr>
          <w:spacing w:val="-1"/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following</w:t>
      </w:r>
      <w:r>
        <w:rPr>
          <w:spacing w:val="-13"/>
          <w:w w:val="110"/>
        </w:rPr>
        <w:t xml:space="preserve"> </w:t>
      </w:r>
      <w:r>
        <w:rPr>
          <w:w w:val="110"/>
        </w:rPr>
        <w:t>price</w:t>
      </w:r>
      <w:r>
        <w:rPr>
          <w:spacing w:val="-15"/>
          <w:w w:val="110"/>
        </w:rPr>
        <w:t xml:space="preserve"> </w:t>
      </w:r>
      <w:r>
        <w:rPr>
          <w:w w:val="110"/>
        </w:rPr>
        <w:t>information: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9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4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-1"/>
                <w:w w:val="115"/>
                <w:sz w:val="20"/>
              </w:rPr>
              <w:t>Total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Activity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Price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980BFA">
            <w:pPr>
              <w:pStyle w:val="TableParagraph"/>
              <w:spacing w:before="78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150</w:t>
            </w:r>
            <w:del w:id="663" w:author="Wilder, Tom" w:date="2019-05-11T14:49:00Z">
              <w:r w:rsidDel="00980BFA">
                <w:rPr>
                  <w:rFonts w:ascii="Courier New"/>
                  <w:b/>
                  <w:sz w:val="20"/>
                </w:rPr>
                <w:delText>,--</w:delText>
              </w:r>
            </w:del>
          </w:p>
        </w:tc>
      </w:tr>
    </w:tbl>
    <w:p w:rsidR="00092B85" w:rsidRDefault="00092B85">
      <w:pPr>
        <w:rPr>
          <w:rFonts w:ascii="Courier New" w:eastAsia="Courier New" w:hAnsi="Courier New" w:cs="Courier New"/>
          <w:sz w:val="20"/>
          <w:szCs w:val="20"/>
        </w:rPr>
        <w:sectPr w:rsidR="00092B85"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42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2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6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17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39" style="width:234.6pt;height:.75pt;mso-position-horizontal-relative:char;mso-position-vertical-relative:line" coordsize="4692,15">
            <v:group id="_x0000_s1840" style="position:absolute;left:8;top:8;width:4677;height:2" coordorigin="8,8" coordsize="4677,2">
              <v:shape id="_x0000_s1841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spacing w:line="247" w:lineRule="auto"/>
        <w:ind w:right="327"/>
      </w:pPr>
      <w:r>
        <w:rPr>
          <w:w w:val="120"/>
        </w:rPr>
        <w:t>Create</w:t>
      </w:r>
      <w:r>
        <w:rPr>
          <w:spacing w:val="-8"/>
          <w:w w:val="120"/>
        </w:rPr>
        <w:t xml:space="preserve"> </w:t>
      </w:r>
      <w:r>
        <w:rPr>
          <w:w w:val="120"/>
        </w:rPr>
        <w:t>a</w:t>
      </w:r>
      <w:r>
        <w:rPr>
          <w:spacing w:val="-9"/>
          <w:w w:val="120"/>
        </w:rPr>
        <w:t xml:space="preserve"> </w:t>
      </w:r>
      <w:r>
        <w:rPr>
          <w:w w:val="120"/>
        </w:rPr>
        <w:t>Secondary</w:t>
      </w:r>
      <w:r>
        <w:rPr>
          <w:spacing w:val="-9"/>
          <w:w w:val="120"/>
        </w:rPr>
        <w:t xml:space="preserve"> </w:t>
      </w:r>
      <w:r>
        <w:rPr>
          <w:spacing w:val="-1"/>
          <w:w w:val="120"/>
        </w:rPr>
        <w:t>Cost</w:t>
      </w:r>
      <w:r>
        <w:rPr>
          <w:spacing w:val="-7"/>
          <w:w w:val="120"/>
        </w:rPr>
        <w:t xml:space="preserve"> </w:t>
      </w:r>
      <w:r>
        <w:rPr>
          <w:w w:val="120"/>
        </w:rPr>
        <w:t>Account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9"/>
          <w:w w:val="120"/>
        </w:rPr>
        <w:t xml:space="preserve"> </w:t>
      </w:r>
      <w:r>
        <w:rPr>
          <w:w w:val="120"/>
        </w:rPr>
        <w:t>an</w:t>
      </w:r>
      <w:r>
        <w:rPr>
          <w:spacing w:val="26"/>
          <w:w w:val="119"/>
        </w:rPr>
        <w:t xml:space="preserve"> </w:t>
      </w:r>
      <w:r>
        <w:rPr>
          <w:w w:val="120"/>
        </w:rPr>
        <w:t>Activity</w:t>
      </w:r>
      <w:r>
        <w:rPr>
          <w:spacing w:val="-21"/>
          <w:w w:val="120"/>
        </w:rPr>
        <w:t xml:space="preserve"> </w:t>
      </w:r>
      <w:r>
        <w:rPr>
          <w:w w:val="120"/>
        </w:rPr>
        <w:t>Type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46"/>
          <w:szCs w:val="46"/>
        </w:rPr>
      </w:pPr>
    </w:p>
    <w:p w:rsidR="00092B85" w:rsidRDefault="00DA5CB6">
      <w:pPr>
        <w:pStyle w:val="BodyText"/>
        <w:spacing w:line="252" w:lineRule="auto"/>
        <w:ind w:right="327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w w:val="115"/>
        </w:rPr>
        <w:t xml:space="preserve">  </w:t>
      </w:r>
      <w:r w:rsidR="003561DB">
        <w:rPr>
          <w:spacing w:val="3"/>
          <w:w w:val="115"/>
        </w:rPr>
        <w:t xml:space="preserve"> </w:t>
      </w:r>
      <w:r>
        <w:rPr>
          <w:spacing w:val="2"/>
          <w:w w:val="115"/>
        </w:rPr>
        <w:t>when the values include ###</w:t>
      </w:r>
      <w:r w:rsidR="00644AB7">
        <w:rPr>
          <w:spacing w:val="2"/>
          <w:w w:val="115"/>
        </w:rPr>
        <w:t>, replace</w:t>
      </w:r>
      <w:r w:rsidR="003561DB">
        <w:rPr>
          <w:spacing w:val="2"/>
          <w:w w:val="115"/>
        </w:rPr>
        <w:t>###</w:t>
      </w:r>
      <w:r w:rsidR="003561DB">
        <w:rPr>
          <w:w w:val="115"/>
        </w:rPr>
        <w:t xml:space="preserve">  </w:t>
      </w:r>
      <w:r w:rsidR="003561DB">
        <w:rPr>
          <w:spacing w:val="3"/>
          <w:w w:val="115"/>
        </w:rPr>
        <w:t xml:space="preserve"> </w:t>
      </w:r>
      <w:r>
        <w:rPr>
          <w:spacing w:val="3"/>
          <w:w w:val="115"/>
        </w:rPr>
        <w:t>with the number provided by your</w:t>
      </w:r>
      <w:r w:rsidR="003561DB">
        <w:rPr>
          <w:spacing w:val="108"/>
          <w:w w:val="118"/>
        </w:rPr>
        <w:t xml:space="preserve"> </w:t>
      </w:r>
      <w:r w:rsidR="003561DB">
        <w:rPr>
          <w:w w:val="120"/>
        </w:rPr>
        <w:t>instructor.</w:t>
      </w:r>
    </w:p>
    <w:p w:rsidR="00092B85" w:rsidRDefault="003561DB">
      <w:pPr>
        <w:pStyle w:val="BodyText"/>
        <w:numPr>
          <w:ilvl w:val="0"/>
          <w:numId w:val="165"/>
        </w:numPr>
        <w:tabs>
          <w:tab w:val="left" w:pos="1398"/>
        </w:tabs>
        <w:spacing w:before="166" w:line="257" w:lineRule="auto"/>
        <w:ind w:right="327" w:hanging="235"/>
      </w:pPr>
      <w:r>
        <w:rPr>
          <w:w w:val="115"/>
        </w:rPr>
        <w:t>Create</w:t>
      </w:r>
      <w:r>
        <w:rPr>
          <w:spacing w:val="-23"/>
          <w:w w:val="115"/>
        </w:rPr>
        <w:t xml:space="preserve"> </w:t>
      </w:r>
      <w:r>
        <w:rPr>
          <w:w w:val="115"/>
        </w:rPr>
        <w:t>a</w:t>
      </w:r>
      <w:r>
        <w:rPr>
          <w:spacing w:val="-26"/>
          <w:w w:val="115"/>
        </w:rPr>
        <w:t xml:space="preserve"> </w:t>
      </w:r>
      <w:r>
        <w:rPr>
          <w:w w:val="115"/>
        </w:rPr>
        <w:t>secondary</w:t>
      </w:r>
      <w:r>
        <w:rPr>
          <w:spacing w:val="-21"/>
          <w:w w:val="115"/>
        </w:rPr>
        <w:t xml:space="preserve"> </w:t>
      </w:r>
      <w:r>
        <w:rPr>
          <w:w w:val="115"/>
        </w:rPr>
        <w:t>cost</w:t>
      </w:r>
      <w:r>
        <w:rPr>
          <w:spacing w:val="-22"/>
          <w:w w:val="115"/>
        </w:rPr>
        <w:t xml:space="preserve"> </w:t>
      </w:r>
      <w:r>
        <w:rPr>
          <w:w w:val="115"/>
        </w:rPr>
        <w:t>account</w:t>
      </w:r>
      <w:r>
        <w:rPr>
          <w:spacing w:val="-23"/>
          <w:w w:val="115"/>
        </w:rPr>
        <w:t xml:space="preserve"> </w:t>
      </w:r>
      <w:r>
        <w:rPr>
          <w:spacing w:val="1"/>
          <w:w w:val="115"/>
        </w:rPr>
        <w:t>943110###</w:t>
      </w:r>
      <w:r>
        <w:rPr>
          <w:spacing w:val="-22"/>
          <w:w w:val="115"/>
        </w:rPr>
        <w:t xml:space="preserve"> </w:t>
      </w:r>
      <w:r>
        <w:rPr>
          <w:w w:val="115"/>
        </w:rPr>
        <w:t>by</w:t>
      </w:r>
      <w:r>
        <w:rPr>
          <w:spacing w:val="-23"/>
          <w:w w:val="115"/>
        </w:rPr>
        <w:t xml:space="preserve"> </w:t>
      </w:r>
      <w:r>
        <w:rPr>
          <w:w w:val="115"/>
        </w:rPr>
        <w:t>using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appropriate</w:t>
      </w:r>
      <w:r>
        <w:rPr>
          <w:spacing w:val="-23"/>
          <w:w w:val="115"/>
        </w:rPr>
        <w:t xml:space="preserve"> </w:t>
      </w:r>
      <w:r>
        <w:rPr>
          <w:w w:val="115"/>
        </w:rPr>
        <w:t>transactional</w:t>
      </w:r>
      <w:r>
        <w:rPr>
          <w:spacing w:val="-22"/>
          <w:w w:val="115"/>
        </w:rPr>
        <w:t xml:space="preserve"> </w:t>
      </w:r>
      <w:r>
        <w:rPr>
          <w:w w:val="115"/>
        </w:rPr>
        <w:t>app</w:t>
      </w:r>
      <w:r>
        <w:rPr>
          <w:spacing w:val="60"/>
          <w:w w:val="113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SAP</w:t>
      </w:r>
      <w:r>
        <w:rPr>
          <w:spacing w:val="-5"/>
          <w:w w:val="115"/>
        </w:rPr>
        <w:t xml:space="preserve"> </w:t>
      </w:r>
      <w:r>
        <w:rPr>
          <w:w w:val="115"/>
        </w:rPr>
        <w:t>Fiori</w:t>
      </w:r>
      <w:r>
        <w:rPr>
          <w:spacing w:val="-6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Search</w:t>
      </w:r>
      <w:r>
        <w:rPr>
          <w:spacing w:val="-6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search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tool</w:t>
      </w:r>
      <w:r>
        <w:rPr>
          <w:spacing w:val="-7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rFonts w:ascii="Courier New"/>
          <w:b/>
          <w:spacing w:val="1"/>
          <w:w w:val="115"/>
        </w:rPr>
        <w:t>Manage</w:t>
      </w:r>
      <w:r>
        <w:rPr>
          <w:rFonts w:ascii="Courier New"/>
          <w:b/>
          <w:spacing w:val="-20"/>
          <w:w w:val="115"/>
        </w:rPr>
        <w:t xml:space="preserve"> </w:t>
      </w:r>
      <w:r>
        <w:rPr>
          <w:rFonts w:ascii="Courier New"/>
          <w:b/>
          <w:w w:val="115"/>
        </w:rPr>
        <w:t>G/L</w:t>
      </w:r>
      <w:r>
        <w:rPr>
          <w:rFonts w:ascii="Courier New"/>
          <w:b/>
          <w:spacing w:val="-19"/>
          <w:w w:val="115"/>
        </w:rPr>
        <w:t xml:space="preserve"> </w:t>
      </w:r>
      <w:r>
        <w:rPr>
          <w:rFonts w:ascii="Courier New"/>
          <w:b/>
          <w:w w:val="115"/>
        </w:rPr>
        <w:t>Account</w:t>
      </w:r>
      <w:r>
        <w:rPr>
          <w:rFonts w:ascii="Courier New"/>
          <w:b/>
          <w:spacing w:val="66"/>
          <w:w w:val="113"/>
        </w:rPr>
        <w:t xml:space="preserve"> </w:t>
      </w:r>
      <w:r>
        <w:rPr>
          <w:rFonts w:ascii="Courier New"/>
          <w:b/>
          <w:w w:val="115"/>
        </w:rPr>
        <w:t>Master</w:t>
      </w:r>
      <w:r>
        <w:rPr>
          <w:rFonts w:ascii="Courier New"/>
          <w:b/>
          <w:spacing w:val="-55"/>
          <w:w w:val="115"/>
        </w:rPr>
        <w:t xml:space="preserve"> </w:t>
      </w:r>
      <w:r>
        <w:rPr>
          <w:rFonts w:ascii="Courier New"/>
          <w:b/>
          <w:w w:val="115"/>
        </w:rPr>
        <w:t>Data</w:t>
      </w:r>
      <w:r>
        <w:rPr>
          <w:w w:val="115"/>
        </w:rPr>
        <w:t>.</w:t>
      </w:r>
      <w:r>
        <w:rPr>
          <w:spacing w:val="-22"/>
          <w:w w:val="115"/>
        </w:rPr>
        <w:t xml:space="preserve"> </w:t>
      </w:r>
      <w:r>
        <w:rPr>
          <w:w w:val="115"/>
        </w:rPr>
        <w:t>Use</w:t>
      </w:r>
      <w:r>
        <w:rPr>
          <w:spacing w:val="-21"/>
          <w:w w:val="115"/>
        </w:rPr>
        <w:t xml:space="preserve"> </w:t>
      </w:r>
      <w:r>
        <w:rPr>
          <w:w w:val="115"/>
        </w:rPr>
        <w:t>G/L</w:t>
      </w:r>
      <w:r>
        <w:rPr>
          <w:spacing w:val="-20"/>
          <w:w w:val="115"/>
        </w:rPr>
        <w:t xml:space="preserve"> </w:t>
      </w:r>
      <w:r>
        <w:rPr>
          <w:w w:val="115"/>
        </w:rPr>
        <w:t>account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90626100,</w:t>
      </w:r>
      <w:r>
        <w:rPr>
          <w:spacing w:val="-21"/>
          <w:w w:val="115"/>
        </w:rPr>
        <w:t xml:space="preserve"> </w:t>
      </w:r>
      <w:r>
        <w:rPr>
          <w:w w:val="115"/>
        </w:rPr>
        <w:t>Chart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w w:val="115"/>
        </w:rPr>
        <w:t>accounts</w:t>
      </w:r>
      <w:r>
        <w:rPr>
          <w:spacing w:val="-19"/>
          <w:w w:val="115"/>
        </w:rPr>
        <w:t xml:space="preserve"> </w:t>
      </w:r>
      <w:r>
        <w:rPr>
          <w:w w:val="115"/>
        </w:rPr>
        <w:t>GL00</w:t>
      </w:r>
      <w:r>
        <w:rPr>
          <w:spacing w:val="-22"/>
          <w:w w:val="115"/>
        </w:rPr>
        <w:t xml:space="preserve"> </w:t>
      </w:r>
      <w:r>
        <w:rPr>
          <w:w w:val="115"/>
        </w:rPr>
        <w:t>,</w:t>
      </w:r>
      <w:r>
        <w:rPr>
          <w:spacing w:val="-10"/>
          <w:w w:val="115"/>
        </w:rPr>
        <w:t xml:space="preserve"> </w:t>
      </w:r>
      <w:r>
        <w:rPr>
          <w:w w:val="115"/>
        </w:rPr>
        <w:t>as</w:t>
      </w:r>
      <w:r>
        <w:rPr>
          <w:spacing w:val="-22"/>
          <w:w w:val="115"/>
        </w:rPr>
        <w:t xml:space="preserve"> </w:t>
      </w:r>
      <w:r>
        <w:rPr>
          <w:w w:val="115"/>
        </w:rPr>
        <w:t>reference.</w:t>
      </w:r>
    </w:p>
    <w:p w:rsidR="00092B85" w:rsidRDefault="00092B85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836" style="width:412.7pt;height:85.35pt;mso-position-horizontal-relative:char;mso-position-vertical-relative:line" coordsize="8254,1707">
            <v:shape id="_x0000_s1838" type="#_x0000_t75" style="position:absolute;left:239;top:151;width:481;height:450">
              <v:imagedata r:id="rId8" o:title=""/>
            </v:shape>
            <v:shape id="_x0000_s1837" type="#_x0000_t202" style="position:absolute;width:8254;height:1707" filled="f" strokeweight=".82pt">
              <v:textbox inset="0,0,0,0">
                <w:txbxContent>
                  <w:p w:rsidR="003561DB" w:rsidRDefault="003561DB">
                    <w:pPr>
                      <w:spacing w:before="120"/>
                      <w:ind w:left="94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Note:</w:t>
                    </w:r>
                  </w:p>
                  <w:p w:rsidR="003561DB" w:rsidRDefault="003561DB">
                    <w:pPr>
                      <w:spacing w:before="29" w:line="266" w:lineRule="auto"/>
                      <w:ind w:left="940" w:right="335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-3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training</w:t>
                    </w:r>
                    <w:r>
                      <w:rPr>
                        <w:rFonts w:ascii="Calibri"/>
                        <w:spacing w:val="-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system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you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can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still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use</w:t>
                    </w:r>
                    <w:r>
                      <w:rPr>
                        <w:rFonts w:ascii="Calibri"/>
                        <w:spacing w:val="-3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1"/>
                        <w:w w:val="115"/>
                        <w:sz w:val="20"/>
                      </w:rPr>
                      <w:t>KA01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,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but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you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will</w:t>
                    </w:r>
                    <w:r>
                      <w:rPr>
                        <w:rFonts w:ascii="Calibri"/>
                        <w:spacing w:val="-2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be</w:t>
                    </w:r>
                    <w:r>
                      <w:rPr>
                        <w:rFonts w:ascii="Calibri"/>
                        <w:spacing w:val="56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redirected</w:t>
                    </w:r>
                    <w:r>
                      <w:rPr>
                        <w:rFonts w:ascii="Calibri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1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1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</w:t>
                    </w:r>
                    <w:r>
                      <w:rPr>
                        <w:rFonts w:ascii="Calibri"/>
                        <w:spacing w:val="-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1"/>
                        <w:w w:val="115"/>
                        <w:sz w:val="20"/>
                      </w:rPr>
                      <w:t>FS00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.</w:t>
                    </w:r>
                  </w:p>
                  <w:p w:rsidR="003561DB" w:rsidRDefault="003561DB">
                    <w:pPr>
                      <w:spacing w:before="103" w:line="254" w:lineRule="auto"/>
                      <w:ind w:left="940" w:right="311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SAP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Note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1946054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describes</w:t>
                    </w:r>
                    <w:r>
                      <w:rPr>
                        <w:rFonts w:ascii="Calibri"/>
                        <w:spacing w:val="-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which</w:t>
                    </w:r>
                    <w:r>
                      <w:rPr>
                        <w:rFonts w:ascii="Calibri"/>
                        <w:spacing w:val="-1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1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codes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are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substituted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by</w:t>
                    </w:r>
                    <w:r>
                      <w:rPr>
                        <w:rFonts w:ascii="Calibri"/>
                        <w:spacing w:val="62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apps.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SAP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Note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2084604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describes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how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restore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these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codes.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rPr>
          <w:rFonts w:ascii="Calibri" w:eastAsia="Calibri" w:hAnsi="Calibri" w:cs="Calibri"/>
          <w:sz w:val="13"/>
          <w:szCs w:val="13"/>
        </w:rPr>
      </w:pPr>
    </w:p>
    <w:p w:rsidR="00092B85" w:rsidRDefault="003561DB">
      <w:pPr>
        <w:pStyle w:val="BodyText"/>
        <w:spacing w:before="59"/>
        <w:ind w:left="1397"/>
      </w:pPr>
      <w:r>
        <w:rPr>
          <w:w w:val="110"/>
        </w:rPr>
        <w:t>Enter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w w:val="110"/>
                <w:sz w:val="20"/>
                <w:szCs w:val="20"/>
              </w:rPr>
              <w:t>Header—</w:t>
            </w:r>
            <w:r>
              <w:rPr>
                <w:rFonts w:ascii="Calibri" w:eastAsia="Calibri" w:hAnsi="Calibri" w:cs="Calibri"/>
                <w:i/>
                <w:spacing w:val="-12"/>
                <w:w w:val="1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w w:val="110"/>
                <w:sz w:val="20"/>
                <w:szCs w:val="20"/>
              </w:rPr>
              <w:t>and</w:t>
            </w:r>
            <w:r>
              <w:rPr>
                <w:rFonts w:ascii="Calibri" w:eastAsia="Calibri" w:hAnsi="Calibri" w:cs="Calibri"/>
                <w:i/>
                <w:spacing w:val="-13"/>
                <w:w w:val="1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w w:val="110"/>
                <w:sz w:val="20"/>
                <w:szCs w:val="20"/>
              </w:rPr>
              <w:t>General</w:t>
            </w:r>
            <w:r>
              <w:rPr>
                <w:rFonts w:ascii="Calibri" w:eastAsia="Calibri" w:hAnsi="Calibri" w:cs="Calibri"/>
                <w:i/>
                <w:spacing w:val="-11"/>
                <w:w w:val="1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w w:val="110"/>
                <w:sz w:val="20"/>
                <w:szCs w:val="20"/>
              </w:rPr>
              <w:t>data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664" w:author="Wilder, Tom" w:date="2019-05-11T14:49:00Z">
              <w:r w:rsidDel="00980BFA">
                <w:rPr>
                  <w:rFonts w:ascii="Courier New"/>
                  <w:b/>
                  <w:sz w:val="20"/>
                </w:rPr>
                <w:delText>943110</w:delText>
              </w:r>
            </w:del>
            <w:ins w:id="665" w:author="Wilder, Tom" w:date="2019-05-11T14:49:00Z">
              <w:r w:rsidR="00980BFA">
                <w:rPr>
                  <w:rFonts w:ascii="Courier New"/>
                  <w:b/>
                  <w:sz w:val="20"/>
                </w:rPr>
                <w:t>810</w:t>
              </w:r>
            </w:ins>
            <w:r>
              <w:rPr>
                <w:rFonts w:ascii="Courier New"/>
                <w:b/>
                <w:sz w:val="20"/>
              </w:rPr>
              <w:t>###</w:t>
            </w:r>
          </w:p>
        </w:tc>
      </w:tr>
      <w:tr w:rsidR="00980BFA">
        <w:trPr>
          <w:trHeight w:hRule="exact" w:val="408"/>
          <w:ins w:id="666" w:author="Wilder, Tom" w:date="2019-05-11T14:50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80BFA" w:rsidRDefault="00980BFA">
            <w:pPr>
              <w:pStyle w:val="TableParagraph"/>
              <w:spacing w:before="55"/>
              <w:ind w:left="66"/>
              <w:rPr>
                <w:ins w:id="667" w:author="Wilder, Tom" w:date="2019-05-11T14:50:00Z"/>
                <w:rFonts w:ascii="Calibri"/>
                <w:i/>
                <w:w w:val="115"/>
                <w:sz w:val="20"/>
              </w:rPr>
            </w:pPr>
            <w:ins w:id="668" w:author="Wilder, Tom" w:date="2019-05-11T14:50:00Z">
              <w:r>
                <w:rPr>
                  <w:rFonts w:ascii="Calibri"/>
                  <w:i/>
                  <w:w w:val="115"/>
                  <w:sz w:val="20"/>
                </w:rPr>
                <w:t>Company code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80BFA" w:rsidRDefault="00980BFA">
            <w:pPr>
              <w:pStyle w:val="TableParagraph"/>
              <w:spacing w:before="79"/>
              <w:ind w:left="66"/>
              <w:rPr>
                <w:ins w:id="669" w:author="Wilder, Tom" w:date="2019-05-11T14:50:00Z"/>
                <w:rFonts w:ascii="Courier New"/>
                <w:b/>
                <w:sz w:val="20"/>
              </w:rPr>
            </w:pPr>
            <w:ins w:id="670" w:author="Wilder, Tom" w:date="2019-05-11T14:50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Short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Text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Int.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working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hrs</w:t>
            </w:r>
            <w:del w:id="671" w:author="Wilder, Tom" w:date="2019-05-11T14:49:00Z">
              <w:r w:rsidDel="00980BFA">
                <w:rPr>
                  <w:rFonts w:ascii="Courier New"/>
                  <w:b/>
                  <w:sz w:val="20"/>
                </w:rPr>
                <w:delText>.</w:delText>
              </w:r>
            </w:del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###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G/L</w:t>
            </w:r>
            <w:r>
              <w:rPr>
                <w:rFonts w:ascii="Calibri"/>
                <w:i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Long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Text: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Internal</w:t>
            </w:r>
            <w:r>
              <w:rPr>
                <w:rFonts w:ascii="Courier New"/>
                <w:b/>
                <w:spacing w:val="-10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Working</w:t>
            </w:r>
            <w:r>
              <w:rPr>
                <w:rFonts w:ascii="Courier New"/>
                <w:b/>
                <w:spacing w:val="-9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Hours</w:t>
            </w:r>
            <w:r>
              <w:rPr>
                <w:rFonts w:ascii="Courier New"/>
                <w:b/>
                <w:spacing w:val="-9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###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Chart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of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Accounts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GL00</w:t>
            </w:r>
          </w:p>
        </w:tc>
      </w:tr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Secondary</w:t>
            </w:r>
            <w:r>
              <w:rPr>
                <w:rFonts w:ascii="Courier New"/>
                <w:b/>
                <w:spacing w:val="-1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Costs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group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980BFA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672" w:author="Wilder, Tom" w:date="2019-05-11T14:49:00Z">
              <w:r w:rsidDel="00980BFA">
                <w:rPr>
                  <w:rFonts w:ascii="Courier New" w:eastAsia="Courier New" w:hAnsi="Courier New" w:cs="Courier New"/>
                  <w:b/>
                  <w:bCs/>
                  <w:sz w:val="20"/>
                  <w:szCs w:val="20"/>
                </w:rPr>
                <w:delText>SECC</w:delText>
              </w:r>
              <w:r w:rsidDel="00980BFA">
                <w:rPr>
                  <w:rFonts w:ascii="Courier New" w:eastAsia="Courier New" w:hAnsi="Courier New" w:cs="Courier New"/>
                  <w:b/>
                  <w:bCs/>
                  <w:spacing w:val="-7"/>
                  <w:sz w:val="20"/>
                  <w:szCs w:val="20"/>
                </w:rPr>
                <w:delText xml:space="preserve"> </w:delText>
              </w:r>
              <w:r w:rsidDel="00980BFA">
                <w:rPr>
                  <w:rFonts w:ascii="Courier New" w:eastAsia="Courier New" w:hAnsi="Courier New" w:cs="Courier New"/>
                  <w:b/>
                  <w:bCs/>
                  <w:sz w:val="20"/>
                  <w:szCs w:val="20"/>
                </w:rPr>
                <w:delText>—</w:delText>
              </w:r>
              <w:r w:rsidDel="00980BFA">
                <w:rPr>
                  <w:rFonts w:ascii="Courier New" w:eastAsia="Courier New" w:hAnsi="Courier New" w:cs="Courier New"/>
                  <w:b/>
                  <w:bCs/>
                  <w:spacing w:val="-6"/>
                  <w:sz w:val="20"/>
                  <w:szCs w:val="20"/>
                </w:rPr>
                <w:delText xml:space="preserve"> </w:delText>
              </w:r>
            </w:del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Secondary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Costs</w:t>
            </w:r>
            <w:r>
              <w:rPr>
                <w:rFonts w:ascii="Courier New" w:eastAsia="Courier New" w:hAnsi="Courier New" w:cs="Courier New"/>
                <w:b/>
                <w:bCs/>
                <w:spacing w:val="-6"/>
                <w:sz w:val="20"/>
                <w:szCs w:val="20"/>
              </w:rPr>
              <w:t xml:space="preserve"> </w:t>
            </w:r>
            <w:del w:id="673" w:author="Wilder, Tom" w:date="2019-05-11T14:49:00Z">
              <w:r w:rsidDel="00980BFA">
                <w:rPr>
                  <w:rFonts w:ascii="Courier New" w:eastAsia="Courier New" w:hAnsi="Courier New" w:cs="Courier New"/>
                  <w:b/>
                  <w:bCs/>
                  <w:sz w:val="20"/>
                  <w:szCs w:val="20"/>
                </w:rPr>
                <w:delText>/</w:delText>
              </w:r>
              <w:r w:rsidDel="00980BFA">
                <w:rPr>
                  <w:rFonts w:ascii="Courier New" w:eastAsia="Courier New" w:hAnsi="Courier New" w:cs="Courier New"/>
                  <w:b/>
                  <w:bCs/>
                  <w:spacing w:val="-7"/>
                  <w:sz w:val="20"/>
                  <w:szCs w:val="20"/>
                </w:rPr>
                <w:delText xml:space="preserve"> </w:delText>
              </w:r>
              <w:r w:rsidDel="00980BFA">
                <w:rPr>
                  <w:rFonts w:ascii="Courier New" w:eastAsia="Courier New" w:hAnsi="Courier New" w:cs="Courier New"/>
                  <w:b/>
                  <w:bCs/>
                  <w:sz w:val="20"/>
                  <w:szCs w:val="20"/>
                </w:rPr>
                <w:delText>revenue</w:delText>
              </w:r>
            </w:del>
          </w:p>
        </w:tc>
      </w:tr>
      <w:tr w:rsidR="00092B85" w:rsidDel="00980BFA">
        <w:trPr>
          <w:trHeight w:hRule="exact" w:val="408"/>
          <w:del w:id="674" w:author="Wilder, Tom" w:date="2019-05-11T14:49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980BFA" w:rsidRDefault="003561DB">
            <w:pPr>
              <w:pStyle w:val="TableParagraph"/>
              <w:spacing w:before="55"/>
              <w:ind w:left="66"/>
              <w:rPr>
                <w:del w:id="675" w:author="Wilder, Tom" w:date="2019-05-11T14:49:00Z"/>
                <w:rFonts w:ascii="Calibri" w:eastAsia="Calibri" w:hAnsi="Calibri" w:cs="Calibri"/>
                <w:sz w:val="20"/>
                <w:szCs w:val="20"/>
              </w:rPr>
            </w:pPr>
            <w:del w:id="676" w:author="Wilder, Tom" w:date="2019-05-11T14:49:00Z">
              <w:r w:rsidDel="00980BFA">
                <w:rPr>
                  <w:rFonts w:ascii="Calibri"/>
                  <w:i/>
                  <w:w w:val="115"/>
                  <w:sz w:val="20"/>
                </w:rPr>
                <w:delText>Group</w:delText>
              </w:r>
              <w:r w:rsidDel="00980BFA">
                <w:rPr>
                  <w:rFonts w:ascii="Calibri"/>
                  <w:i/>
                  <w:spacing w:val="-18"/>
                  <w:w w:val="115"/>
                  <w:sz w:val="20"/>
                </w:rPr>
                <w:delText xml:space="preserve"> </w:delText>
              </w:r>
              <w:r w:rsidDel="00980BFA">
                <w:rPr>
                  <w:rFonts w:ascii="Calibri"/>
                  <w:i/>
                  <w:w w:val="115"/>
                  <w:sz w:val="20"/>
                </w:rPr>
                <w:delText>Account</w:delText>
              </w:r>
              <w:r w:rsidDel="00980BFA">
                <w:rPr>
                  <w:rFonts w:ascii="Calibri"/>
                  <w:i/>
                  <w:spacing w:val="-17"/>
                  <w:w w:val="115"/>
                  <w:sz w:val="20"/>
                </w:rPr>
                <w:delText xml:space="preserve"> </w:delText>
              </w:r>
              <w:r w:rsidDel="00980BFA">
                <w:rPr>
                  <w:rFonts w:ascii="Calibri"/>
                  <w:i/>
                  <w:w w:val="115"/>
                  <w:sz w:val="20"/>
                </w:rPr>
                <w:delText>Number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Del="00980BFA" w:rsidRDefault="003561DB">
            <w:pPr>
              <w:pStyle w:val="TableParagraph"/>
              <w:spacing w:before="79"/>
              <w:ind w:left="66"/>
              <w:rPr>
                <w:del w:id="677" w:author="Wilder, Tom" w:date="2019-05-11T14:49:00Z"/>
                <w:rFonts w:ascii="Courier New" w:eastAsia="Courier New" w:hAnsi="Courier New" w:cs="Courier New"/>
                <w:sz w:val="20"/>
                <w:szCs w:val="20"/>
              </w:rPr>
            </w:pPr>
            <w:del w:id="678" w:author="Wilder, Tom" w:date="2019-05-11T14:49:00Z">
              <w:r w:rsidDel="00980BFA">
                <w:rPr>
                  <w:rFonts w:ascii="Courier New"/>
                  <w:b/>
                  <w:sz w:val="20"/>
                </w:rPr>
                <w:delText>50304000</w:delText>
              </w:r>
            </w:del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980BFA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679" w:author="Wilder, Tom" w:date="2019-05-11T14:54:00Z">
              <w:r w:rsidDel="00980BFA">
                <w:rPr>
                  <w:rFonts w:ascii="Calibri"/>
                  <w:i/>
                  <w:w w:val="115"/>
                  <w:sz w:val="20"/>
                </w:rPr>
                <w:delText>Company</w:delText>
              </w:r>
              <w:r w:rsidDel="00980BFA">
                <w:rPr>
                  <w:rFonts w:ascii="Calibri"/>
                  <w:i/>
                  <w:spacing w:val="-14"/>
                  <w:w w:val="115"/>
                  <w:sz w:val="20"/>
                </w:rPr>
                <w:delText xml:space="preserve"> </w:delText>
              </w:r>
              <w:r w:rsidDel="00980BFA">
                <w:rPr>
                  <w:rFonts w:ascii="Calibri"/>
                  <w:i/>
                  <w:w w:val="115"/>
                  <w:sz w:val="20"/>
                </w:rPr>
                <w:delText>Code</w:delText>
              </w:r>
            </w:del>
            <w:ins w:id="680" w:author="Wilder, Tom" w:date="2019-05-11T14:54:00Z">
              <w:r w:rsidR="00980BFA">
                <w:rPr>
                  <w:rFonts w:ascii="Calibri"/>
                  <w:i/>
                  <w:w w:val="115"/>
                  <w:sz w:val="20"/>
                </w:rPr>
                <w:t>Create/ bank/ interest</w:t>
              </w:r>
            </w:ins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del w:id="681" w:author="Wilder, Tom" w:date="2019-05-11T14:54:00Z">
              <w:r w:rsidDel="00980BFA">
                <w:rPr>
                  <w:rFonts w:ascii="Calibri"/>
                  <w:i/>
                  <w:w w:val="115"/>
                  <w:sz w:val="20"/>
                </w:rPr>
                <w:delText>data</w:delText>
              </w:r>
            </w:del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682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683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Field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Status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Group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ZEXP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Account</w:t>
            </w:r>
            <w:r>
              <w:rPr>
                <w:rFonts w:ascii="Calibri"/>
                <w:i/>
                <w:spacing w:val="-2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Currency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USD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Controlling</w:t>
            </w:r>
            <w:r>
              <w:rPr>
                <w:rFonts w:ascii="Calibri"/>
                <w:i/>
                <w:spacing w:val="-24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data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980BFA">
        <w:trPr>
          <w:trHeight w:hRule="exact" w:val="408"/>
          <w:ins w:id="684" w:author="Wilder, Tom" w:date="2019-05-11T14:54:00Z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80BFA" w:rsidRDefault="00980BFA">
            <w:pPr>
              <w:pStyle w:val="TableParagraph"/>
              <w:spacing w:before="56"/>
              <w:ind w:left="66"/>
              <w:rPr>
                <w:ins w:id="685" w:author="Wilder, Tom" w:date="2019-05-11T14:54:00Z"/>
                <w:rFonts w:ascii="Calibri"/>
                <w:i/>
                <w:w w:val="115"/>
                <w:sz w:val="20"/>
              </w:rPr>
            </w:pPr>
            <w:ins w:id="686" w:author="Wilder, Tom" w:date="2019-05-11T14:54:00Z">
              <w:r>
                <w:rPr>
                  <w:rFonts w:ascii="Calibri"/>
                  <w:i/>
                  <w:w w:val="115"/>
                  <w:sz w:val="20"/>
                </w:rPr>
                <w:t>Account Currency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80BFA" w:rsidDel="00980BFA" w:rsidRDefault="00980BFA">
            <w:pPr>
              <w:pStyle w:val="TableParagraph"/>
              <w:spacing w:before="80"/>
              <w:ind w:left="66"/>
              <w:rPr>
                <w:ins w:id="687" w:author="Wilder, Tom" w:date="2019-05-11T14:54:00Z"/>
                <w:rFonts w:ascii="Courier New"/>
                <w:b/>
                <w:sz w:val="20"/>
              </w:rPr>
            </w:pPr>
            <w:ins w:id="688" w:author="Wilder, Tom" w:date="2019-05-11T14:54:00Z">
              <w:r>
                <w:rPr>
                  <w:rFonts w:ascii="Courier New"/>
                  <w:b/>
                  <w:sz w:val="20"/>
                </w:rPr>
                <w:t>USD</w:t>
              </w:r>
            </w:ins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Element</w:t>
            </w:r>
            <w:r>
              <w:rPr>
                <w:rFonts w:ascii="Calibri"/>
                <w:i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689" w:author="Wilder, Tom" w:date="2019-05-11T14:53:00Z">
              <w:r w:rsidDel="00980BFA">
                <w:rPr>
                  <w:rFonts w:ascii="Courier New"/>
                  <w:b/>
                  <w:sz w:val="20"/>
                </w:rPr>
                <w:delText>43</w:delText>
              </w:r>
            </w:del>
            <w:ins w:id="690" w:author="Wilder, Tom" w:date="2019-05-11T14:53:00Z">
              <w:r w:rsidR="00980BFA">
                <w:rPr>
                  <w:rFonts w:ascii="Courier New"/>
                  <w:b/>
                  <w:sz w:val="20"/>
                </w:rPr>
                <w:t>Internal activity allocation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691" w:author="Wilder, Tom" w:date="2019-05-11T14:56:00Z">
              <w:r w:rsidDel="00980BFA">
                <w:rPr>
                  <w:rFonts w:ascii="Calibri"/>
                  <w:i/>
                  <w:w w:val="110"/>
                  <w:sz w:val="20"/>
                </w:rPr>
                <w:delText>Unit</w:delText>
              </w:r>
              <w:r w:rsidDel="00980BFA">
                <w:rPr>
                  <w:rFonts w:ascii="Calibri"/>
                  <w:i/>
                  <w:spacing w:val="-17"/>
                  <w:w w:val="110"/>
                  <w:sz w:val="20"/>
                </w:rPr>
                <w:delText xml:space="preserve"> </w:delText>
              </w:r>
              <w:r w:rsidDel="00980BFA">
                <w:rPr>
                  <w:rFonts w:ascii="Calibri"/>
                  <w:i/>
                  <w:spacing w:val="-1"/>
                  <w:w w:val="110"/>
                  <w:sz w:val="20"/>
                </w:rPr>
                <w:delText>of</w:delText>
              </w:r>
              <w:r w:rsidDel="00980BFA">
                <w:rPr>
                  <w:rFonts w:ascii="Calibri"/>
                  <w:i/>
                  <w:spacing w:val="-14"/>
                  <w:w w:val="110"/>
                  <w:sz w:val="20"/>
                </w:rPr>
                <w:delText xml:space="preserve"> </w:delText>
              </w:r>
              <w:r w:rsidDel="00980BFA">
                <w:rPr>
                  <w:rFonts w:ascii="Calibri"/>
                  <w:i/>
                  <w:w w:val="110"/>
                  <w:sz w:val="20"/>
                </w:rPr>
                <w:delText>Measurement</w:delText>
              </w:r>
            </w:del>
            <w:ins w:id="692" w:author="Wilder, Tom" w:date="2019-05-11T14:56:00Z">
              <w:r w:rsidR="00980BFA">
                <w:rPr>
                  <w:rFonts w:ascii="Calibri"/>
                  <w:i/>
                  <w:w w:val="110"/>
                  <w:sz w:val="20"/>
                </w:rPr>
                <w:t>Int. Meas. unit</w:t>
              </w:r>
            </w:ins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H</w:t>
            </w:r>
          </w:p>
        </w:tc>
      </w:tr>
      <w:tr w:rsidR="00092B85">
        <w:trPr>
          <w:trHeight w:hRule="exact" w:val="126"/>
        </w:trPr>
        <w:tc>
          <w:tcPr>
            <w:tcW w:w="412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:rsidR="00092B85" w:rsidRDefault="00092B85"/>
        </w:tc>
      </w:tr>
    </w:tbl>
    <w:p w:rsidR="00092B85" w:rsidRDefault="00092B85">
      <w:pPr>
        <w:sectPr w:rsidR="00092B85">
          <w:pgSz w:w="11920" w:h="16850"/>
          <w:pgMar w:top="180" w:right="106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11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Unit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Financial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Management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Accounting: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Basics</w:t>
      </w: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numPr>
          <w:ilvl w:val="1"/>
          <w:numId w:val="165"/>
        </w:numPr>
        <w:tabs>
          <w:tab w:val="left" w:pos="1722"/>
        </w:tabs>
        <w:spacing w:before="10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Navigate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to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</w:t>
      </w:r>
      <w:r>
        <w:rPr>
          <w:rFonts w:ascii="Calibri"/>
          <w:spacing w:val="-20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and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open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Manage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G/L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Master</w:t>
      </w:r>
      <w:r>
        <w:rPr>
          <w:rFonts w:ascii="Calibri"/>
          <w:i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Data</w:t>
      </w:r>
    </w:p>
    <w:p w:rsidR="00092B85" w:rsidRDefault="003561DB">
      <w:pPr>
        <w:pStyle w:val="BodyText"/>
        <w:spacing w:before="15"/>
        <w:ind w:left="1721"/>
      </w:pPr>
      <w:r>
        <w:rPr>
          <w:spacing w:val="-1"/>
          <w:w w:val="110"/>
        </w:rPr>
        <w:t>app.</w:t>
      </w:r>
    </w:p>
    <w:p w:rsidR="00092B85" w:rsidRDefault="003561DB">
      <w:pPr>
        <w:numPr>
          <w:ilvl w:val="0"/>
          <w:numId w:val="164"/>
        </w:numPr>
        <w:tabs>
          <w:tab w:val="left" w:pos="1722"/>
        </w:tabs>
        <w:spacing w:before="176" w:line="264" w:lineRule="auto"/>
        <w:ind w:right="328" w:hanging="295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1"/>
          <w:w w:val="115"/>
          <w:sz w:val="20"/>
        </w:rPr>
        <w:t>E</w:t>
      </w:r>
      <w:r>
        <w:rPr>
          <w:rFonts w:ascii="Calibri"/>
          <w:spacing w:val="-3"/>
          <w:w w:val="115"/>
          <w:sz w:val="20"/>
        </w:rPr>
        <w:t>n</w:t>
      </w:r>
      <w:r>
        <w:rPr>
          <w:rFonts w:ascii="Calibri"/>
          <w:spacing w:val="2"/>
          <w:w w:val="115"/>
          <w:sz w:val="20"/>
        </w:rPr>
        <w:t>t</w:t>
      </w:r>
      <w:r>
        <w:rPr>
          <w:rFonts w:ascii="Calibri"/>
          <w:w w:val="115"/>
          <w:sz w:val="20"/>
        </w:rPr>
        <w:t>e</w:t>
      </w:r>
      <w:r>
        <w:rPr>
          <w:rFonts w:ascii="Calibri"/>
          <w:spacing w:val="24"/>
          <w:w w:val="115"/>
          <w:sz w:val="20"/>
        </w:rPr>
        <w:t>r</w:t>
      </w:r>
      <w:r w:rsidR="00DA5CB6">
        <w:rPr>
          <w:rFonts w:ascii="Calibri"/>
          <w:spacing w:val="24"/>
          <w:w w:val="115"/>
          <w:sz w:val="20"/>
        </w:rPr>
        <w:t xml:space="preserve"> </w:t>
      </w:r>
      <w:r>
        <w:rPr>
          <w:rFonts w:ascii="Calibri"/>
          <w:spacing w:val="2"/>
          <w:w w:val="115"/>
          <w:sz w:val="20"/>
        </w:rPr>
        <w:t>t</w:t>
      </w:r>
      <w:r>
        <w:rPr>
          <w:rFonts w:ascii="Calibri"/>
          <w:w w:val="115"/>
          <w:sz w:val="20"/>
        </w:rPr>
        <w:t>he</w:t>
      </w:r>
      <w:r>
        <w:rPr>
          <w:rFonts w:ascii="Calibri"/>
          <w:spacing w:val="-3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Chart</w:t>
      </w:r>
      <w:r>
        <w:rPr>
          <w:rFonts w:ascii="Calibri"/>
          <w:i/>
          <w:spacing w:val="-38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of</w:t>
      </w:r>
      <w:r>
        <w:rPr>
          <w:rFonts w:ascii="Calibri"/>
          <w:i/>
          <w:spacing w:val="-3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Accounts</w:t>
      </w:r>
      <w:r>
        <w:rPr>
          <w:rFonts w:ascii="Calibri"/>
          <w:i/>
          <w:spacing w:val="-38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GL00</w:t>
      </w:r>
      <w:r>
        <w:rPr>
          <w:rFonts w:ascii="Courier New"/>
          <w:b/>
          <w:spacing w:val="-124"/>
          <w:w w:val="115"/>
          <w:sz w:val="20"/>
        </w:rPr>
        <w:t xml:space="preserve"> </w:t>
      </w:r>
      <w:del w:id="693" w:author="Wilder, Tom" w:date="2019-05-11T14:51:00Z">
        <w:r w:rsidDel="00980BFA">
          <w:rPr>
            <w:rFonts w:ascii="Calibri"/>
            <w:w w:val="115"/>
            <w:sz w:val="20"/>
          </w:rPr>
          <w:delText>and</w:delText>
        </w:r>
        <w:r w:rsidDel="00980BFA">
          <w:rPr>
            <w:rFonts w:ascii="Calibri"/>
            <w:spacing w:val="-39"/>
            <w:w w:val="115"/>
            <w:sz w:val="20"/>
          </w:rPr>
          <w:delText xml:space="preserve"> </w:delText>
        </w:r>
        <w:r w:rsidDel="00980BFA">
          <w:rPr>
            <w:rFonts w:ascii="Calibri"/>
            <w:w w:val="115"/>
            <w:sz w:val="20"/>
          </w:rPr>
          <w:delText>(reference)</w:delText>
        </w:r>
        <w:r w:rsidDel="00980BFA">
          <w:rPr>
            <w:rFonts w:ascii="Calibri"/>
            <w:spacing w:val="-37"/>
            <w:w w:val="115"/>
            <w:sz w:val="20"/>
          </w:rPr>
          <w:delText xml:space="preserve"> </w:delText>
        </w:r>
        <w:r w:rsidDel="00980BFA">
          <w:rPr>
            <w:rFonts w:ascii="Calibri"/>
            <w:i/>
            <w:w w:val="115"/>
            <w:sz w:val="20"/>
          </w:rPr>
          <w:delText>G/</w:delText>
        </w:r>
        <w:r w:rsidR="00644AB7" w:rsidDel="00980BFA">
          <w:rPr>
            <w:rFonts w:ascii="Calibri"/>
            <w:i/>
            <w:spacing w:val="24"/>
            <w:w w:val="115"/>
            <w:sz w:val="20"/>
          </w:rPr>
          <w:delText>L</w:delText>
        </w:r>
        <w:r w:rsidR="00644AB7" w:rsidDel="00980BFA">
          <w:rPr>
            <w:rFonts w:ascii="Calibri"/>
            <w:i/>
            <w:w w:val="115"/>
            <w:sz w:val="20"/>
          </w:rPr>
          <w:delText xml:space="preserve"> </w:delText>
        </w:r>
        <w:r w:rsidR="00644AB7" w:rsidDel="00980BFA">
          <w:rPr>
            <w:rFonts w:ascii="Calibri"/>
            <w:i/>
            <w:spacing w:val="1"/>
            <w:w w:val="115"/>
            <w:sz w:val="20"/>
          </w:rPr>
          <w:delText>Ac</w:delText>
        </w:r>
        <w:r w:rsidR="00644AB7" w:rsidDel="00980BFA">
          <w:rPr>
            <w:rFonts w:ascii="Calibri"/>
            <w:i/>
            <w:w w:val="115"/>
            <w:sz w:val="20"/>
          </w:rPr>
          <w:delText>count</w:delText>
        </w:r>
        <w:r w:rsidDel="00980BFA">
          <w:rPr>
            <w:rFonts w:ascii="Calibri"/>
            <w:i/>
            <w:spacing w:val="-37"/>
            <w:w w:val="115"/>
            <w:sz w:val="20"/>
          </w:rPr>
          <w:delText xml:space="preserve"> </w:delText>
        </w:r>
        <w:r w:rsidDel="00980BFA">
          <w:rPr>
            <w:rFonts w:ascii="Calibri"/>
            <w:w w:val="115"/>
            <w:sz w:val="20"/>
          </w:rPr>
          <w:delText>number</w:delText>
        </w:r>
        <w:r w:rsidDel="00980BFA">
          <w:rPr>
            <w:rFonts w:ascii="Calibri"/>
            <w:spacing w:val="-40"/>
            <w:w w:val="115"/>
            <w:sz w:val="20"/>
          </w:rPr>
          <w:delText xml:space="preserve"> </w:delText>
        </w:r>
        <w:r w:rsidDel="00980BFA">
          <w:rPr>
            <w:rFonts w:ascii="Courier New"/>
            <w:b/>
            <w:w w:val="115"/>
            <w:sz w:val="20"/>
          </w:rPr>
          <w:delText>90626100</w:delText>
        </w:r>
        <w:r w:rsidDel="00980BFA">
          <w:rPr>
            <w:rFonts w:ascii="Courier New"/>
            <w:b/>
            <w:spacing w:val="-123"/>
            <w:w w:val="115"/>
            <w:sz w:val="20"/>
          </w:rPr>
          <w:delText xml:space="preserve"> </w:delText>
        </w:r>
        <w:r w:rsidDel="00980BFA">
          <w:rPr>
            <w:rFonts w:ascii="Calibri"/>
            <w:w w:val="115"/>
            <w:sz w:val="20"/>
          </w:rPr>
          <w:delText>as</w:delText>
        </w:r>
        <w:r w:rsidDel="00980BFA">
          <w:rPr>
            <w:rFonts w:ascii="Calibri"/>
            <w:spacing w:val="162"/>
            <w:w w:val="113"/>
            <w:sz w:val="20"/>
          </w:rPr>
          <w:delText xml:space="preserve"> </w:delText>
        </w:r>
        <w:r w:rsidDel="00980BFA">
          <w:rPr>
            <w:rFonts w:ascii="Calibri"/>
            <w:w w:val="115"/>
            <w:sz w:val="20"/>
          </w:rPr>
          <w:delText>filter</w:delText>
        </w:r>
        <w:r w:rsidDel="00980BFA">
          <w:rPr>
            <w:rFonts w:ascii="Calibri"/>
            <w:spacing w:val="-28"/>
            <w:w w:val="115"/>
            <w:sz w:val="20"/>
          </w:rPr>
          <w:delText xml:space="preserve"> </w:delText>
        </w:r>
        <w:r w:rsidDel="00980BFA">
          <w:rPr>
            <w:rFonts w:ascii="Calibri"/>
            <w:w w:val="115"/>
            <w:sz w:val="20"/>
          </w:rPr>
          <w:delText>criteria.</w:delText>
        </w:r>
      </w:del>
    </w:p>
    <w:p w:rsidR="00092B85" w:rsidRDefault="003561DB">
      <w:pPr>
        <w:pStyle w:val="BodyText"/>
        <w:numPr>
          <w:ilvl w:val="0"/>
          <w:numId w:val="164"/>
        </w:numPr>
        <w:tabs>
          <w:tab w:val="left" w:pos="1722"/>
        </w:tabs>
        <w:spacing w:before="151"/>
        <w:ind w:hanging="283"/>
        <w:jc w:val="left"/>
      </w:pP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spacing w:val="-1"/>
          <w:w w:val="115"/>
        </w:rPr>
        <w:t>Go.</w:t>
      </w:r>
    </w:p>
    <w:p w:rsidR="00092B85" w:rsidRDefault="003561DB">
      <w:pPr>
        <w:numPr>
          <w:ilvl w:val="0"/>
          <w:numId w:val="164"/>
        </w:numPr>
        <w:tabs>
          <w:tab w:val="left" w:pos="1722"/>
        </w:tabs>
        <w:spacing w:before="176"/>
        <w:ind w:hanging="295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Click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on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account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number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column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G/L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Accounts</w:t>
      </w:r>
      <w:r>
        <w:rPr>
          <w:rFonts w:ascii="Calibri"/>
          <w:w w:val="115"/>
          <w:sz w:val="20"/>
        </w:rPr>
        <w:t>.</w:t>
      </w:r>
    </w:p>
    <w:p w:rsidR="00092B85" w:rsidDel="00980BFA" w:rsidRDefault="003561DB">
      <w:pPr>
        <w:pStyle w:val="BodyText"/>
        <w:numPr>
          <w:ilvl w:val="0"/>
          <w:numId w:val="164"/>
        </w:numPr>
        <w:tabs>
          <w:tab w:val="left" w:pos="1722"/>
        </w:tabs>
        <w:spacing w:before="176"/>
        <w:ind w:hanging="286"/>
        <w:jc w:val="left"/>
        <w:rPr>
          <w:del w:id="694" w:author="Wilder, Tom" w:date="2019-05-11T14:51:00Z"/>
        </w:rPr>
      </w:pPr>
      <w:del w:id="695" w:author="Wilder, Tom" w:date="2019-05-11T14:51:00Z">
        <w:r w:rsidDel="00980BFA">
          <w:rPr>
            <w:w w:val="115"/>
          </w:rPr>
          <w:delText>Choose</w:delText>
        </w:r>
        <w:r w:rsidDel="00980BFA">
          <w:rPr>
            <w:spacing w:val="-18"/>
            <w:w w:val="115"/>
          </w:rPr>
          <w:delText xml:space="preserve"> </w:delText>
        </w:r>
        <w:r w:rsidDel="00980BFA">
          <w:rPr>
            <w:w w:val="115"/>
          </w:rPr>
          <w:delText>the</w:delText>
        </w:r>
        <w:r w:rsidDel="00980BFA">
          <w:rPr>
            <w:spacing w:val="-15"/>
            <w:w w:val="115"/>
          </w:rPr>
          <w:delText xml:space="preserve"> </w:delText>
        </w:r>
        <w:r w:rsidDel="00980BFA">
          <w:rPr>
            <w:i/>
            <w:w w:val="115"/>
          </w:rPr>
          <w:delText>Copy</w:delText>
        </w:r>
        <w:r w:rsidDel="00980BFA">
          <w:rPr>
            <w:i/>
            <w:spacing w:val="-15"/>
            <w:w w:val="115"/>
          </w:rPr>
          <w:delText xml:space="preserve"> </w:delText>
        </w:r>
        <w:r w:rsidDel="00980BFA">
          <w:rPr>
            <w:w w:val="115"/>
          </w:rPr>
          <w:delText>button</w:delText>
        </w:r>
        <w:r w:rsidDel="00980BFA">
          <w:rPr>
            <w:spacing w:val="-18"/>
            <w:w w:val="115"/>
          </w:rPr>
          <w:delText xml:space="preserve"> </w:delText>
        </w:r>
        <w:r w:rsidDel="00980BFA">
          <w:rPr>
            <w:spacing w:val="1"/>
            <w:w w:val="115"/>
          </w:rPr>
          <w:delText>on</w:delText>
        </w:r>
        <w:r w:rsidDel="00980BFA">
          <w:rPr>
            <w:spacing w:val="-19"/>
            <w:w w:val="115"/>
          </w:rPr>
          <w:delText xml:space="preserve"> </w:delText>
        </w:r>
        <w:r w:rsidDel="00980BFA">
          <w:rPr>
            <w:w w:val="115"/>
          </w:rPr>
          <w:delText>the</w:delText>
        </w:r>
        <w:r w:rsidDel="00980BFA">
          <w:rPr>
            <w:spacing w:val="-16"/>
            <w:w w:val="115"/>
          </w:rPr>
          <w:delText xml:space="preserve"> </w:delText>
        </w:r>
        <w:r w:rsidDel="00980BFA">
          <w:rPr>
            <w:w w:val="115"/>
          </w:rPr>
          <w:delText>right</w:delText>
        </w:r>
        <w:r w:rsidDel="00980BFA">
          <w:rPr>
            <w:spacing w:val="-15"/>
            <w:w w:val="115"/>
          </w:rPr>
          <w:delText xml:space="preserve"> </w:delText>
        </w:r>
        <w:r w:rsidDel="00980BFA">
          <w:rPr>
            <w:w w:val="115"/>
          </w:rPr>
          <w:delText>hand</w:delText>
        </w:r>
        <w:r w:rsidDel="00980BFA">
          <w:rPr>
            <w:spacing w:val="-16"/>
            <w:w w:val="115"/>
          </w:rPr>
          <w:delText xml:space="preserve"> </w:delText>
        </w:r>
        <w:r w:rsidDel="00980BFA">
          <w:rPr>
            <w:w w:val="115"/>
          </w:rPr>
          <w:delText>side</w:delText>
        </w:r>
        <w:r w:rsidDel="00980BFA">
          <w:rPr>
            <w:spacing w:val="-17"/>
            <w:w w:val="115"/>
          </w:rPr>
          <w:delText xml:space="preserve"> </w:delText>
        </w:r>
        <w:r w:rsidDel="00980BFA">
          <w:rPr>
            <w:w w:val="115"/>
          </w:rPr>
          <w:delText>of</w:delText>
        </w:r>
        <w:r w:rsidDel="00980BFA">
          <w:rPr>
            <w:spacing w:val="-16"/>
            <w:w w:val="115"/>
          </w:rPr>
          <w:delText xml:space="preserve"> </w:delText>
        </w:r>
        <w:r w:rsidDel="00980BFA">
          <w:rPr>
            <w:w w:val="115"/>
          </w:rPr>
          <w:delText>the</w:delText>
        </w:r>
        <w:r w:rsidDel="00980BFA">
          <w:rPr>
            <w:spacing w:val="-17"/>
            <w:w w:val="115"/>
          </w:rPr>
          <w:delText xml:space="preserve"> </w:delText>
        </w:r>
        <w:r w:rsidDel="00980BFA">
          <w:rPr>
            <w:w w:val="115"/>
          </w:rPr>
          <w:delText>screen.</w:delText>
        </w:r>
      </w:del>
    </w:p>
    <w:p w:rsidR="00980BFA" w:rsidRPr="00980BFA" w:rsidRDefault="003561DB">
      <w:pPr>
        <w:numPr>
          <w:ilvl w:val="0"/>
          <w:numId w:val="164"/>
        </w:numPr>
        <w:tabs>
          <w:tab w:val="left" w:pos="1722"/>
        </w:tabs>
        <w:spacing w:before="176"/>
        <w:ind w:hanging="243"/>
        <w:jc w:val="left"/>
        <w:rPr>
          <w:ins w:id="696" w:author="Wilder, Tom" w:date="2019-05-11T14:51:00Z"/>
          <w:rFonts w:ascii="Calibri" w:eastAsia="Calibri" w:hAnsi="Calibri" w:cs="Calibri"/>
          <w:sz w:val="20"/>
          <w:szCs w:val="20"/>
          <w:rPrChange w:id="697" w:author="Wilder, Tom" w:date="2019-05-11T14:51:00Z">
            <w:rPr>
              <w:ins w:id="698" w:author="Wilder, Tom" w:date="2019-05-11T14:51:00Z"/>
              <w:rFonts w:ascii="Calibri" w:eastAsia="Calibri" w:hAnsi="Calibri" w:cs="Calibri"/>
              <w:spacing w:val="-12"/>
              <w:w w:val="110"/>
              <w:sz w:val="20"/>
              <w:szCs w:val="20"/>
            </w:rPr>
          </w:rPrChange>
        </w:rPr>
      </w:pPr>
      <w:r>
        <w:rPr>
          <w:rFonts w:ascii="Calibri" w:eastAsia="Calibri" w:hAnsi="Calibri" w:cs="Calibri"/>
          <w:w w:val="110"/>
          <w:sz w:val="20"/>
          <w:szCs w:val="20"/>
        </w:rPr>
        <w:t>Enter</w:t>
      </w:r>
      <w:r>
        <w:rPr>
          <w:rFonts w:ascii="Calibri" w:eastAsia="Calibri" w:hAnsi="Calibri" w:cs="Calibri"/>
          <w:spacing w:val="-14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13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data</w:t>
      </w:r>
      <w:r>
        <w:rPr>
          <w:rFonts w:ascii="Calibri" w:eastAsia="Calibri" w:hAnsi="Calibri" w:cs="Calibri"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provided</w:t>
      </w:r>
      <w:r>
        <w:rPr>
          <w:rFonts w:ascii="Calibri" w:eastAsia="Calibri" w:hAnsi="Calibri" w:cs="Calibri"/>
          <w:spacing w:val="-1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0"/>
          <w:sz w:val="20"/>
          <w:szCs w:val="20"/>
        </w:rPr>
        <w:t>in</w:t>
      </w:r>
      <w:r>
        <w:rPr>
          <w:rFonts w:ascii="Calibri" w:eastAsia="Calibri" w:hAnsi="Calibri" w:cs="Calibri"/>
          <w:spacing w:val="-15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13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table</w:t>
      </w:r>
      <w:r>
        <w:rPr>
          <w:rFonts w:ascii="Calibri" w:eastAsia="Calibri" w:hAnsi="Calibri" w:cs="Calibri"/>
          <w:spacing w:val="-1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under</w:t>
      </w:r>
      <w:r>
        <w:rPr>
          <w:rFonts w:ascii="Calibri" w:eastAsia="Calibri" w:hAnsi="Calibri" w:cs="Calibri"/>
          <w:spacing w:val="-1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Header</w:t>
      </w:r>
      <w:r>
        <w:rPr>
          <w:rFonts w:ascii="Calibri" w:eastAsia="Calibri" w:hAnsi="Calibri" w:cs="Calibri"/>
          <w:i/>
          <w:spacing w:val="-12"/>
          <w:w w:val="110"/>
          <w:sz w:val="20"/>
          <w:szCs w:val="20"/>
        </w:rPr>
        <w:t xml:space="preserve"> </w:t>
      </w:r>
      <w:ins w:id="699" w:author="Wilder, Tom" w:date="2019-05-11T14:51:00Z">
        <w:r w:rsidR="00980BFA">
          <w:rPr>
            <w:rFonts w:ascii="Calibri" w:eastAsia="Calibri" w:hAnsi="Calibri" w:cs="Calibri"/>
            <w:i/>
            <w:spacing w:val="-12"/>
            <w:w w:val="110"/>
            <w:sz w:val="20"/>
            <w:szCs w:val="20"/>
          </w:rPr>
          <w:t xml:space="preserve">, </w:t>
        </w:r>
        <w:r w:rsidR="00980BFA">
          <w:rPr>
            <w:rFonts w:ascii="Calibri" w:eastAsia="Calibri" w:hAnsi="Calibri" w:cs="Calibri"/>
            <w:spacing w:val="-12"/>
            <w:w w:val="110"/>
            <w:sz w:val="20"/>
            <w:szCs w:val="20"/>
          </w:rPr>
          <w:t>then click Create</w:t>
        </w:r>
      </w:ins>
    </w:p>
    <w:p w:rsidR="00092B85" w:rsidRDefault="00980BFA">
      <w:pPr>
        <w:numPr>
          <w:ilvl w:val="0"/>
          <w:numId w:val="164"/>
        </w:numPr>
        <w:tabs>
          <w:tab w:val="left" w:pos="1722"/>
        </w:tabs>
        <w:spacing w:before="176"/>
        <w:ind w:hanging="243"/>
        <w:jc w:val="left"/>
        <w:rPr>
          <w:rFonts w:ascii="Calibri" w:eastAsia="Calibri" w:hAnsi="Calibri" w:cs="Calibri"/>
          <w:sz w:val="20"/>
          <w:szCs w:val="20"/>
        </w:rPr>
      </w:pPr>
      <w:ins w:id="700" w:author="Wilder, Tom" w:date="2019-05-11T14:51:00Z">
        <w:r>
          <w:rPr>
            <w:rFonts w:ascii="Calibri" w:eastAsia="Calibri" w:hAnsi="Calibri" w:cs="Calibri"/>
            <w:spacing w:val="-12"/>
            <w:w w:val="110"/>
            <w:sz w:val="20"/>
            <w:szCs w:val="20"/>
          </w:rPr>
          <w:t xml:space="preserve">Enter in </w:t>
        </w:r>
      </w:ins>
      <w:ins w:id="701" w:author="Wilder, Tom" w:date="2019-05-11T14:52:00Z">
        <w:r>
          <w:rPr>
            <w:rFonts w:ascii="Calibri" w:eastAsia="Calibri" w:hAnsi="Calibri" w:cs="Calibri"/>
            <w:spacing w:val="-12"/>
            <w:w w:val="110"/>
            <w:sz w:val="20"/>
            <w:szCs w:val="20"/>
          </w:rPr>
          <w:t>the</w:t>
        </w:r>
      </w:ins>
      <w:ins w:id="702" w:author="Wilder, Tom" w:date="2019-05-11T14:51:00Z">
        <w:r>
          <w:rPr>
            <w:rFonts w:ascii="Calibri" w:eastAsia="Calibri" w:hAnsi="Calibri" w:cs="Calibri"/>
            <w:spacing w:val="-12"/>
            <w:w w:val="110"/>
            <w:sz w:val="20"/>
            <w:szCs w:val="20"/>
          </w:rPr>
          <w:t xml:space="preserve"> </w:t>
        </w:r>
      </w:ins>
      <w:del w:id="703" w:author="Wilder, Tom" w:date="2019-05-11T14:52:00Z">
        <w:r w:rsidR="003561DB" w:rsidDel="00980BFA">
          <w:rPr>
            <w:rFonts w:ascii="Calibri" w:eastAsia="Calibri" w:hAnsi="Calibri" w:cs="Calibri"/>
            <w:i/>
            <w:w w:val="110"/>
            <w:sz w:val="20"/>
            <w:szCs w:val="20"/>
          </w:rPr>
          <w:delText>—</w:delText>
        </w:r>
        <w:r w:rsidR="003561DB" w:rsidDel="00980BFA">
          <w:rPr>
            <w:rFonts w:ascii="Calibri" w:eastAsia="Calibri" w:hAnsi="Calibri" w:cs="Calibri"/>
            <w:i/>
            <w:spacing w:val="-13"/>
            <w:w w:val="110"/>
            <w:sz w:val="20"/>
            <w:szCs w:val="20"/>
          </w:rPr>
          <w:delText xml:space="preserve"> </w:delText>
        </w:r>
        <w:r w:rsidR="003561DB" w:rsidDel="00980BFA">
          <w:rPr>
            <w:rFonts w:ascii="Calibri" w:eastAsia="Calibri" w:hAnsi="Calibri" w:cs="Calibri"/>
            <w:i/>
            <w:spacing w:val="1"/>
            <w:w w:val="110"/>
            <w:sz w:val="20"/>
            <w:szCs w:val="20"/>
          </w:rPr>
          <w:delText>and</w:delText>
        </w:r>
      </w:del>
      <w:r w:rsidR="003561DB">
        <w:rPr>
          <w:rFonts w:ascii="Calibri" w:eastAsia="Calibri" w:hAnsi="Calibri" w:cs="Calibri"/>
          <w:i/>
          <w:spacing w:val="-12"/>
          <w:w w:val="110"/>
          <w:sz w:val="20"/>
          <w:szCs w:val="20"/>
        </w:rPr>
        <w:t xml:space="preserve"> </w:t>
      </w:r>
      <w:r w:rsidR="003561DB">
        <w:rPr>
          <w:rFonts w:ascii="Calibri" w:eastAsia="Calibri" w:hAnsi="Calibri" w:cs="Calibri"/>
          <w:i/>
          <w:w w:val="110"/>
          <w:sz w:val="20"/>
          <w:szCs w:val="20"/>
        </w:rPr>
        <w:t>General</w:t>
      </w:r>
      <w:r w:rsidR="003561DB">
        <w:rPr>
          <w:rFonts w:ascii="Calibri" w:eastAsia="Calibri" w:hAnsi="Calibri" w:cs="Calibri"/>
          <w:i/>
          <w:spacing w:val="-12"/>
          <w:w w:val="110"/>
          <w:sz w:val="20"/>
          <w:szCs w:val="20"/>
        </w:rPr>
        <w:t xml:space="preserve"> </w:t>
      </w:r>
      <w:r w:rsidR="003561DB">
        <w:rPr>
          <w:rFonts w:ascii="Calibri" w:eastAsia="Calibri" w:hAnsi="Calibri" w:cs="Calibri"/>
          <w:i/>
          <w:w w:val="110"/>
          <w:sz w:val="20"/>
          <w:szCs w:val="20"/>
        </w:rPr>
        <w:t>data</w:t>
      </w:r>
      <w:r w:rsidR="003561DB">
        <w:rPr>
          <w:rFonts w:ascii="Calibri" w:eastAsia="Calibri" w:hAnsi="Calibri" w:cs="Calibri"/>
          <w:w w:val="110"/>
          <w:sz w:val="20"/>
          <w:szCs w:val="20"/>
        </w:rPr>
        <w:t>.</w:t>
      </w:r>
    </w:p>
    <w:p w:rsidR="00092B85" w:rsidRDefault="003561DB">
      <w:pPr>
        <w:pStyle w:val="BodyText"/>
        <w:numPr>
          <w:ilvl w:val="0"/>
          <w:numId w:val="164"/>
        </w:numPr>
        <w:tabs>
          <w:tab w:val="left" w:pos="1722"/>
        </w:tabs>
        <w:spacing w:before="176" w:line="255" w:lineRule="auto"/>
        <w:ind w:right="488" w:hanging="288"/>
        <w:jc w:val="both"/>
      </w:pPr>
      <w:r>
        <w:rPr>
          <w:w w:val="110"/>
        </w:rPr>
        <w:t>Choose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i/>
          <w:w w:val="110"/>
        </w:rPr>
        <w:t>Company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Code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Data</w:t>
      </w:r>
      <w:r>
        <w:rPr>
          <w:i/>
          <w:spacing w:val="10"/>
          <w:w w:val="110"/>
        </w:rPr>
        <w:t xml:space="preserve"> </w:t>
      </w:r>
      <w:r>
        <w:rPr>
          <w:w w:val="110"/>
        </w:rPr>
        <w:t>tab,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check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copied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company</w:t>
      </w:r>
      <w:r>
        <w:rPr>
          <w:spacing w:val="8"/>
          <w:w w:val="110"/>
        </w:rPr>
        <w:t xml:space="preserve"> </w:t>
      </w:r>
      <w:r>
        <w:rPr>
          <w:w w:val="110"/>
        </w:rPr>
        <w:t>code</w:t>
      </w:r>
      <w:r>
        <w:rPr>
          <w:spacing w:val="44"/>
          <w:w w:val="108"/>
        </w:rPr>
        <w:t xml:space="preserve"> </w:t>
      </w:r>
      <w:del w:id="704" w:author="Wilder, Tom" w:date="2019-05-11T11:02:00Z">
        <w:r w:rsidDel="003561DB">
          <w:rPr>
            <w:w w:val="110"/>
          </w:rPr>
          <w:delText>US###</w:delText>
        </w:r>
      </w:del>
      <w:ins w:id="705" w:author="Wilder, Tom" w:date="2019-05-11T11:02:00Z">
        <w:r>
          <w:rPr>
            <w:w w:val="110"/>
          </w:rPr>
          <w:t>US00</w:t>
        </w:r>
      </w:ins>
      <w:r>
        <w:rPr>
          <w:spacing w:val="-7"/>
          <w:w w:val="110"/>
        </w:rPr>
        <w:t xml:space="preserve"> </w:t>
      </w:r>
      <w:r>
        <w:rPr>
          <w:w w:val="110"/>
        </w:rPr>
        <w:t>according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table</w:t>
      </w:r>
      <w:r>
        <w:rPr>
          <w:spacing w:val="-6"/>
          <w:w w:val="110"/>
        </w:rPr>
        <w:t xml:space="preserve"> </w:t>
      </w:r>
      <w:r>
        <w:rPr>
          <w:w w:val="110"/>
        </w:rPr>
        <w:t>section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Company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Code</w:t>
      </w:r>
      <w:r>
        <w:rPr>
          <w:i/>
          <w:spacing w:val="-4"/>
          <w:w w:val="110"/>
        </w:rPr>
        <w:t xml:space="preserve"> </w:t>
      </w:r>
      <w:r>
        <w:rPr>
          <w:w w:val="110"/>
        </w:rPr>
        <w:t>data.</w:t>
      </w:r>
      <w:r>
        <w:rPr>
          <w:spacing w:val="-6"/>
          <w:w w:val="110"/>
        </w:rPr>
        <w:t xml:space="preserve"> </w:t>
      </w:r>
      <w:r>
        <w:rPr>
          <w:w w:val="110"/>
        </w:rPr>
        <w:t>Change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08"/>
        </w:rPr>
        <w:t xml:space="preserve"> </w:t>
      </w:r>
      <w:r>
        <w:rPr>
          <w:w w:val="110"/>
        </w:rPr>
        <w:t>data</w:t>
      </w:r>
      <w:r>
        <w:rPr>
          <w:spacing w:val="-16"/>
          <w:w w:val="110"/>
        </w:rPr>
        <w:t xml:space="preserve"> </w:t>
      </w:r>
      <w:r>
        <w:rPr>
          <w:w w:val="110"/>
        </w:rPr>
        <w:t>if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required.</w:t>
      </w:r>
    </w:p>
    <w:p w:rsidR="00092B85" w:rsidRDefault="003561DB">
      <w:pPr>
        <w:numPr>
          <w:ilvl w:val="0"/>
          <w:numId w:val="164"/>
        </w:numPr>
        <w:tabs>
          <w:tab w:val="left" w:pos="1722"/>
        </w:tabs>
        <w:spacing w:before="160"/>
        <w:ind w:hanging="293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Controlling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Data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tab</w:t>
      </w:r>
      <w:r>
        <w:rPr>
          <w:rFonts w:ascii="Calibri"/>
          <w:spacing w:val="-2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page.</w:t>
      </w:r>
    </w:p>
    <w:p w:rsidR="00092B85" w:rsidRDefault="003561DB">
      <w:pPr>
        <w:numPr>
          <w:ilvl w:val="0"/>
          <w:numId w:val="164"/>
        </w:numPr>
        <w:tabs>
          <w:tab w:val="left" w:pos="1722"/>
        </w:tabs>
        <w:spacing w:before="176"/>
        <w:ind w:hanging="223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Check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data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provided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in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table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under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Controlling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data</w:t>
      </w:r>
      <w:r>
        <w:rPr>
          <w:rFonts w:ascii="Calibri"/>
          <w:w w:val="110"/>
          <w:sz w:val="20"/>
        </w:rPr>
        <w:t>.</w:t>
      </w:r>
    </w:p>
    <w:p w:rsidR="00092B85" w:rsidRDefault="003561DB">
      <w:pPr>
        <w:numPr>
          <w:ilvl w:val="0"/>
          <w:numId w:val="164"/>
        </w:numPr>
        <w:tabs>
          <w:tab w:val="left" w:pos="1722"/>
        </w:tabs>
        <w:spacing w:before="176"/>
        <w:ind w:hanging="223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Save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spacing w:before="77"/>
        <w:ind w:left="1721"/>
      </w:pPr>
      <w:r>
        <w:rPr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w w:val="115"/>
        </w:rPr>
        <w:t>receive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message,</w:t>
      </w:r>
      <w:r>
        <w:rPr>
          <w:spacing w:val="-12"/>
          <w:w w:val="115"/>
        </w:rPr>
        <w:t xml:space="preserve"> </w:t>
      </w:r>
      <w:r>
        <w:rPr>
          <w:w w:val="115"/>
        </w:rPr>
        <w:t>Data</w:t>
      </w:r>
      <w:r>
        <w:rPr>
          <w:spacing w:val="-12"/>
          <w:w w:val="115"/>
        </w:rPr>
        <w:t xml:space="preserve"> </w:t>
      </w:r>
      <w:r>
        <w:rPr>
          <w:w w:val="115"/>
        </w:rPr>
        <w:t>saved.</w:t>
      </w:r>
    </w:p>
    <w:p w:rsidR="00092B85" w:rsidRDefault="003561DB">
      <w:pPr>
        <w:pStyle w:val="BodyText"/>
        <w:numPr>
          <w:ilvl w:val="0"/>
          <w:numId w:val="164"/>
        </w:numPr>
        <w:tabs>
          <w:tab w:val="left" w:pos="1722"/>
        </w:tabs>
        <w:spacing w:before="176"/>
        <w:ind w:hanging="281"/>
        <w:jc w:val="left"/>
      </w:pPr>
      <w:r>
        <w:rPr>
          <w:spacing w:val="-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leave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screen,</w:t>
      </w:r>
      <w:r>
        <w:rPr>
          <w:spacing w:val="-14"/>
          <w:w w:val="115"/>
        </w:rPr>
        <w:t xml:space="preserve"> </w:t>
      </w:r>
      <w:r>
        <w:rPr>
          <w:w w:val="115"/>
        </w:rPr>
        <w:t>close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browser</w:t>
      </w:r>
      <w:r>
        <w:rPr>
          <w:spacing w:val="-15"/>
          <w:w w:val="115"/>
        </w:rPr>
        <w:t xml:space="preserve"> </w:t>
      </w:r>
      <w:r>
        <w:rPr>
          <w:w w:val="115"/>
        </w:rPr>
        <w:t>tab.</w:t>
      </w:r>
    </w:p>
    <w:p w:rsidR="00092B85" w:rsidRDefault="003561DB">
      <w:pPr>
        <w:numPr>
          <w:ilvl w:val="0"/>
          <w:numId w:val="165"/>
        </w:numPr>
        <w:tabs>
          <w:tab w:val="left" w:pos="1398"/>
        </w:tabs>
        <w:spacing w:before="176" w:line="314" w:lineRule="auto"/>
        <w:ind w:right="2703" w:hanging="267"/>
        <w:rPr>
          <w:rFonts w:ascii="Calibri" w:eastAsia="Calibri" w:hAnsi="Calibri" w:cs="Calibri"/>
          <w:sz w:val="20"/>
          <w:szCs w:val="20"/>
        </w:rPr>
      </w:pPr>
      <w:del w:id="706" w:author="Wilder, Tom" w:date="2019-05-11T15:12:00Z">
        <w:r w:rsidDel="00620D77">
          <w:pict>
            <v:shape id="_x0000_s1835" type="#_x0000_t202" style="position:absolute;left:0;text-align:left;margin-left:123.45pt;margin-top:37.9pt;width:413.3pt;height:205.45pt;z-index:4168;mso-position-horizontal-relative:page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122"/>
                      <w:gridCol w:w="4119"/>
                    </w:tblGrid>
                    <w:tr w:rsidR="003561DB">
                      <w:trPr>
                        <w:trHeight w:hRule="exact" w:val="413"/>
                      </w:trPr>
                      <w:tc>
                        <w:tcPr>
                          <w:tcW w:w="4122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13" w:space="0" w:color="000000"/>
                            <w:right w:val="single" w:sz="7" w:space="0" w:color="000000"/>
                          </w:tcBorders>
                          <w:shd w:val="clear" w:color="auto" w:fill="D6D9DA"/>
                        </w:tcPr>
                        <w:p w:rsidR="003561DB" w:rsidRDefault="003561DB">
                          <w:pPr>
                            <w:pStyle w:val="TableParagraph"/>
                            <w:spacing w:before="55"/>
                            <w:ind w:left="6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w w:val="115"/>
                              <w:sz w:val="20"/>
                            </w:rPr>
                            <w:t>Field</w:t>
                          </w:r>
                        </w:p>
                      </w:tc>
                      <w:tc>
                        <w:tcPr>
                          <w:tcW w:w="4119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13" w:space="0" w:color="000000"/>
                            <w:right w:val="single" w:sz="7" w:space="0" w:color="000000"/>
                          </w:tcBorders>
                          <w:shd w:val="clear" w:color="auto" w:fill="D6D9DA"/>
                        </w:tcPr>
                        <w:p w:rsidR="003561DB" w:rsidRDefault="003561DB">
                          <w:pPr>
                            <w:pStyle w:val="TableParagraph"/>
                            <w:spacing w:before="55"/>
                            <w:ind w:left="6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w w:val="110"/>
                              <w:sz w:val="20"/>
                            </w:rPr>
                            <w:t>Value</w:t>
                          </w:r>
                        </w:p>
                      </w:tc>
                    </w:tr>
                    <w:tr w:rsidR="003561DB">
                      <w:trPr>
                        <w:trHeight w:hRule="exact" w:val="406"/>
                      </w:trPr>
                      <w:tc>
                        <w:tcPr>
                          <w:tcW w:w="4122" w:type="dxa"/>
                          <w:tcBorders>
                            <w:top w:val="single" w:sz="13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53"/>
                            <w:ind w:left="6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Activity</w:t>
                          </w:r>
                          <w:r>
                            <w:rPr>
                              <w:rFonts w:ascii="Calibri"/>
                              <w:i/>
                              <w:spacing w:val="-2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Type</w:t>
                          </w:r>
                        </w:p>
                      </w:tc>
                      <w:tc>
                        <w:tcPr>
                          <w:tcW w:w="4119" w:type="dxa"/>
                          <w:tcBorders>
                            <w:top w:val="single" w:sz="13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 w:rsidP="00531847">
                          <w:pPr>
                            <w:pStyle w:val="TableParagraph"/>
                            <w:spacing w:before="77"/>
                            <w:ind w:left="66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PER</w:t>
                          </w:r>
                          <w:del w:id="707" w:author="Wilder, Tom" w:date="2019-05-11T15:27:00Z">
                            <w:r w:rsidDel="00531847">
                              <w:rPr>
                                <w:rFonts w:ascii="Courier New"/>
                                <w:b/>
                                <w:sz w:val="20"/>
                              </w:rPr>
                              <w:delText>S</w:delText>
                            </w:r>
                          </w:del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##</w:t>
                          </w:r>
                          <w:ins w:id="708" w:author="Wilder, Tom" w:date="2019-05-11T15:17:00Z">
                            <w:r w:rsidR="00620D77">
                              <w:rPr>
                                <w:rFonts w:ascii="Courier New"/>
                                <w:b/>
                                <w:sz w:val="20"/>
                              </w:rPr>
                              <w:t>#</w:t>
                            </w:r>
                          </w:ins>
                        </w:p>
                      </w:tc>
                    </w:tr>
                    <w:tr w:rsidR="003561DB">
                      <w:trPr>
                        <w:trHeight w:hRule="exact" w:val="410"/>
                      </w:trPr>
                      <w:tc>
                        <w:tcPr>
                          <w:tcW w:w="4122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55"/>
                            <w:ind w:left="6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i/>
                              <w:w w:val="110"/>
                              <w:sz w:val="20"/>
                            </w:rPr>
                            <w:t>Valid</w:t>
                          </w:r>
                          <w:r>
                            <w:rPr>
                              <w:rFonts w:ascii="Calibri"/>
                              <w:i/>
                              <w:spacing w:val="-17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0"/>
                              <w:sz w:val="20"/>
                            </w:rPr>
                            <w:t>from</w:t>
                          </w:r>
                        </w:p>
                      </w:tc>
                      <w:tc>
                        <w:tcPr>
                          <w:tcW w:w="4119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79"/>
                            <w:ind w:left="66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1.1.actual</w:t>
                          </w:r>
                          <w:r>
                            <w:rPr>
                              <w:rFonts w:ascii="Courier New"/>
                              <w:b/>
                              <w:spacing w:val="-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year</w:t>
                          </w:r>
                        </w:p>
                      </w:tc>
                    </w:tr>
                    <w:tr w:rsidR="003561DB">
                      <w:trPr>
                        <w:trHeight w:hRule="exact" w:val="408"/>
                      </w:trPr>
                      <w:tc>
                        <w:tcPr>
                          <w:tcW w:w="4122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55"/>
                            <w:ind w:left="6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i/>
                              <w:w w:val="110"/>
                              <w:sz w:val="20"/>
                            </w:rPr>
                            <w:t>Valid</w:t>
                          </w:r>
                          <w:r>
                            <w:rPr>
                              <w:rFonts w:ascii="Calibri"/>
                              <w:i/>
                              <w:spacing w:val="-11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0"/>
                              <w:sz w:val="20"/>
                            </w:rPr>
                            <w:t>to</w:t>
                          </w:r>
                        </w:p>
                      </w:tc>
                      <w:tc>
                        <w:tcPr>
                          <w:tcW w:w="4119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79"/>
                            <w:ind w:left="66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31.12.9999</w:t>
                          </w:r>
                        </w:p>
                      </w:tc>
                    </w:tr>
                    <w:tr w:rsidR="003561DB">
                      <w:trPr>
                        <w:trHeight w:hRule="exact" w:val="408"/>
                      </w:trPr>
                      <w:tc>
                        <w:tcPr>
                          <w:tcW w:w="4122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55"/>
                            <w:ind w:left="6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i/>
                              <w:w w:val="110"/>
                              <w:sz w:val="20"/>
                            </w:rPr>
                            <w:t>Name</w:t>
                          </w:r>
                        </w:p>
                      </w:tc>
                      <w:tc>
                        <w:tcPr>
                          <w:tcW w:w="4119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79"/>
                            <w:ind w:left="66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Pers.</w:t>
                          </w:r>
                          <w:r>
                            <w:rPr>
                              <w:rFonts w:ascii="Courier New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Hours</w:t>
                          </w:r>
                          <w:r>
                            <w:rPr>
                              <w:rFonts w:ascii="Courier New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##</w:t>
                          </w:r>
                          <w:ins w:id="709" w:author="Wilder, Tom" w:date="2019-05-11T15:17:00Z">
                            <w:r w:rsidR="00620D77">
                              <w:rPr>
                                <w:rFonts w:ascii="Courier New"/>
                                <w:b/>
                                <w:sz w:val="20"/>
                              </w:rPr>
                              <w:t>#</w:t>
                            </w:r>
                          </w:ins>
                        </w:p>
                      </w:tc>
                    </w:tr>
                    <w:tr w:rsidR="003561DB">
                      <w:trPr>
                        <w:trHeight w:hRule="exact" w:val="410"/>
                      </w:trPr>
                      <w:tc>
                        <w:tcPr>
                          <w:tcW w:w="4122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58"/>
                            <w:ind w:left="6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Activity</w:t>
                          </w:r>
                          <w:r>
                            <w:rPr>
                              <w:rFonts w:ascii="Calibri"/>
                              <w:i/>
                              <w:spacing w:val="-20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Type</w:t>
                          </w:r>
                          <w:r>
                            <w:rPr>
                              <w:rFonts w:ascii="Calibri"/>
                              <w:i/>
                              <w:spacing w:val="-1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Description</w:t>
                          </w:r>
                        </w:p>
                      </w:tc>
                      <w:tc>
                        <w:tcPr>
                          <w:tcW w:w="4119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82"/>
                            <w:ind w:left="66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Personnel</w:t>
                          </w:r>
                          <w:r>
                            <w:rPr>
                              <w:rFonts w:ascii="Courier New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Hours</w:t>
                          </w:r>
                          <w:r>
                            <w:rPr>
                              <w:rFonts w:ascii="Courier New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##</w:t>
                          </w:r>
                          <w:ins w:id="710" w:author="Wilder, Tom" w:date="2019-05-11T15:17:00Z">
                            <w:r w:rsidR="00620D77">
                              <w:rPr>
                                <w:rFonts w:ascii="Courier New"/>
                                <w:b/>
                                <w:sz w:val="20"/>
                              </w:rPr>
                              <w:t>#</w:t>
                            </w:r>
                          </w:ins>
                        </w:p>
                      </w:tc>
                    </w:tr>
                    <w:tr w:rsidR="003561DB">
                      <w:trPr>
                        <w:trHeight w:hRule="exact" w:val="408"/>
                      </w:trPr>
                      <w:tc>
                        <w:tcPr>
                          <w:tcW w:w="4122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55"/>
                            <w:ind w:left="6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Cost</w:t>
                          </w:r>
                          <w:r>
                            <w:rPr>
                              <w:rFonts w:ascii="Calibri"/>
                              <w:i/>
                              <w:spacing w:val="-1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Center</w:t>
                          </w:r>
                          <w:r>
                            <w:rPr>
                              <w:rFonts w:ascii="Calibri"/>
                              <w:i/>
                              <w:spacing w:val="-1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Categories</w:t>
                          </w:r>
                        </w:p>
                      </w:tc>
                      <w:tc>
                        <w:tcPr>
                          <w:tcW w:w="4119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79"/>
                            <w:ind w:left="66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*</w:t>
                          </w:r>
                          <w:r>
                            <w:rPr>
                              <w:rFonts w:ascii="Courier New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(All)</w:t>
                          </w:r>
                        </w:p>
                      </w:tc>
                    </w:tr>
                    <w:tr w:rsidR="003561DB">
                      <w:trPr>
                        <w:trHeight w:hRule="exact" w:val="411"/>
                      </w:trPr>
                      <w:tc>
                        <w:tcPr>
                          <w:tcW w:w="4122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58"/>
                            <w:ind w:left="6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i/>
                              <w:w w:val="110"/>
                              <w:sz w:val="20"/>
                            </w:rPr>
                            <w:t>Activity</w:t>
                          </w:r>
                          <w:r>
                            <w:rPr>
                              <w:rFonts w:ascii="Calibri"/>
                              <w:i/>
                              <w:spacing w:val="-18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0"/>
                              <w:sz w:val="20"/>
                            </w:rPr>
                            <w:t>unit</w:t>
                          </w:r>
                        </w:p>
                      </w:tc>
                      <w:tc>
                        <w:tcPr>
                          <w:tcW w:w="4119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82"/>
                            <w:ind w:left="66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H</w:t>
                          </w:r>
                        </w:p>
                      </w:tc>
                    </w:tr>
                    <w:tr w:rsidR="003561DB">
                      <w:trPr>
                        <w:trHeight w:hRule="exact" w:val="408"/>
                      </w:trPr>
                      <w:tc>
                        <w:tcPr>
                          <w:tcW w:w="4122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55"/>
                            <w:ind w:left="6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Activity</w:t>
                          </w:r>
                          <w:r>
                            <w:rPr>
                              <w:rFonts w:ascii="Calibri"/>
                              <w:i/>
                              <w:spacing w:val="-1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Type</w:t>
                          </w:r>
                          <w:r>
                            <w:rPr>
                              <w:rFonts w:ascii="Calibri"/>
                              <w:i/>
                              <w:spacing w:val="-1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Category</w:t>
                          </w:r>
                        </w:p>
                      </w:tc>
                      <w:tc>
                        <w:tcPr>
                          <w:tcW w:w="4119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79"/>
                            <w:ind w:left="66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Entry,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Allocation</w:t>
                          </w:r>
                        </w:p>
                      </w:tc>
                    </w:tr>
                    <w:tr w:rsidR="003561DB">
                      <w:trPr>
                        <w:trHeight w:hRule="exact" w:val="410"/>
                      </w:trPr>
                      <w:tc>
                        <w:tcPr>
                          <w:tcW w:w="4122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>
                          <w:pPr>
                            <w:pStyle w:val="TableParagraph"/>
                            <w:spacing w:before="55"/>
                            <w:ind w:left="6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Allocation</w:t>
                          </w:r>
                          <w:r>
                            <w:rPr>
                              <w:rFonts w:ascii="Calibri"/>
                              <w:i/>
                              <w:spacing w:val="-1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Cost</w:t>
                          </w:r>
                          <w:r>
                            <w:rPr>
                              <w:rFonts w:ascii="Calibri"/>
                              <w:i/>
                              <w:spacing w:val="-1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115"/>
                              <w:sz w:val="20"/>
                            </w:rPr>
                            <w:t>Element</w:t>
                          </w:r>
                        </w:p>
                      </w:tc>
                      <w:tc>
                        <w:tcPr>
                          <w:tcW w:w="4119" w:type="dxa"/>
                          <w:tc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cBorders>
                        </w:tcPr>
                        <w:p w:rsidR="003561DB" w:rsidRDefault="003561DB" w:rsidP="00703640">
                          <w:pPr>
                            <w:pStyle w:val="TableParagraph"/>
                            <w:spacing w:before="79"/>
                            <w:ind w:left="66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del w:id="711" w:author="Wilder, Tom" w:date="2019-05-11T15:18:00Z">
                            <w:r w:rsidDel="00620D77">
                              <w:rPr>
                                <w:rFonts w:ascii="Courier New"/>
                                <w:b/>
                                <w:sz w:val="20"/>
                              </w:rPr>
                              <w:delText>943110</w:delText>
                            </w:r>
                          </w:del>
                          <w:ins w:id="712" w:author="Wilder, Tom" w:date="2019-05-11T15:40:00Z">
                            <w:r w:rsidR="00703640">
                              <w:rPr>
                                <w:rFonts w:ascii="Courier New"/>
                                <w:b/>
                                <w:sz w:val="20"/>
                              </w:rPr>
                              <w:t>81</w:t>
                            </w:r>
                          </w:ins>
                          <w:ins w:id="713" w:author="Wilder, Tom" w:date="2019-05-11T15:18:00Z">
                            <w:r w:rsidR="00620D77">
                              <w:rPr>
                                <w:rFonts w:ascii="Courier New"/>
                                <w:b/>
                                <w:sz w:val="20"/>
                              </w:rPr>
                              <w:t>0</w:t>
                            </w:r>
                          </w:ins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###</w:t>
                          </w:r>
                        </w:p>
                      </w:tc>
                    </w:tr>
                  </w:tbl>
                  <w:p w:rsidR="003561DB" w:rsidRDefault="003561DB"/>
                </w:txbxContent>
              </v:textbox>
              <w10:wrap anchorx="page"/>
            </v:shape>
          </w:pict>
        </w:r>
      </w:del>
      <w:r>
        <w:rPr>
          <w:rFonts w:ascii="Calibri"/>
          <w:w w:val="110"/>
          <w:sz w:val="20"/>
        </w:rPr>
        <w:t>Create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activity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type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by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using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app</w:t>
      </w:r>
      <w:r>
        <w:rPr>
          <w:rFonts w:ascii="Calibri"/>
          <w:spacing w:val="-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Manage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Activity</w:t>
      </w:r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Types</w:t>
      </w:r>
      <w:r>
        <w:rPr>
          <w:rFonts w:ascii="Calibri"/>
          <w:w w:val="110"/>
          <w:sz w:val="20"/>
        </w:rPr>
        <w:t>.</w:t>
      </w:r>
      <w:r>
        <w:rPr>
          <w:rFonts w:ascii="Calibri"/>
          <w:spacing w:val="32"/>
          <w:w w:val="109"/>
          <w:sz w:val="20"/>
        </w:rPr>
        <w:t xml:space="preserve"> </w:t>
      </w: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Create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following</w:t>
      </w:r>
      <w:r>
        <w:rPr>
          <w:rFonts w:ascii="Calibri"/>
          <w:spacing w:val="-2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data: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5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numPr>
          <w:ilvl w:val="1"/>
          <w:numId w:val="165"/>
        </w:numPr>
        <w:tabs>
          <w:tab w:val="left" w:pos="1722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Navigate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to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17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open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Manage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Activity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Type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app.</w:t>
      </w:r>
      <w:ins w:id="714" w:author="Wilder, Tom" w:date="2019-05-11T15:12:00Z">
        <w:r w:rsidR="00620D77">
          <w:rPr>
            <w:rFonts w:ascii="Calibri"/>
            <w:w w:val="115"/>
            <w:sz w:val="20"/>
          </w:rPr>
          <w:t xml:space="preserve"> (Alternatively use t-code KL01)</w:t>
        </w:r>
      </w:ins>
    </w:p>
    <w:p w:rsidR="00092B85" w:rsidRDefault="003561DB">
      <w:pPr>
        <w:numPr>
          <w:ilvl w:val="1"/>
          <w:numId w:val="165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Create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1"/>
          <w:numId w:val="165"/>
        </w:numPr>
        <w:tabs>
          <w:tab w:val="left" w:pos="1722"/>
        </w:tabs>
        <w:spacing w:before="176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Activity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spacing w:val="-1"/>
          <w:w w:val="110"/>
          <w:sz w:val="20"/>
        </w:rPr>
        <w:t>Type</w:t>
      </w:r>
      <w:ins w:id="715" w:author="Wilder, Tom" w:date="2019-05-11T15:16:00Z">
        <w:r w:rsidR="00620D77">
          <w:rPr>
            <w:rFonts w:ascii="Calibri"/>
            <w:i/>
            <w:spacing w:val="-1"/>
            <w:w w:val="110"/>
            <w:sz w:val="20"/>
          </w:rPr>
          <w:t xml:space="preserve"> and click enter</w:t>
        </w:r>
      </w:ins>
      <w:r>
        <w:rPr>
          <w:rFonts w:ascii="Calibri"/>
          <w:spacing w:val="-1"/>
          <w:w w:val="110"/>
          <w:sz w:val="20"/>
        </w:rPr>
        <w:t>,</w:t>
      </w:r>
      <w:r>
        <w:rPr>
          <w:rFonts w:ascii="Calibri"/>
          <w:spacing w:val="-10"/>
          <w:w w:val="110"/>
          <w:sz w:val="20"/>
        </w:rPr>
        <w:t xml:space="preserve"> </w:t>
      </w:r>
      <w:del w:id="716" w:author="Wilder, Tom" w:date="2019-05-11T15:16:00Z">
        <w:r w:rsidDel="00620D77">
          <w:rPr>
            <w:rFonts w:ascii="Calibri"/>
            <w:i/>
            <w:w w:val="110"/>
            <w:sz w:val="20"/>
          </w:rPr>
          <w:delText>Valid</w:delText>
        </w:r>
        <w:r w:rsidDel="00620D77">
          <w:rPr>
            <w:rFonts w:ascii="Calibri"/>
            <w:i/>
            <w:spacing w:val="-13"/>
            <w:w w:val="110"/>
            <w:sz w:val="20"/>
          </w:rPr>
          <w:delText xml:space="preserve"> </w:delText>
        </w:r>
        <w:r w:rsidDel="00620D77">
          <w:rPr>
            <w:rFonts w:ascii="Calibri"/>
            <w:i/>
            <w:w w:val="110"/>
            <w:sz w:val="20"/>
          </w:rPr>
          <w:delText>from</w:delText>
        </w:r>
        <w:r w:rsidDel="00620D77">
          <w:rPr>
            <w:rFonts w:ascii="Calibri"/>
            <w:i/>
            <w:spacing w:val="-12"/>
            <w:w w:val="110"/>
            <w:sz w:val="20"/>
          </w:rPr>
          <w:delText xml:space="preserve"> </w:delText>
        </w:r>
        <w:r w:rsidDel="00620D77">
          <w:rPr>
            <w:rFonts w:ascii="Calibri"/>
            <w:w w:val="110"/>
            <w:sz w:val="20"/>
          </w:rPr>
          <w:delText>and</w:delText>
        </w:r>
        <w:r w:rsidDel="00620D77">
          <w:rPr>
            <w:rFonts w:ascii="Calibri"/>
            <w:spacing w:val="-12"/>
            <w:w w:val="110"/>
            <w:sz w:val="20"/>
          </w:rPr>
          <w:delText xml:space="preserve"> </w:delText>
        </w:r>
        <w:r w:rsidDel="00620D77">
          <w:rPr>
            <w:rFonts w:ascii="Courier New"/>
            <w:b/>
            <w:w w:val="110"/>
            <w:sz w:val="20"/>
          </w:rPr>
          <w:delText>Valid</w:delText>
        </w:r>
        <w:r w:rsidDel="00620D77">
          <w:rPr>
            <w:rFonts w:ascii="Courier New"/>
            <w:b/>
            <w:spacing w:val="-31"/>
            <w:w w:val="110"/>
            <w:sz w:val="20"/>
          </w:rPr>
          <w:delText xml:space="preserve"> </w:delText>
        </w:r>
        <w:r w:rsidDel="00620D77">
          <w:rPr>
            <w:rFonts w:ascii="Courier New"/>
            <w:b/>
            <w:w w:val="110"/>
            <w:sz w:val="20"/>
          </w:rPr>
          <w:delText>to</w:delText>
        </w:r>
        <w:r w:rsidDel="00620D77">
          <w:rPr>
            <w:rFonts w:ascii="Courier New"/>
            <w:b/>
            <w:spacing w:val="-93"/>
            <w:w w:val="110"/>
            <w:sz w:val="20"/>
          </w:rPr>
          <w:delText xml:space="preserve"> </w:delText>
        </w:r>
        <w:r w:rsidDel="00620D77">
          <w:rPr>
            <w:rFonts w:ascii="Calibri"/>
            <w:w w:val="110"/>
            <w:sz w:val="20"/>
          </w:rPr>
          <w:delText>data</w:delText>
        </w:r>
        <w:r w:rsidDel="00620D77">
          <w:rPr>
            <w:rFonts w:ascii="Calibri"/>
            <w:spacing w:val="-12"/>
            <w:w w:val="110"/>
            <w:sz w:val="20"/>
          </w:rPr>
          <w:delText xml:space="preserve"> </w:delText>
        </w:r>
        <w:r w:rsidDel="00620D77">
          <w:rPr>
            <w:rFonts w:ascii="Calibri"/>
            <w:w w:val="110"/>
            <w:sz w:val="20"/>
          </w:rPr>
          <w:delText>given</w:delText>
        </w:r>
        <w:r w:rsidDel="00620D77">
          <w:rPr>
            <w:rFonts w:ascii="Calibri"/>
            <w:spacing w:val="-14"/>
            <w:w w:val="110"/>
            <w:sz w:val="20"/>
          </w:rPr>
          <w:delText xml:space="preserve"> </w:delText>
        </w:r>
        <w:r w:rsidDel="00620D77">
          <w:rPr>
            <w:rFonts w:ascii="Calibri"/>
            <w:spacing w:val="1"/>
            <w:w w:val="110"/>
            <w:sz w:val="20"/>
          </w:rPr>
          <w:delText>in</w:delText>
        </w:r>
        <w:r w:rsidDel="00620D77">
          <w:rPr>
            <w:rFonts w:ascii="Calibri"/>
            <w:spacing w:val="-13"/>
            <w:w w:val="110"/>
            <w:sz w:val="20"/>
          </w:rPr>
          <w:delText xml:space="preserve"> </w:delText>
        </w:r>
        <w:r w:rsidDel="00620D77">
          <w:rPr>
            <w:rFonts w:ascii="Calibri"/>
            <w:w w:val="110"/>
            <w:sz w:val="20"/>
          </w:rPr>
          <w:delText>the</w:delText>
        </w:r>
        <w:r w:rsidDel="00620D77">
          <w:rPr>
            <w:rFonts w:ascii="Calibri"/>
            <w:spacing w:val="-11"/>
            <w:w w:val="110"/>
            <w:sz w:val="20"/>
          </w:rPr>
          <w:delText xml:space="preserve"> </w:delText>
        </w:r>
        <w:r w:rsidDel="00620D77">
          <w:rPr>
            <w:rFonts w:ascii="Calibri"/>
            <w:w w:val="110"/>
            <w:sz w:val="20"/>
          </w:rPr>
          <w:delText>table.</w:delText>
        </w:r>
      </w:del>
    </w:p>
    <w:p w:rsidR="00092B85" w:rsidRDefault="00092B85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numPr>
          <w:ilvl w:val="1"/>
          <w:numId w:val="165"/>
        </w:numPr>
        <w:tabs>
          <w:tab w:val="left" w:pos="1722"/>
        </w:tabs>
        <w:ind w:hanging="295"/>
        <w:rPr>
          <w:rFonts w:ascii="Calibri" w:eastAsia="Calibri" w:hAnsi="Calibri" w:cs="Calibri"/>
          <w:sz w:val="20"/>
          <w:szCs w:val="20"/>
        </w:rPr>
      </w:pPr>
      <w:del w:id="717" w:author="Wilder, Tom" w:date="2019-05-11T15:16:00Z">
        <w:r w:rsidDel="00620D77">
          <w:rPr>
            <w:rFonts w:ascii="Calibri"/>
            <w:w w:val="115"/>
            <w:sz w:val="20"/>
          </w:rPr>
          <w:delText>Press</w:delText>
        </w:r>
        <w:r w:rsidDel="00620D77">
          <w:rPr>
            <w:rFonts w:ascii="Calibri"/>
            <w:spacing w:val="-31"/>
            <w:w w:val="115"/>
            <w:sz w:val="20"/>
          </w:rPr>
          <w:delText xml:space="preserve"> </w:delText>
        </w:r>
        <w:r w:rsidDel="00620D77">
          <w:rPr>
            <w:rFonts w:ascii="Calibri"/>
            <w:i/>
            <w:w w:val="115"/>
            <w:sz w:val="20"/>
          </w:rPr>
          <w:delText>Continue</w:delText>
        </w:r>
      </w:del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65"/>
        </w:numPr>
        <w:tabs>
          <w:tab w:val="left" w:pos="1722"/>
        </w:tabs>
        <w:spacing w:before="178"/>
      </w:pPr>
      <w:r>
        <w:rPr>
          <w:w w:val="110"/>
        </w:rPr>
        <w:t>Enter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table.</w:t>
      </w:r>
    </w:p>
    <w:p w:rsidR="00092B85" w:rsidRDefault="003561DB">
      <w:pPr>
        <w:numPr>
          <w:ilvl w:val="1"/>
          <w:numId w:val="165"/>
        </w:numPr>
        <w:tabs>
          <w:tab w:val="left" w:pos="1722"/>
        </w:tabs>
        <w:spacing w:before="176"/>
        <w:ind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Save</w:t>
      </w:r>
      <w:r>
        <w:rPr>
          <w:rFonts w:ascii="Calibri"/>
          <w:w w:val="115"/>
          <w:sz w:val="20"/>
        </w:rPr>
        <w:t>.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4758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Solution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17: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Create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Secondary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Cost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an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Activity</w:t>
      </w:r>
      <w:r>
        <w:rPr>
          <w:rFonts w:ascii="Calibri"/>
          <w:spacing w:val="-4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Type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620D77" w:rsidRDefault="003561DB" w:rsidP="00620D77">
      <w:pPr>
        <w:pStyle w:val="BodyText"/>
        <w:numPr>
          <w:ilvl w:val="1"/>
          <w:numId w:val="165"/>
        </w:numPr>
        <w:tabs>
          <w:tab w:val="left" w:pos="1722"/>
        </w:tabs>
        <w:spacing w:before="59"/>
        <w:ind w:hanging="288"/>
        <w:rPr>
          <w:ins w:id="718" w:author="Wilder, Tom" w:date="2019-05-11T15:21:00Z"/>
        </w:rPr>
      </w:pPr>
      <w:r>
        <w:rPr>
          <w:w w:val="115"/>
        </w:rPr>
        <w:t>Leave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app.</w:t>
      </w:r>
    </w:p>
    <w:p w:rsidR="00620D77" w:rsidRPr="00620D77" w:rsidRDefault="00620D77" w:rsidP="00620D77">
      <w:pPr>
        <w:pStyle w:val="BodyText"/>
        <w:tabs>
          <w:tab w:val="left" w:pos="1722"/>
        </w:tabs>
        <w:spacing w:before="59"/>
        <w:ind w:left="1721"/>
        <w:rPr>
          <w:sz w:val="28"/>
          <w:szCs w:val="28"/>
          <w:rPrChange w:id="719" w:author="Wilder, Tom" w:date="2019-05-11T15:21:00Z">
            <w:rPr/>
          </w:rPrChange>
        </w:rPr>
        <w:pPrChange w:id="720" w:author="Wilder, Tom" w:date="2019-05-11T15:21:00Z">
          <w:pPr>
            <w:pStyle w:val="BodyText"/>
            <w:numPr>
              <w:ilvl w:val="1"/>
              <w:numId w:val="165"/>
            </w:numPr>
            <w:tabs>
              <w:tab w:val="left" w:pos="1722"/>
            </w:tabs>
            <w:spacing w:before="59"/>
            <w:ind w:left="1721" w:hanging="286"/>
          </w:pPr>
        </w:pPrChange>
      </w:pPr>
      <w:ins w:id="721" w:author="Wilder, Tom" w:date="2019-05-11T15:21:00Z">
        <w:r w:rsidRPr="00620D77">
          <w:rPr>
            <w:sz w:val="28"/>
            <w:szCs w:val="28"/>
            <w:rPrChange w:id="722" w:author="Wilder, Tom" w:date="2019-05-11T15:21:00Z">
              <w:rPr/>
            </w:rPrChange>
          </w:rPr>
          <w:t>The following planner profile is not active in GBI</w:t>
        </w:r>
        <w:r w:rsidR="00531847" w:rsidRPr="00531847">
          <w:rPr>
            <w:sz w:val="28"/>
            <w:szCs w:val="28"/>
          </w:rPr>
          <w:t xml:space="preserve">. Use KL02, then </w:t>
        </w:r>
      </w:ins>
      <w:ins w:id="723" w:author="Wilder, Tom" w:date="2019-05-11T15:30:00Z">
        <w:r w:rsidR="00531847">
          <w:rPr>
            <w:sz w:val="28"/>
            <w:szCs w:val="28"/>
          </w:rPr>
          <w:t>click Change Planning control (pencil icon) in Allocation default values</w:t>
        </w:r>
      </w:ins>
    </w:p>
    <w:p w:rsidR="00092B85" w:rsidRDefault="003561DB">
      <w:pPr>
        <w:pStyle w:val="BodyText"/>
        <w:numPr>
          <w:ilvl w:val="0"/>
          <w:numId w:val="165"/>
        </w:numPr>
        <w:tabs>
          <w:tab w:val="left" w:pos="1398"/>
        </w:tabs>
        <w:spacing w:before="176"/>
        <w:ind w:hanging="269"/>
      </w:pPr>
      <w:r>
        <w:rPr>
          <w:w w:val="115"/>
        </w:rPr>
        <w:t>Set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planner</w:t>
      </w:r>
      <w:r>
        <w:rPr>
          <w:spacing w:val="-14"/>
          <w:w w:val="115"/>
        </w:rPr>
        <w:t xml:space="preserve"> </w:t>
      </w:r>
      <w:r>
        <w:rPr>
          <w:w w:val="115"/>
        </w:rPr>
        <w:t>Profile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6"/>
          <w:w w:val="115"/>
        </w:rPr>
        <w:t xml:space="preserve"> </w:t>
      </w:r>
      <w:r>
        <w:rPr>
          <w:w w:val="115"/>
        </w:rPr>
        <w:t>ZSAPEASY</w:t>
      </w:r>
      <w:r>
        <w:rPr>
          <w:spacing w:val="-15"/>
          <w:w w:val="115"/>
        </w:rPr>
        <w:t xml:space="preserve"> </w:t>
      </w:r>
      <w:r>
        <w:rPr>
          <w:w w:val="115"/>
        </w:rPr>
        <w:t>by</w:t>
      </w:r>
      <w:r>
        <w:rPr>
          <w:spacing w:val="-16"/>
          <w:w w:val="115"/>
        </w:rPr>
        <w:t xml:space="preserve"> </w:t>
      </w:r>
      <w:r>
        <w:rPr>
          <w:w w:val="115"/>
        </w:rPr>
        <w:t>using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App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Set</w:t>
      </w:r>
      <w:r>
        <w:rPr>
          <w:spacing w:val="-15"/>
          <w:w w:val="115"/>
        </w:rPr>
        <w:t xml:space="preserve"> </w:t>
      </w:r>
      <w:r>
        <w:rPr>
          <w:w w:val="115"/>
        </w:rPr>
        <w:t>Planner</w:t>
      </w:r>
      <w:r>
        <w:rPr>
          <w:spacing w:val="-17"/>
          <w:w w:val="115"/>
        </w:rPr>
        <w:t xml:space="preserve"> </w:t>
      </w:r>
      <w:r>
        <w:rPr>
          <w:w w:val="115"/>
        </w:rPr>
        <w:t>Profile.</w:t>
      </w:r>
    </w:p>
    <w:p w:rsidR="00092B85" w:rsidRDefault="003561DB">
      <w:pPr>
        <w:pStyle w:val="BodyText"/>
        <w:numPr>
          <w:ilvl w:val="1"/>
          <w:numId w:val="165"/>
        </w:numPr>
        <w:tabs>
          <w:tab w:val="left" w:pos="1722"/>
        </w:tabs>
        <w:spacing w:before="75"/>
      </w:pPr>
      <w:r>
        <w:rPr>
          <w:w w:val="115"/>
        </w:rPr>
        <w:t>Navigate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FIORI</w:t>
      </w:r>
      <w:r>
        <w:rPr>
          <w:spacing w:val="-18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search</w:t>
      </w:r>
      <w:r>
        <w:rPr>
          <w:spacing w:val="-18"/>
          <w:w w:val="115"/>
        </w:rPr>
        <w:t xml:space="preserve"> </w:t>
      </w:r>
      <w:r>
        <w:rPr>
          <w:w w:val="115"/>
        </w:rPr>
        <w:t>for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App</w:t>
      </w:r>
      <w:r>
        <w:rPr>
          <w:spacing w:val="-18"/>
          <w:w w:val="115"/>
        </w:rPr>
        <w:t xml:space="preserve"> </w:t>
      </w:r>
      <w:r>
        <w:rPr>
          <w:w w:val="115"/>
        </w:rPr>
        <w:t>Set</w:t>
      </w:r>
      <w:r>
        <w:rPr>
          <w:spacing w:val="-17"/>
          <w:w w:val="115"/>
        </w:rPr>
        <w:t xml:space="preserve"> </w:t>
      </w:r>
      <w:r>
        <w:rPr>
          <w:w w:val="115"/>
        </w:rPr>
        <w:t>Planner</w:t>
      </w:r>
      <w:r>
        <w:rPr>
          <w:spacing w:val="-17"/>
          <w:w w:val="115"/>
        </w:rPr>
        <w:t xml:space="preserve"> </w:t>
      </w:r>
      <w:r>
        <w:rPr>
          <w:w w:val="115"/>
        </w:rPr>
        <w:t>Profile.</w:t>
      </w:r>
    </w:p>
    <w:p w:rsidR="00092B85" w:rsidRDefault="00092B85">
      <w:pPr>
        <w:spacing w:before="2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pStyle w:val="BodyText"/>
        <w:numPr>
          <w:ilvl w:val="1"/>
          <w:numId w:val="165"/>
        </w:numPr>
        <w:tabs>
          <w:tab w:val="left" w:pos="1722"/>
        </w:tabs>
        <w:ind w:hanging="283"/>
      </w:pPr>
      <w:r>
        <w:rPr>
          <w:w w:val="115"/>
        </w:rPr>
        <w:t>Save</w:t>
      </w:r>
      <w:r>
        <w:rPr>
          <w:spacing w:val="-22"/>
          <w:w w:val="115"/>
        </w:rPr>
        <w:t xml:space="preserve"> </w:t>
      </w:r>
      <w:r>
        <w:rPr>
          <w:w w:val="115"/>
        </w:rPr>
        <w:t>your</w:t>
      </w:r>
      <w:r>
        <w:rPr>
          <w:spacing w:val="-21"/>
          <w:w w:val="115"/>
        </w:rPr>
        <w:t xml:space="preserve"> </w:t>
      </w:r>
      <w:r>
        <w:rPr>
          <w:w w:val="115"/>
        </w:rPr>
        <w:t>entries</w:t>
      </w:r>
      <w:r>
        <w:rPr>
          <w:spacing w:val="-24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User</w:t>
      </w:r>
      <w:r>
        <w:rPr>
          <w:spacing w:val="-21"/>
          <w:w w:val="115"/>
        </w:rPr>
        <w:t xml:space="preserve"> </w:t>
      </w:r>
      <w:r>
        <w:rPr>
          <w:w w:val="115"/>
        </w:rPr>
        <w:t>data.</w:t>
      </w:r>
    </w:p>
    <w:p w:rsidR="00092B85" w:rsidRDefault="003561DB">
      <w:pPr>
        <w:numPr>
          <w:ilvl w:val="1"/>
          <w:numId w:val="165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Continue</w:t>
      </w:r>
      <w:r>
        <w:rPr>
          <w:rFonts w:ascii="Calibri"/>
          <w:i/>
          <w:spacing w:val="-2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then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Cancel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0"/>
          <w:numId w:val="165"/>
        </w:numPr>
        <w:tabs>
          <w:tab w:val="left" w:pos="1398"/>
        </w:tabs>
        <w:spacing w:before="176" w:line="253" w:lineRule="auto"/>
        <w:ind w:right="473" w:hanging="271"/>
      </w:pPr>
      <w:r>
        <w:rPr>
          <w:w w:val="115"/>
        </w:rPr>
        <w:t>Assign</w:t>
      </w:r>
      <w:r>
        <w:rPr>
          <w:spacing w:val="-9"/>
          <w:w w:val="115"/>
        </w:rPr>
        <w:t xml:space="preserve"> </w:t>
      </w:r>
      <w:r>
        <w:rPr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activity</w:t>
      </w:r>
      <w:r>
        <w:rPr>
          <w:spacing w:val="-10"/>
          <w:w w:val="115"/>
        </w:rPr>
        <w:t xml:space="preserve"> </w:t>
      </w:r>
      <w:r>
        <w:rPr>
          <w:w w:val="115"/>
        </w:rPr>
        <w:t>type</w:t>
      </w:r>
      <w:r>
        <w:rPr>
          <w:spacing w:val="-5"/>
          <w:w w:val="115"/>
        </w:rPr>
        <w:t xml:space="preserve"> </w:t>
      </w:r>
      <w:r>
        <w:rPr>
          <w:i/>
          <w:w w:val="115"/>
        </w:rPr>
        <w:t>PERS###</w:t>
      </w:r>
      <w:r>
        <w:rPr>
          <w:i/>
          <w:spacing w:val="-9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your</w:t>
      </w:r>
      <w:r>
        <w:rPr>
          <w:spacing w:val="-9"/>
          <w:w w:val="115"/>
        </w:rPr>
        <w:t xml:space="preserve"> </w:t>
      </w:r>
      <w:r>
        <w:rPr>
          <w:w w:val="115"/>
        </w:rPr>
        <w:t>cost</w:t>
      </w:r>
      <w:r>
        <w:rPr>
          <w:spacing w:val="-8"/>
          <w:w w:val="115"/>
        </w:rPr>
        <w:t xml:space="preserve"> </w:t>
      </w:r>
      <w:r>
        <w:rPr>
          <w:w w:val="115"/>
        </w:rPr>
        <w:t>center</w:t>
      </w:r>
      <w:r>
        <w:rPr>
          <w:spacing w:val="-9"/>
          <w:w w:val="115"/>
        </w:rPr>
        <w:t xml:space="preserve"> </w:t>
      </w:r>
      <w:r>
        <w:rPr>
          <w:i/>
          <w:spacing w:val="1"/>
          <w:w w:val="115"/>
        </w:rPr>
        <w:t>SERV-###</w:t>
      </w:r>
      <w:r>
        <w:rPr>
          <w:i/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enter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-9"/>
          <w:w w:val="115"/>
        </w:rPr>
        <w:t xml:space="preserve"> </w:t>
      </w:r>
      <w:r>
        <w:rPr>
          <w:w w:val="115"/>
        </w:rPr>
        <w:t>activity</w:t>
      </w:r>
      <w:r>
        <w:rPr>
          <w:spacing w:val="52"/>
          <w:w w:val="113"/>
        </w:rPr>
        <w:t xml:space="preserve"> </w:t>
      </w:r>
      <w:r>
        <w:rPr>
          <w:w w:val="115"/>
        </w:rPr>
        <w:t>price.</w:t>
      </w:r>
      <w:r>
        <w:rPr>
          <w:spacing w:val="-7"/>
          <w:w w:val="115"/>
        </w:rPr>
        <w:t xml:space="preserve"> </w:t>
      </w:r>
      <w:r>
        <w:rPr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w w:val="115"/>
        </w:rPr>
        <w:t>do</w:t>
      </w:r>
      <w:r>
        <w:rPr>
          <w:spacing w:val="-7"/>
          <w:w w:val="115"/>
        </w:rPr>
        <w:t xml:space="preserve"> </w:t>
      </w:r>
      <w:r>
        <w:rPr>
          <w:w w:val="115"/>
        </w:rPr>
        <w:t>both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using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appropriate</w:t>
      </w:r>
      <w:r>
        <w:rPr>
          <w:spacing w:val="-11"/>
          <w:w w:val="115"/>
        </w:rPr>
        <w:t xml:space="preserve"> </w:t>
      </w:r>
      <w:r>
        <w:rPr>
          <w:w w:val="115"/>
        </w:rPr>
        <w:t>transactional</w:t>
      </w:r>
      <w:r>
        <w:rPr>
          <w:spacing w:val="-7"/>
          <w:w w:val="115"/>
        </w:rPr>
        <w:t xml:space="preserve"> </w:t>
      </w:r>
      <w:r>
        <w:rPr>
          <w:w w:val="115"/>
        </w:rPr>
        <w:t>app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SAP</w:t>
      </w:r>
      <w:r>
        <w:rPr>
          <w:spacing w:val="-6"/>
          <w:w w:val="115"/>
        </w:rPr>
        <w:t xml:space="preserve"> </w:t>
      </w:r>
      <w:r>
        <w:rPr>
          <w:w w:val="115"/>
        </w:rPr>
        <w:t>Fiori</w:t>
      </w:r>
      <w:r>
        <w:rPr>
          <w:spacing w:val="64"/>
          <w:w w:val="113"/>
        </w:rPr>
        <w:t xml:space="preserve"> </w:t>
      </w:r>
      <w:r w:rsidR="00DA5CB6">
        <w:rPr>
          <w:w w:val="115"/>
        </w:rPr>
        <w:t>Launchpad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Search</w:t>
      </w:r>
      <w:r>
        <w:rPr>
          <w:spacing w:val="-20"/>
          <w:w w:val="115"/>
        </w:rPr>
        <w:t xml:space="preserve"> </w:t>
      </w:r>
      <w:r>
        <w:rPr>
          <w:w w:val="115"/>
        </w:rPr>
        <w:t>with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spacing w:val="1"/>
          <w:w w:val="115"/>
        </w:rPr>
        <w:t>search</w:t>
      </w:r>
      <w:r>
        <w:rPr>
          <w:spacing w:val="-24"/>
          <w:w w:val="115"/>
        </w:rPr>
        <w:t xml:space="preserve"> </w:t>
      </w:r>
      <w:r>
        <w:rPr>
          <w:w w:val="115"/>
        </w:rPr>
        <w:t>tool</w:t>
      </w:r>
      <w:r>
        <w:rPr>
          <w:spacing w:val="-24"/>
          <w:w w:val="115"/>
        </w:rPr>
        <w:t xml:space="preserve"> </w:t>
      </w:r>
      <w:r>
        <w:rPr>
          <w:w w:val="115"/>
        </w:rPr>
        <w:t>for</w:t>
      </w:r>
      <w:r>
        <w:rPr>
          <w:spacing w:val="-23"/>
          <w:w w:val="115"/>
        </w:rPr>
        <w:t xml:space="preserve"> </w:t>
      </w:r>
      <w:r>
        <w:rPr>
          <w:rFonts w:ascii="Courier New"/>
          <w:b/>
          <w:spacing w:val="1"/>
          <w:w w:val="115"/>
        </w:rPr>
        <w:t>Edit</w:t>
      </w:r>
      <w:r>
        <w:rPr>
          <w:rFonts w:ascii="Courier New"/>
          <w:b/>
          <w:spacing w:val="-62"/>
          <w:w w:val="115"/>
        </w:rPr>
        <w:t xml:space="preserve"> </w:t>
      </w:r>
      <w:r>
        <w:rPr>
          <w:rFonts w:ascii="Courier New"/>
          <w:b/>
          <w:w w:val="115"/>
        </w:rPr>
        <w:t>prices</w:t>
      </w:r>
      <w:r>
        <w:rPr>
          <w:rFonts w:ascii="Courier New"/>
          <w:b/>
          <w:spacing w:val="-62"/>
          <w:w w:val="115"/>
        </w:rPr>
        <w:t xml:space="preserve"> </w:t>
      </w:r>
      <w:r>
        <w:rPr>
          <w:rFonts w:ascii="Courier New"/>
          <w:b/>
          <w:w w:val="115"/>
        </w:rPr>
        <w:t>for</w:t>
      </w:r>
      <w:r>
        <w:rPr>
          <w:rFonts w:ascii="Courier New"/>
          <w:b/>
          <w:spacing w:val="-62"/>
          <w:w w:val="115"/>
        </w:rPr>
        <w:t xml:space="preserve"> </w:t>
      </w:r>
      <w:r>
        <w:rPr>
          <w:rFonts w:ascii="Courier New"/>
          <w:b/>
          <w:spacing w:val="1"/>
          <w:w w:val="115"/>
        </w:rPr>
        <w:t>activity</w:t>
      </w:r>
      <w:r>
        <w:rPr>
          <w:rFonts w:ascii="Courier New"/>
          <w:b/>
          <w:spacing w:val="-60"/>
          <w:w w:val="115"/>
        </w:rPr>
        <w:t xml:space="preserve"> </w:t>
      </w:r>
      <w:r>
        <w:rPr>
          <w:rFonts w:ascii="Courier New"/>
          <w:b/>
          <w:w w:val="115"/>
        </w:rPr>
        <w:t>types</w:t>
      </w:r>
      <w:r>
        <w:rPr>
          <w:w w:val="115"/>
        </w:rPr>
        <w:t>.</w:t>
      </w:r>
    </w:p>
    <w:p w:rsidR="00092B85" w:rsidRDefault="003561DB">
      <w:pPr>
        <w:pStyle w:val="BodyText"/>
        <w:spacing w:before="73"/>
        <w:ind w:left="1397"/>
      </w:pPr>
      <w:r>
        <w:rPr>
          <w:spacing w:val="-1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Version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From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To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12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Fiscal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Year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actual</w:t>
            </w:r>
            <w:r>
              <w:rPr>
                <w:rFonts w:ascii="Courier New"/>
                <w:b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year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SERV-###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Activity</w:t>
            </w:r>
            <w:r>
              <w:rPr>
                <w:rFonts w:ascii="Calibri"/>
                <w:i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531847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PER</w:t>
            </w:r>
            <w:del w:id="724" w:author="Wilder, Tom" w:date="2019-05-11T15:31:00Z">
              <w:r w:rsidDel="00531847">
                <w:rPr>
                  <w:rFonts w:ascii="Courier New"/>
                  <w:b/>
                  <w:sz w:val="20"/>
                </w:rPr>
                <w:delText>S</w:delText>
              </w:r>
            </w:del>
            <w:r>
              <w:rPr>
                <w:rFonts w:ascii="Courier New"/>
                <w:b/>
                <w:sz w:val="20"/>
              </w:rPr>
              <w:t>###</w:t>
            </w:r>
          </w:p>
        </w:tc>
      </w:tr>
    </w:tbl>
    <w:p w:rsidR="00092B85" w:rsidRDefault="00092B85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092B85" w:rsidRDefault="003561DB">
      <w:pPr>
        <w:pStyle w:val="BodyText"/>
        <w:spacing w:before="59"/>
        <w:ind w:left="1397"/>
      </w:pPr>
      <w:r>
        <w:rPr>
          <w:spacing w:val="-1"/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following</w:t>
      </w:r>
      <w:r>
        <w:rPr>
          <w:spacing w:val="-13"/>
          <w:w w:val="110"/>
        </w:rPr>
        <w:t xml:space="preserve"> </w:t>
      </w:r>
      <w:r>
        <w:rPr>
          <w:w w:val="110"/>
        </w:rPr>
        <w:t>price</w:t>
      </w:r>
      <w:r>
        <w:rPr>
          <w:spacing w:val="-15"/>
          <w:w w:val="110"/>
        </w:rPr>
        <w:t xml:space="preserve"> </w:t>
      </w:r>
      <w:r>
        <w:rPr>
          <w:w w:val="110"/>
        </w:rPr>
        <w:t>information: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Total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Activity</w:t>
            </w:r>
            <w:r>
              <w:rPr>
                <w:rFonts w:ascii="Calibri"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Price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120,--</w:t>
            </w:r>
          </w:p>
        </w:tc>
      </w:tr>
    </w:tbl>
    <w:p w:rsidR="00092B85" w:rsidRDefault="00092B85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092B85" w:rsidRDefault="003561DB">
      <w:pPr>
        <w:numPr>
          <w:ilvl w:val="1"/>
          <w:numId w:val="165"/>
        </w:numPr>
        <w:tabs>
          <w:tab w:val="left" w:pos="1722"/>
        </w:tabs>
        <w:spacing w:before="59" w:line="264" w:lineRule="auto"/>
        <w:ind w:right="47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Navigate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to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29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30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,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use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search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tool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to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search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ourier New"/>
          <w:b/>
          <w:spacing w:val="1"/>
          <w:w w:val="115"/>
          <w:sz w:val="20"/>
        </w:rPr>
        <w:t>Edit</w:t>
      </w:r>
      <w:r>
        <w:rPr>
          <w:rFonts w:ascii="Courier New"/>
          <w:b/>
          <w:spacing w:val="-84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prices</w:t>
      </w:r>
      <w:r>
        <w:rPr>
          <w:rFonts w:ascii="Courier New"/>
          <w:b/>
          <w:spacing w:val="66"/>
          <w:w w:val="113"/>
          <w:sz w:val="20"/>
        </w:rPr>
        <w:t xml:space="preserve"> </w:t>
      </w:r>
      <w:r>
        <w:rPr>
          <w:rFonts w:ascii="Courier New"/>
          <w:b/>
          <w:spacing w:val="-1"/>
          <w:w w:val="115"/>
          <w:sz w:val="20"/>
        </w:rPr>
        <w:t>for</w:t>
      </w:r>
      <w:r>
        <w:rPr>
          <w:rFonts w:ascii="Courier New"/>
          <w:b/>
          <w:spacing w:val="-24"/>
          <w:w w:val="115"/>
          <w:sz w:val="20"/>
        </w:rPr>
        <w:t xml:space="preserve"> </w:t>
      </w:r>
      <w:r>
        <w:rPr>
          <w:rFonts w:ascii="Courier New"/>
          <w:b/>
          <w:spacing w:val="1"/>
          <w:w w:val="115"/>
          <w:sz w:val="20"/>
        </w:rPr>
        <w:t>activity</w:t>
      </w:r>
      <w:r>
        <w:rPr>
          <w:rFonts w:ascii="Courier New"/>
          <w:b/>
          <w:spacing w:val="-107"/>
          <w:w w:val="115"/>
          <w:sz w:val="20"/>
        </w:rPr>
        <w:t xml:space="preserve"> </w:t>
      </w:r>
      <w:r>
        <w:rPr>
          <w:rFonts w:ascii="Courier New"/>
          <w:b/>
          <w:spacing w:val="1"/>
          <w:w w:val="115"/>
          <w:sz w:val="20"/>
        </w:rPr>
        <w:t>types</w:t>
      </w:r>
      <w:r>
        <w:rPr>
          <w:rFonts w:ascii="Calibri"/>
          <w:spacing w:val="1"/>
          <w:w w:val="115"/>
          <w:sz w:val="20"/>
        </w:rPr>
        <w:t>,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1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open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app.</w:t>
      </w:r>
    </w:p>
    <w:p w:rsidR="00092B85" w:rsidRDefault="003561DB">
      <w:pPr>
        <w:numPr>
          <w:ilvl w:val="1"/>
          <w:numId w:val="165"/>
        </w:numPr>
        <w:tabs>
          <w:tab w:val="left" w:pos="1722"/>
        </w:tabs>
        <w:spacing w:before="148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data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provided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in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first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table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Overview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Screen</w:t>
      </w:r>
      <w:r>
        <w:rPr>
          <w:rFonts w:ascii="Calibri"/>
          <w:w w:val="110"/>
          <w:sz w:val="20"/>
        </w:rPr>
        <w:t>.</w:t>
      </w:r>
    </w:p>
    <w:p w:rsidR="00092B85" w:rsidRDefault="003561DB">
      <w:pPr>
        <w:pStyle w:val="BodyText"/>
        <w:numPr>
          <w:ilvl w:val="1"/>
          <w:numId w:val="165"/>
        </w:numPr>
        <w:tabs>
          <w:tab w:val="left" w:pos="1722"/>
        </w:tabs>
        <w:spacing w:before="176"/>
        <w:ind w:hanging="295"/>
      </w:pPr>
      <w:r>
        <w:rPr>
          <w:w w:val="110"/>
        </w:rPr>
        <w:t>Enter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provided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table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price</w:t>
      </w:r>
      <w:r>
        <w:rPr>
          <w:spacing w:val="-1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choose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Save</w:t>
      </w:r>
      <w:r>
        <w:rPr>
          <w:w w:val="110"/>
        </w:rPr>
        <w:t>.</w:t>
      </w:r>
    </w:p>
    <w:p w:rsidR="00092B85" w:rsidRDefault="003561DB">
      <w:pPr>
        <w:pStyle w:val="BodyText"/>
        <w:numPr>
          <w:ilvl w:val="1"/>
          <w:numId w:val="165"/>
        </w:numPr>
        <w:tabs>
          <w:tab w:val="left" w:pos="1722"/>
        </w:tabs>
        <w:spacing w:before="176"/>
      </w:pPr>
      <w:r>
        <w:rPr>
          <w:w w:val="110"/>
        </w:rPr>
        <w:t>Leave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closing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browser</w:t>
      </w:r>
      <w:r>
        <w:rPr>
          <w:spacing w:val="-27"/>
          <w:w w:val="110"/>
        </w:rPr>
        <w:t xml:space="preserve"> </w:t>
      </w:r>
      <w:r>
        <w:rPr>
          <w:spacing w:val="-1"/>
          <w:w w:val="110"/>
        </w:rPr>
        <w:t>window.</w:t>
      </w:r>
    </w:p>
    <w:p w:rsidR="00092B85" w:rsidRDefault="003561DB">
      <w:pPr>
        <w:numPr>
          <w:ilvl w:val="0"/>
          <w:numId w:val="165"/>
        </w:numPr>
        <w:tabs>
          <w:tab w:val="left" w:pos="1398"/>
        </w:tabs>
        <w:spacing w:before="176" w:line="253" w:lineRule="auto"/>
        <w:ind w:right="779" w:hanging="26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Assign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activity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type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PER</w:t>
      </w:r>
      <w:del w:id="725" w:author="Wilder, Tom" w:date="2019-05-11T15:33:00Z">
        <w:r w:rsidDel="00531847">
          <w:rPr>
            <w:rFonts w:ascii="Calibri"/>
            <w:i/>
            <w:w w:val="115"/>
            <w:sz w:val="20"/>
          </w:rPr>
          <w:delText>S</w:delText>
        </w:r>
      </w:del>
      <w:r>
        <w:rPr>
          <w:rFonts w:ascii="Calibri"/>
          <w:i/>
          <w:w w:val="115"/>
          <w:sz w:val="20"/>
        </w:rPr>
        <w:t>###</w:t>
      </w:r>
      <w:r>
        <w:rPr>
          <w:rFonts w:ascii="Calibri"/>
          <w:i/>
          <w:spacing w:val="-11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as</w:t>
      </w:r>
      <w:r>
        <w:rPr>
          <w:rFonts w:ascii="Calibri"/>
          <w:i/>
          <w:spacing w:val="-1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well</w:t>
      </w:r>
      <w:r>
        <w:rPr>
          <w:rFonts w:ascii="Calibri"/>
          <w:i/>
          <w:spacing w:val="-13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to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your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cost</w:t>
      </w:r>
      <w:r>
        <w:rPr>
          <w:rFonts w:ascii="Calibri"/>
          <w:spacing w:val="-1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center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ENGR-###</w:t>
      </w:r>
      <w:r>
        <w:rPr>
          <w:rFonts w:ascii="Calibri"/>
          <w:i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54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activity</w:t>
      </w:r>
      <w:r>
        <w:rPr>
          <w:rFonts w:ascii="Calibri"/>
          <w:spacing w:val="-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prices.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You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do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both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by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1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appropriate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transactional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your</w:t>
      </w:r>
      <w:r>
        <w:rPr>
          <w:rFonts w:ascii="Calibri"/>
          <w:spacing w:val="-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56"/>
          <w:w w:val="113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Fiori</w:t>
      </w:r>
      <w:r>
        <w:rPr>
          <w:rFonts w:ascii="Calibri"/>
          <w:spacing w:val="-17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.</w:t>
      </w:r>
      <w:r>
        <w:rPr>
          <w:rFonts w:ascii="Calibri"/>
          <w:spacing w:val="-3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Search</w:t>
      </w:r>
      <w:r>
        <w:rPr>
          <w:rFonts w:ascii="Calibri"/>
          <w:spacing w:val="-35"/>
          <w:w w:val="115"/>
          <w:sz w:val="20"/>
        </w:rPr>
        <w:t xml:space="preserve"> </w:t>
      </w:r>
      <w:r>
        <w:rPr>
          <w:rFonts w:ascii="Calibri"/>
          <w:spacing w:val="4"/>
          <w:w w:val="115"/>
          <w:sz w:val="20"/>
        </w:rPr>
        <w:t>with</w:t>
      </w:r>
      <w:r w:rsidR="00DA5CB6">
        <w:rPr>
          <w:rFonts w:ascii="Calibri"/>
          <w:spacing w:val="4"/>
          <w:w w:val="115"/>
          <w:sz w:val="20"/>
        </w:rPr>
        <w:t xml:space="preserve"> </w:t>
      </w:r>
      <w:r>
        <w:rPr>
          <w:rFonts w:ascii="Calibri"/>
          <w:spacing w:val="4"/>
          <w:w w:val="115"/>
          <w:sz w:val="20"/>
        </w:rPr>
        <w:t>the</w:t>
      </w:r>
      <w:r w:rsidR="00DA5CB6">
        <w:rPr>
          <w:rFonts w:ascii="Calibri"/>
          <w:spacing w:val="4"/>
          <w:w w:val="115"/>
          <w:sz w:val="20"/>
        </w:rPr>
        <w:t xml:space="preserve"> </w:t>
      </w:r>
      <w:r>
        <w:rPr>
          <w:rFonts w:ascii="Calibri"/>
          <w:spacing w:val="4"/>
          <w:w w:val="115"/>
          <w:sz w:val="20"/>
        </w:rPr>
        <w:t>search</w:t>
      </w:r>
      <w:r w:rsidR="00DA5CB6">
        <w:rPr>
          <w:rFonts w:ascii="Calibri"/>
          <w:spacing w:val="4"/>
          <w:w w:val="115"/>
          <w:sz w:val="20"/>
        </w:rPr>
        <w:t xml:space="preserve"> </w:t>
      </w:r>
      <w:r>
        <w:rPr>
          <w:rFonts w:ascii="Calibri"/>
          <w:spacing w:val="4"/>
          <w:w w:val="115"/>
          <w:sz w:val="20"/>
        </w:rPr>
        <w:t>tool</w:t>
      </w:r>
      <w:r>
        <w:rPr>
          <w:rFonts w:ascii="Calibri"/>
          <w:spacing w:val="-3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37"/>
          <w:w w:val="115"/>
          <w:sz w:val="20"/>
        </w:rPr>
        <w:t xml:space="preserve"> </w:t>
      </w:r>
      <w:r>
        <w:rPr>
          <w:rFonts w:ascii="Courier New"/>
          <w:b/>
          <w:spacing w:val="1"/>
          <w:w w:val="115"/>
          <w:sz w:val="20"/>
        </w:rPr>
        <w:t>Edit</w:t>
      </w:r>
      <w:r>
        <w:rPr>
          <w:rFonts w:ascii="Courier New"/>
          <w:b/>
          <w:spacing w:val="-95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prices</w:t>
      </w:r>
      <w:r>
        <w:rPr>
          <w:rFonts w:ascii="Courier New"/>
          <w:b/>
          <w:spacing w:val="-94"/>
          <w:w w:val="115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for</w:t>
      </w:r>
      <w:r>
        <w:rPr>
          <w:rFonts w:ascii="Courier New"/>
          <w:b/>
          <w:spacing w:val="-95"/>
          <w:w w:val="115"/>
          <w:sz w:val="20"/>
        </w:rPr>
        <w:t xml:space="preserve"> </w:t>
      </w:r>
      <w:r>
        <w:rPr>
          <w:rFonts w:ascii="Courier New"/>
          <w:b/>
          <w:spacing w:val="1"/>
          <w:w w:val="115"/>
          <w:sz w:val="20"/>
        </w:rPr>
        <w:t>activity</w:t>
      </w:r>
      <w:r>
        <w:rPr>
          <w:rFonts w:ascii="Courier New"/>
          <w:b/>
          <w:spacing w:val="64"/>
          <w:w w:val="113"/>
          <w:sz w:val="20"/>
        </w:rPr>
        <w:t xml:space="preserve"> </w:t>
      </w:r>
      <w:r>
        <w:rPr>
          <w:rFonts w:ascii="Courier New"/>
          <w:b/>
          <w:w w:val="115"/>
          <w:sz w:val="20"/>
        </w:rPr>
        <w:t>types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spacing w:before="74"/>
        <w:ind w:left="1397"/>
      </w:pPr>
      <w:r>
        <w:rPr>
          <w:spacing w:val="-1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w w:val="110"/>
        </w:rPr>
        <w:t>data: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6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Version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From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To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Period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12</w:t>
            </w:r>
          </w:p>
        </w:tc>
      </w:tr>
    </w:tbl>
    <w:p w:rsidR="00092B85" w:rsidRDefault="00092B85">
      <w:pPr>
        <w:rPr>
          <w:rFonts w:ascii="Courier New" w:eastAsia="Courier New" w:hAnsi="Courier New" w:cs="Courier New"/>
          <w:sz w:val="20"/>
          <w:szCs w:val="20"/>
        </w:rPr>
        <w:sectPr w:rsidR="00092B85">
          <w:pgSz w:w="11920" w:h="16850"/>
          <w:pgMar w:top="580" w:right="100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11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Unit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Financial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Management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Accounting: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Basics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Fiscal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Year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actual</w:t>
            </w:r>
            <w:r>
              <w:rPr>
                <w:rFonts w:ascii="Courier New"/>
                <w:b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year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Cost</w:t>
            </w:r>
            <w:r>
              <w:rPr>
                <w:rFonts w:ascii="Calibri"/>
                <w:i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ENGR-###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Activity</w:t>
            </w:r>
            <w:r>
              <w:rPr>
                <w:rFonts w:ascii="Calibri"/>
                <w:i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PERS###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pStyle w:val="BodyText"/>
        <w:spacing w:before="59"/>
        <w:ind w:left="1397"/>
      </w:pPr>
      <w:r>
        <w:rPr>
          <w:spacing w:val="-1"/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following</w:t>
      </w:r>
      <w:r>
        <w:rPr>
          <w:spacing w:val="-13"/>
          <w:w w:val="110"/>
        </w:rPr>
        <w:t xml:space="preserve"> </w:t>
      </w:r>
      <w:r>
        <w:rPr>
          <w:w w:val="110"/>
        </w:rPr>
        <w:t>price</w:t>
      </w:r>
      <w:r>
        <w:rPr>
          <w:spacing w:val="-15"/>
          <w:w w:val="110"/>
        </w:rPr>
        <w:t xml:space="preserve"> </w:t>
      </w:r>
      <w:r>
        <w:rPr>
          <w:w w:val="110"/>
        </w:rPr>
        <w:t>information: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-1"/>
                <w:w w:val="115"/>
                <w:sz w:val="20"/>
              </w:rPr>
              <w:t>Total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Activity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Price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150,--</w:t>
            </w:r>
          </w:p>
        </w:tc>
      </w:tr>
    </w:tbl>
    <w:p w:rsidR="00092B85" w:rsidRDefault="00092B85">
      <w:pPr>
        <w:spacing w:before="9"/>
        <w:rPr>
          <w:rFonts w:ascii="Calibri" w:eastAsia="Calibri" w:hAnsi="Calibri" w:cs="Calibri"/>
          <w:sz w:val="24"/>
          <w:szCs w:val="24"/>
        </w:rPr>
      </w:pPr>
    </w:p>
    <w:p w:rsidR="00092B85" w:rsidRDefault="003561DB">
      <w:pPr>
        <w:numPr>
          <w:ilvl w:val="1"/>
          <w:numId w:val="165"/>
        </w:numPr>
        <w:tabs>
          <w:tab w:val="left" w:pos="1722"/>
        </w:tabs>
        <w:spacing w:before="59" w:line="264" w:lineRule="auto"/>
        <w:ind w:right="96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Navigate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to</w:t>
      </w:r>
      <w:r>
        <w:rPr>
          <w:rFonts w:ascii="Calibri"/>
          <w:spacing w:val="-5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SAP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Fiori</w:t>
      </w:r>
      <w:r>
        <w:rPr>
          <w:rFonts w:ascii="Calibri"/>
          <w:spacing w:val="-9"/>
          <w:w w:val="110"/>
          <w:sz w:val="20"/>
        </w:rPr>
        <w:t xml:space="preserve"> </w:t>
      </w:r>
      <w:r w:rsidR="00DA5CB6">
        <w:rPr>
          <w:rFonts w:ascii="Calibri"/>
          <w:w w:val="110"/>
          <w:sz w:val="20"/>
        </w:rPr>
        <w:t>Launchpad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use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search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tool</w:t>
      </w:r>
      <w:r>
        <w:rPr>
          <w:rFonts w:ascii="Calibri"/>
          <w:spacing w:val="-6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to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search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 xml:space="preserve">for </w:t>
      </w:r>
      <w:r>
        <w:rPr>
          <w:rFonts w:ascii="Courier New"/>
          <w:b/>
          <w:w w:val="110"/>
          <w:sz w:val="20"/>
        </w:rPr>
        <w:t>Edit</w:t>
      </w:r>
      <w:r>
        <w:rPr>
          <w:rFonts w:ascii="Courier New"/>
          <w:b/>
          <w:spacing w:val="48"/>
          <w:w w:val="109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prices</w:t>
      </w:r>
      <w:r>
        <w:rPr>
          <w:rFonts w:ascii="Courier New"/>
          <w:b/>
          <w:spacing w:val="-35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for</w:t>
      </w:r>
      <w:r>
        <w:rPr>
          <w:rFonts w:ascii="Courier New"/>
          <w:b/>
          <w:spacing w:val="-36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activity</w:t>
      </w:r>
      <w:r>
        <w:rPr>
          <w:rFonts w:ascii="Courier New"/>
          <w:b/>
          <w:spacing w:val="-36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types</w:t>
      </w:r>
      <w:r>
        <w:rPr>
          <w:rFonts w:ascii="Courier New"/>
          <w:b/>
          <w:spacing w:val="-9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open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app.</w:t>
      </w:r>
      <w:ins w:id="726" w:author="Wilder, Tom" w:date="2019-05-11T15:34:00Z">
        <w:r w:rsidR="00531847">
          <w:rPr>
            <w:rFonts w:ascii="Calibri"/>
            <w:spacing w:val="-1"/>
            <w:w w:val="110"/>
            <w:sz w:val="20"/>
          </w:rPr>
          <w:t xml:space="preserve"> (alternatively use t-code KP26 to change price)</w:t>
        </w:r>
      </w:ins>
    </w:p>
    <w:p w:rsidR="00092B85" w:rsidRDefault="003561DB">
      <w:pPr>
        <w:numPr>
          <w:ilvl w:val="1"/>
          <w:numId w:val="165"/>
        </w:numPr>
        <w:tabs>
          <w:tab w:val="left" w:pos="1722"/>
        </w:tabs>
        <w:spacing w:before="148" w:line="254" w:lineRule="auto"/>
        <w:ind w:right="667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Enter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data</w:t>
      </w:r>
      <w:r>
        <w:rPr>
          <w:rFonts w:ascii="Calibri"/>
          <w:spacing w:val="-3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provided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first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table,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mark</w:t>
      </w:r>
      <w:r>
        <w:rPr>
          <w:rFonts w:ascii="Calibri"/>
          <w:spacing w:val="-29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Form-Based</w:t>
      </w:r>
      <w:r>
        <w:rPr>
          <w:rFonts w:ascii="Calibri"/>
          <w:spacing w:val="1"/>
          <w:w w:val="115"/>
          <w:sz w:val="20"/>
        </w:rPr>
        <w:t>,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3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Overview</w:t>
      </w:r>
      <w:r>
        <w:rPr>
          <w:rFonts w:ascii="Calibri"/>
          <w:i/>
          <w:spacing w:val="58"/>
          <w:w w:val="113"/>
          <w:sz w:val="20"/>
        </w:rPr>
        <w:t xml:space="preserve"> </w:t>
      </w:r>
      <w:r>
        <w:rPr>
          <w:rFonts w:ascii="Calibri"/>
          <w:i/>
          <w:w w:val="115"/>
          <w:sz w:val="20"/>
        </w:rPr>
        <w:t>Screen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65"/>
        </w:numPr>
        <w:tabs>
          <w:tab w:val="left" w:pos="1722"/>
        </w:tabs>
        <w:spacing w:before="160"/>
        <w:ind w:hanging="295"/>
      </w:pPr>
      <w:r>
        <w:rPr>
          <w:w w:val="110"/>
        </w:rPr>
        <w:t>Enter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provided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table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price</w:t>
      </w:r>
      <w:r>
        <w:rPr>
          <w:spacing w:val="-1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choose</w:t>
      </w:r>
      <w:r>
        <w:rPr>
          <w:spacing w:val="-11"/>
          <w:w w:val="110"/>
        </w:rPr>
        <w:t xml:space="preserve"> </w:t>
      </w:r>
      <w:r>
        <w:rPr>
          <w:i/>
          <w:w w:val="110"/>
        </w:rPr>
        <w:t>Post</w:t>
      </w:r>
      <w:r>
        <w:rPr>
          <w:w w:val="110"/>
        </w:rPr>
        <w:t>.</w:t>
      </w:r>
    </w:p>
    <w:p w:rsidR="00092B85" w:rsidRDefault="003561DB">
      <w:pPr>
        <w:pStyle w:val="BodyText"/>
        <w:numPr>
          <w:ilvl w:val="1"/>
          <w:numId w:val="165"/>
        </w:numPr>
        <w:tabs>
          <w:tab w:val="left" w:pos="1722"/>
        </w:tabs>
        <w:spacing w:before="176"/>
      </w:pP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leave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screen,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br</w:t>
      </w:r>
      <w:r>
        <w:rPr>
          <w:spacing w:val="2"/>
          <w:w w:val="110"/>
        </w:rPr>
        <w:t>o</w:t>
      </w:r>
      <w:r>
        <w:rPr>
          <w:w w:val="110"/>
        </w:rPr>
        <w:t>w</w:t>
      </w:r>
      <w:r>
        <w:rPr>
          <w:spacing w:val="1"/>
          <w:w w:val="110"/>
        </w:rPr>
        <w:t>se</w:t>
      </w:r>
      <w:r>
        <w:rPr>
          <w:spacing w:val="24"/>
          <w:w w:val="110"/>
        </w:rPr>
        <w:t>r</w:t>
      </w:r>
      <w:r w:rsidR="00DA5CB6">
        <w:rPr>
          <w:spacing w:val="24"/>
          <w:w w:val="110"/>
        </w:rPr>
        <w:t xml:space="preserve"> </w:t>
      </w:r>
      <w:r>
        <w:rPr>
          <w:spacing w:val="-4"/>
          <w:w w:val="110"/>
        </w:rPr>
        <w:t>w</w:t>
      </w:r>
      <w:r>
        <w:rPr>
          <w:spacing w:val="2"/>
          <w:w w:val="110"/>
        </w:rPr>
        <w:t>i</w:t>
      </w:r>
      <w:r>
        <w:rPr>
          <w:w w:val="110"/>
        </w:rPr>
        <w:t>nd</w:t>
      </w:r>
      <w:r>
        <w:rPr>
          <w:spacing w:val="2"/>
          <w:w w:val="110"/>
        </w:rPr>
        <w:t>o</w:t>
      </w:r>
      <w:r>
        <w:rPr>
          <w:spacing w:val="-4"/>
          <w:w w:val="110"/>
        </w:rPr>
        <w:t>w</w:t>
      </w:r>
      <w:r>
        <w:rPr>
          <w:w w:val="110"/>
        </w:rPr>
        <w:t>.</w:t>
      </w:r>
    </w:p>
    <w:p w:rsidR="00092B85" w:rsidRDefault="00092B85">
      <w:pPr>
        <w:sectPr w:rsidR="00092B85"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34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727" w:name="_bookmark17"/>
                  <w:bookmarkEnd w:id="727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8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 xml:space="preserve">Exercise </w:t>
                  </w:r>
                  <w:r>
                    <w:rPr>
                      <w:rFonts w:ascii="Calibri"/>
                      <w:w w:val="115"/>
                      <w:sz w:val="40"/>
                    </w:rPr>
                    <w:t>18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31" style="width:234.6pt;height:.75pt;mso-position-horizontal-relative:char;mso-position-vertical-relative:line" coordsize="4692,15">
            <v:group id="_x0000_s1832" style="position:absolute;left:8;top:8;width:4677;height:2" coordorigin="8,8" coordsize="4677,2">
              <v:shape id="_x0000_s1833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Post</w:t>
      </w:r>
      <w:r>
        <w:rPr>
          <w:spacing w:val="-11"/>
          <w:w w:val="120"/>
        </w:rPr>
        <w:t xml:space="preserve"> </w:t>
      </w:r>
      <w:r>
        <w:rPr>
          <w:w w:val="120"/>
        </w:rPr>
        <w:t>an</w:t>
      </w:r>
      <w:r>
        <w:rPr>
          <w:spacing w:val="-10"/>
          <w:w w:val="120"/>
        </w:rPr>
        <w:t xml:space="preserve"> </w:t>
      </w:r>
      <w:r>
        <w:rPr>
          <w:w w:val="120"/>
        </w:rPr>
        <w:t>Activity</w:t>
      </w:r>
      <w:r>
        <w:rPr>
          <w:spacing w:val="-12"/>
          <w:w w:val="120"/>
        </w:rPr>
        <w:t xml:space="preserve"> </w:t>
      </w:r>
      <w:r>
        <w:rPr>
          <w:w w:val="120"/>
        </w:rPr>
        <w:t>Allocation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spacing w:before="12"/>
        <w:rPr>
          <w:rFonts w:ascii="Calibri" w:eastAsia="Calibri" w:hAnsi="Calibri" w:cs="Calibri"/>
          <w:sz w:val="46"/>
          <w:szCs w:val="46"/>
        </w:rPr>
      </w:pPr>
    </w:p>
    <w:p w:rsidR="00092B85" w:rsidRDefault="00DA5CB6">
      <w:pPr>
        <w:pStyle w:val="BodyText"/>
        <w:spacing w:line="254" w:lineRule="auto"/>
        <w:ind w:right="328"/>
      </w:pPr>
      <w:r>
        <w:rPr>
          <w:spacing w:val="1"/>
          <w:w w:val="115"/>
        </w:rPr>
        <w:t>In this exercise,</w:t>
      </w:r>
      <w:r>
        <w:rPr>
          <w:w w:val="115"/>
        </w:rPr>
        <w:t xml:space="preserve"> </w:t>
      </w:r>
      <w:r>
        <w:rPr>
          <w:spacing w:val="44"/>
          <w:w w:val="115"/>
        </w:rPr>
        <w:t>when</w:t>
      </w:r>
      <w:r>
        <w:rPr>
          <w:spacing w:val="2"/>
          <w:w w:val="115"/>
        </w:rPr>
        <w:t xml:space="preserve"> the values include ###, replace</w:t>
      </w:r>
      <w:r w:rsidR="003561DB">
        <w:rPr>
          <w:spacing w:val="2"/>
          <w:w w:val="115"/>
        </w:rPr>
        <w:t>###</w:t>
      </w:r>
      <w:r w:rsidR="003561DB">
        <w:rPr>
          <w:w w:val="115"/>
        </w:rPr>
        <w:t xml:space="preserve">  </w:t>
      </w:r>
      <w:r w:rsidR="003561DB">
        <w:rPr>
          <w:spacing w:val="11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100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092B85">
      <w:pPr>
        <w:spacing w:before="5"/>
        <w:rPr>
          <w:rFonts w:ascii="Calibri" w:eastAsia="Calibri" w:hAnsi="Calibri" w:cs="Calibri"/>
        </w:rPr>
      </w:pPr>
    </w:p>
    <w:p w:rsidR="00092B85" w:rsidRDefault="003561DB">
      <w:pPr>
        <w:pStyle w:val="BodyText"/>
        <w:numPr>
          <w:ilvl w:val="0"/>
          <w:numId w:val="163"/>
        </w:numPr>
        <w:tabs>
          <w:tab w:val="left" w:pos="1398"/>
        </w:tabs>
        <w:ind w:hanging="235"/>
      </w:pPr>
      <w:r>
        <w:rPr>
          <w:w w:val="115"/>
        </w:rPr>
        <w:t>Allocate</w:t>
      </w:r>
      <w:r>
        <w:rPr>
          <w:spacing w:val="-14"/>
          <w:w w:val="115"/>
        </w:rPr>
        <w:t xml:space="preserve"> </w:t>
      </w:r>
      <w:r>
        <w:rPr>
          <w:spacing w:val="1"/>
          <w:w w:val="115"/>
        </w:rPr>
        <w:t>40</w:t>
      </w:r>
      <w:r>
        <w:rPr>
          <w:spacing w:val="-13"/>
          <w:w w:val="115"/>
        </w:rPr>
        <w:t xml:space="preserve"> </w:t>
      </w:r>
      <w:r>
        <w:rPr>
          <w:w w:val="115"/>
        </w:rPr>
        <w:t>hours</w:t>
      </w:r>
      <w:r>
        <w:rPr>
          <w:spacing w:val="-14"/>
          <w:w w:val="115"/>
        </w:rPr>
        <w:t xml:space="preserve"> </w:t>
      </w:r>
      <w:r>
        <w:rPr>
          <w:spacing w:val="1"/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activity</w:t>
      </w:r>
      <w:r>
        <w:rPr>
          <w:spacing w:val="-12"/>
          <w:w w:val="115"/>
        </w:rPr>
        <w:t xml:space="preserve"> </w:t>
      </w:r>
      <w:r>
        <w:rPr>
          <w:w w:val="115"/>
        </w:rPr>
        <w:t>type</w:t>
      </w:r>
      <w:r>
        <w:rPr>
          <w:spacing w:val="-14"/>
          <w:w w:val="115"/>
        </w:rPr>
        <w:t xml:space="preserve"> </w:t>
      </w:r>
      <w:r>
        <w:rPr>
          <w:i/>
          <w:w w:val="115"/>
        </w:rPr>
        <w:t>PERS###</w:t>
      </w:r>
      <w:r>
        <w:rPr>
          <w:i/>
          <w:spacing w:val="-14"/>
          <w:w w:val="115"/>
        </w:rPr>
        <w:t xml:space="preserve"> </w:t>
      </w:r>
      <w:r>
        <w:rPr>
          <w:w w:val="115"/>
        </w:rPr>
        <w:t>from</w:t>
      </w:r>
      <w:r>
        <w:rPr>
          <w:spacing w:val="-13"/>
          <w:w w:val="115"/>
        </w:rPr>
        <w:t xml:space="preserve"> </w:t>
      </w:r>
      <w:r>
        <w:rPr>
          <w:w w:val="115"/>
        </w:rPr>
        <w:t>cost</w:t>
      </w:r>
      <w:r>
        <w:rPr>
          <w:spacing w:val="-13"/>
          <w:w w:val="115"/>
        </w:rPr>
        <w:t xml:space="preserve"> </w:t>
      </w:r>
      <w:r>
        <w:rPr>
          <w:w w:val="115"/>
        </w:rPr>
        <w:t>center</w:t>
      </w:r>
      <w:r>
        <w:rPr>
          <w:spacing w:val="-14"/>
          <w:w w:val="115"/>
        </w:rPr>
        <w:t xml:space="preserve"> </w:t>
      </w:r>
      <w:r>
        <w:rPr>
          <w:i/>
          <w:spacing w:val="1"/>
          <w:w w:val="115"/>
        </w:rPr>
        <w:t>SERV-###</w:t>
      </w:r>
      <w:r>
        <w:rPr>
          <w:i/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cost</w:t>
      </w:r>
      <w:r>
        <w:rPr>
          <w:spacing w:val="-12"/>
          <w:w w:val="115"/>
        </w:rPr>
        <w:t xml:space="preserve"> </w:t>
      </w:r>
      <w:r>
        <w:rPr>
          <w:w w:val="115"/>
        </w:rPr>
        <w:t>center</w:t>
      </w:r>
    </w:p>
    <w:p w:rsidR="00092B85" w:rsidRDefault="003561DB">
      <w:pPr>
        <w:spacing w:before="15"/>
        <w:ind w:left="1437" w:right="49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w w:val="110"/>
          <w:sz w:val="20"/>
          <w:szCs w:val="20"/>
        </w:rPr>
        <w:t>ENGR–###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by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using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w w:val="110"/>
          <w:sz w:val="20"/>
          <w:szCs w:val="20"/>
        </w:rPr>
        <w:t>Enter</w:t>
      </w:r>
      <w:r>
        <w:rPr>
          <w:rFonts w:ascii="Calibri" w:eastAsia="Calibri" w:hAnsi="Calibri" w:cs="Calibri"/>
          <w:i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Activity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Allocation</w:t>
      </w:r>
      <w:r>
        <w:rPr>
          <w:rFonts w:ascii="Calibri" w:eastAsia="Calibri" w:hAnsi="Calibri" w:cs="Calibri"/>
          <w:i/>
          <w:spacing w:val="-4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app.</w:t>
      </w:r>
      <w:r>
        <w:rPr>
          <w:rFonts w:ascii="Calibri" w:eastAsia="Calibri" w:hAnsi="Calibri" w:cs="Calibri"/>
          <w:spacing w:val="-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Use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search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tool</w:t>
      </w:r>
      <w:r>
        <w:rPr>
          <w:rFonts w:ascii="Calibri" w:eastAsia="Calibri" w:hAnsi="Calibri" w:cs="Calibri"/>
          <w:spacing w:val="-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to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find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app.</w:t>
      </w:r>
    </w:p>
    <w:p w:rsidR="00092B85" w:rsidRDefault="00092B85">
      <w:pPr>
        <w:spacing w:before="5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6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Send.</w:t>
            </w:r>
            <w:r>
              <w:rPr>
                <w:rFonts w:ascii="Calibri"/>
                <w:i/>
                <w:spacing w:val="-13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CCtr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SERV-###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1"/>
                <w:w w:val="120"/>
                <w:sz w:val="20"/>
              </w:rPr>
              <w:t>SAtyTyp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 w:rsidP="00703640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PER</w:t>
            </w:r>
            <w:del w:id="728" w:author="Wilder, Tom" w:date="2019-05-11T15:42:00Z">
              <w:r w:rsidDel="00703640">
                <w:rPr>
                  <w:rFonts w:ascii="Courier New"/>
                  <w:b/>
                  <w:sz w:val="20"/>
                </w:rPr>
                <w:delText>S</w:delText>
              </w:r>
            </w:del>
            <w:r>
              <w:rPr>
                <w:rFonts w:ascii="Courier New"/>
                <w:b/>
                <w:sz w:val="20"/>
              </w:rPr>
              <w:t>###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Rec.</w:t>
            </w:r>
            <w:r>
              <w:rPr>
                <w:rFonts w:ascii="Calibri"/>
                <w:i/>
                <w:spacing w:val="-13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spacing w:val="1"/>
                <w:w w:val="120"/>
                <w:sz w:val="20"/>
              </w:rPr>
              <w:t>CCtr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ENGR-###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-1"/>
                <w:w w:val="110"/>
                <w:sz w:val="20"/>
              </w:rPr>
              <w:t>Total</w:t>
            </w:r>
            <w:r>
              <w:rPr>
                <w:rFonts w:ascii="Calibri"/>
                <w:i/>
                <w:spacing w:val="-20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Quantity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40</w:t>
            </w:r>
          </w:p>
        </w:tc>
      </w:tr>
    </w:tbl>
    <w:p w:rsidR="00092B85" w:rsidRDefault="00092B8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numPr>
          <w:ilvl w:val="0"/>
          <w:numId w:val="163"/>
        </w:numPr>
        <w:tabs>
          <w:tab w:val="left" w:pos="1398"/>
        </w:tabs>
        <w:spacing w:before="59" w:line="255" w:lineRule="auto"/>
        <w:ind w:right="1226" w:hanging="26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Check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documents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that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have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been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created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2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Actual</w:t>
      </w:r>
      <w:r>
        <w:rPr>
          <w:rFonts w:ascii="Calibri"/>
          <w:i/>
          <w:spacing w:val="-22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Cost</w:t>
      </w:r>
      <w:r>
        <w:rPr>
          <w:rFonts w:ascii="Calibri"/>
          <w:i/>
          <w:spacing w:val="53"/>
          <w:w w:val="113"/>
          <w:sz w:val="20"/>
        </w:rPr>
        <w:t xml:space="preserve"> </w:t>
      </w:r>
      <w:r>
        <w:rPr>
          <w:rFonts w:ascii="Calibri"/>
          <w:i/>
          <w:w w:val="115"/>
          <w:sz w:val="20"/>
        </w:rPr>
        <w:t>Documents</w:t>
      </w:r>
      <w:r>
        <w:rPr>
          <w:rFonts w:ascii="Calibri"/>
          <w:i/>
          <w:spacing w:val="-3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app.</w:t>
      </w:r>
    </w:p>
    <w:p w:rsidR="00092B85" w:rsidRDefault="003561DB">
      <w:pPr>
        <w:spacing w:before="160"/>
        <w:ind w:left="112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pacing w:val="-2"/>
          <w:w w:val="115"/>
          <w:sz w:val="20"/>
        </w:rPr>
        <w:t>3.</w:t>
      </w:r>
      <w:r>
        <w:rPr>
          <w:rFonts w:ascii="Calibri"/>
          <w:i/>
          <w:spacing w:val="5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Check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documents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that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have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been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created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G/L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Line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items</w:t>
      </w:r>
    </w:p>
    <w:p w:rsidR="00092B85" w:rsidRDefault="003561DB">
      <w:pPr>
        <w:pStyle w:val="BodyText"/>
        <w:spacing w:before="15"/>
        <w:ind w:left="1397"/>
      </w:pPr>
      <w:r>
        <w:rPr>
          <w:w w:val="115"/>
        </w:rPr>
        <w:t>app.</w:t>
      </w:r>
      <w:r>
        <w:rPr>
          <w:spacing w:val="-9"/>
          <w:w w:val="115"/>
        </w:rPr>
        <w:t xml:space="preserve"> </w:t>
      </w:r>
      <w:r>
        <w:rPr>
          <w:w w:val="115"/>
        </w:rPr>
        <w:t>Verify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posting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save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-9"/>
          <w:w w:val="115"/>
        </w:rPr>
        <w:t xml:space="preserve"> </w:t>
      </w:r>
      <w:r>
        <w:rPr>
          <w:w w:val="115"/>
        </w:rPr>
        <w:t>report</w:t>
      </w:r>
      <w:r>
        <w:rPr>
          <w:spacing w:val="-8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new</w:t>
      </w:r>
      <w:r>
        <w:rPr>
          <w:spacing w:val="-8"/>
          <w:w w:val="115"/>
        </w:rPr>
        <w:t xml:space="preserve"> </w:t>
      </w:r>
      <w:r>
        <w:rPr>
          <w:w w:val="115"/>
        </w:rPr>
        <w:t>tile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-10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spacing w:val="-7"/>
          <w:w w:val="115"/>
        </w:rPr>
        <w:t xml:space="preserve"> </w:t>
      </w:r>
      <w:r>
        <w:rPr>
          <w:w w:val="115"/>
        </w:rPr>
        <w:t>group.</w:t>
      </w:r>
    </w:p>
    <w:p w:rsidR="00092B85" w:rsidRDefault="00092B85">
      <w:pPr>
        <w:spacing w:before="6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Ledger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0L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729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730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731" w:author="Wilder, Tom" w:date="2019-05-11T15:41:00Z">
              <w:r w:rsidDel="00703640">
                <w:rPr>
                  <w:rFonts w:ascii="Courier New"/>
                  <w:b/>
                  <w:sz w:val="20"/>
                </w:rPr>
                <w:delText>943110</w:delText>
              </w:r>
            </w:del>
            <w:ins w:id="732" w:author="Wilder, Tom" w:date="2019-05-11T15:41:00Z">
              <w:r w:rsidR="00703640">
                <w:rPr>
                  <w:rFonts w:ascii="Courier New"/>
                  <w:b/>
                  <w:sz w:val="20"/>
                </w:rPr>
                <w:t>810</w:t>
              </w:r>
            </w:ins>
            <w:r>
              <w:rPr>
                <w:rFonts w:ascii="Courier New"/>
                <w:b/>
                <w:sz w:val="20"/>
              </w:rPr>
              <w:t>###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Status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All</w:t>
            </w:r>
            <w:r>
              <w:rPr>
                <w:rFonts w:ascii="Courier New"/>
                <w:b/>
                <w:spacing w:val="-10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Items</w:t>
            </w:r>
          </w:p>
        </w:tc>
      </w:tr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Posting</w:t>
            </w:r>
            <w:r>
              <w:rPr>
                <w:rFonts w:ascii="Calibri"/>
                <w:i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w w:val="105"/>
                <w:sz w:val="20"/>
              </w:rPr>
              <w:t>From</w:t>
            </w:r>
            <w:r>
              <w:rPr>
                <w:rFonts w:ascii="Courier New"/>
                <w:b/>
                <w:spacing w:val="-87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+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ourier New"/>
                <w:b/>
                <w:spacing w:val="1"/>
                <w:w w:val="105"/>
                <w:sz w:val="20"/>
              </w:rPr>
              <w:t>1.</w:t>
            </w:r>
            <w:r>
              <w:rPr>
                <w:rFonts w:ascii="Courier New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ourier New"/>
                <w:b/>
                <w:spacing w:val="-1"/>
                <w:w w:val="105"/>
                <w:sz w:val="20"/>
              </w:rPr>
              <w:t>of</w:t>
            </w:r>
            <w:r>
              <w:rPr>
                <w:rFonts w:ascii="Courier New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ourier New"/>
                <w:b/>
                <w:spacing w:val="1"/>
                <w:w w:val="105"/>
                <w:sz w:val="20"/>
              </w:rPr>
              <w:t>actual</w:t>
            </w:r>
            <w:r>
              <w:rPr>
                <w:rFonts w:ascii="Courier New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ourier New"/>
                <w:b/>
                <w:spacing w:val="-1"/>
                <w:w w:val="105"/>
                <w:sz w:val="20"/>
              </w:rPr>
              <w:t>month</w:t>
            </w:r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5"/>
        <w:rPr>
          <w:rFonts w:ascii="Calibri" w:eastAsia="Calibri" w:hAnsi="Calibri" w:cs="Calibri"/>
          <w:sz w:val="11"/>
          <w:szCs w:val="11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828" style="width:412.15pt;height:39.8pt;mso-position-horizontal-relative:char;mso-position-vertical-relative:line" coordsize="8243,796">
            <v:shape id="_x0000_s1830" type="#_x0000_t75" style="position:absolute;left:239;top:105;width:481;height:450">
              <v:imagedata r:id="rId8" o:title=""/>
            </v:shape>
            <v:shape id="_x0000_s1829" type="#_x0000_t202" style="position:absolute;width:8243;height:796" filled="f">
              <v:textbox inset="0,0,0,0">
                <w:txbxContent>
                  <w:p w:rsidR="003561DB" w:rsidRDefault="003561DB">
                    <w:pPr>
                      <w:spacing w:before="77"/>
                      <w:ind w:left="941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Note:</w:t>
                    </w:r>
                  </w:p>
                  <w:p w:rsidR="003561DB" w:rsidRDefault="003561DB">
                    <w:pPr>
                      <w:spacing w:before="24"/>
                      <w:ind w:left="941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Be</w:t>
                    </w:r>
                    <w:r>
                      <w:rPr>
                        <w:rFonts w:ascii="Calibri"/>
                        <w:spacing w:val="-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aware</w:t>
                    </w:r>
                    <w:r>
                      <w:rPr>
                        <w:rFonts w:ascii="Calibri"/>
                        <w:spacing w:val="-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that</w:t>
                    </w:r>
                    <w:r>
                      <w:rPr>
                        <w:rFonts w:ascii="Calibri"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plant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0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not</w:t>
                    </w:r>
                    <w:r>
                      <w:rPr>
                        <w:rFonts w:ascii="Calibri"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filled.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27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2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6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18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24" style="width:234.6pt;height:.75pt;mso-position-horizontal-relative:char;mso-position-vertical-relative:line" coordsize="4692,15">
            <v:group id="_x0000_s1825" style="position:absolute;left:8;top:8;width:4677;height:2" coordorigin="8,8" coordsize="4677,2">
              <v:shape id="_x0000_s1826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Post</w:t>
      </w:r>
      <w:r>
        <w:rPr>
          <w:spacing w:val="-11"/>
          <w:w w:val="120"/>
        </w:rPr>
        <w:t xml:space="preserve"> </w:t>
      </w:r>
      <w:r>
        <w:rPr>
          <w:w w:val="120"/>
        </w:rPr>
        <w:t>an</w:t>
      </w:r>
      <w:r>
        <w:rPr>
          <w:spacing w:val="-10"/>
          <w:w w:val="120"/>
        </w:rPr>
        <w:t xml:space="preserve"> </w:t>
      </w:r>
      <w:r>
        <w:rPr>
          <w:w w:val="120"/>
        </w:rPr>
        <w:t>Activity</w:t>
      </w:r>
      <w:r>
        <w:rPr>
          <w:spacing w:val="-12"/>
          <w:w w:val="120"/>
        </w:rPr>
        <w:t xml:space="preserve"> </w:t>
      </w:r>
      <w:r>
        <w:rPr>
          <w:w w:val="120"/>
        </w:rPr>
        <w:t>Allocation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spacing w:before="12"/>
        <w:rPr>
          <w:rFonts w:ascii="Calibri" w:eastAsia="Calibri" w:hAnsi="Calibri" w:cs="Calibri"/>
          <w:sz w:val="46"/>
          <w:szCs w:val="46"/>
        </w:rPr>
      </w:pPr>
    </w:p>
    <w:p w:rsidR="00092B85" w:rsidRDefault="00DA5CB6">
      <w:pPr>
        <w:pStyle w:val="BodyText"/>
        <w:spacing w:line="254" w:lineRule="auto"/>
        <w:ind w:right="328"/>
      </w:pPr>
      <w:r>
        <w:rPr>
          <w:spacing w:val="1"/>
          <w:w w:val="115"/>
        </w:rPr>
        <w:t>In this exercise,</w:t>
      </w:r>
      <w:r>
        <w:rPr>
          <w:w w:val="115"/>
        </w:rPr>
        <w:t xml:space="preserve"> </w:t>
      </w:r>
      <w:r>
        <w:rPr>
          <w:spacing w:val="44"/>
          <w:w w:val="115"/>
        </w:rPr>
        <w:t>when</w:t>
      </w:r>
      <w:r>
        <w:rPr>
          <w:spacing w:val="2"/>
          <w:w w:val="115"/>
        </w:rPr>
        <w:t xml:space="preserve"> the values include ###, replace</w:t>
      </w:r>
      <w:r w:rsidR="003561DB">
        <w:rPr>
          <w:spacing w:val="2"/>
          <w:w w:val="115"/>
        </w:rPr>
        <w:t>###</w:t>
      </w:r>
      <w:r w:rsidR="003561DB">
        <w:rPr>
          <w:w w:val="115"/>
        </w:rPr>
        <w:t xml:space="preserve">  </w:t>
      </w:r>
      <w:r w:rsidR="003561DB">
        <w:rPr>
          <w:spacing w:val="11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100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092B85">
      <w:pPr>
        <w:spacing w:before="5"/>
        <w:rPr>
          <w:rFonts w:ascii="Calibri" w:eastAsia="Calibri" w:hAnsi="Calibri" w:cs="Calibri"/>
        </w:rPr>
      </w:pPr>
    </w:p>
    <w:p w:rsidR="00092B85" w:rsidRDefault="003561DB">
      <w:pPr>
        <w:pStyle w:val="BodyText"/>
        <w:numPr>
          <w:ilvl w:val="0"/>
          <w:numId w:val="162"/>
        </w:numPr>
        <w:tabs>
          <w:tab w:val="left" w:pos="1398"/>
        </w:tabs>
        <w:ind w:hanging="235"/>
      </w:pPr>
      <w:r>
        <w:rPr>
          <w:w w:val="115"/>
        </w:rPr>
        <w:t>Allocate</w:t>
      </w:r>
      <w:r>
        <w:rPr>
          <w:spacing w:val="-14"/>
          <w:w w:val="115"/>
        </w:rPr>
        <w:t xml:space="preserve"> </w:t>
      </w:r>
      <w:r>
        <w:rPr>
          <w:spacing w:val="1"/>
          <w:w w:val="115"/>
        </w:rPr>
        <w:t>40</w:t>
      </w:r>
      <w:r>
        <w:rPr>
          <w:spacing w:val="-13"/>
          <w:w w:val="115"/>
        </w:rPr>
        <w:t xml:space="preserve"> </w:t>
      </w:r>
      <w:r>
        <w:rPr>
          <w:w w:val="115"/>
        </w:rPr>
        <w:t>hours</w:t>
      </w:r>
      <w:r>
        <w:rPr>
          <w:spacing w:val="-14"/>
          <w:w w:val="115"/>
        </w:rPr>
        <w:t xml:space="preserve"> </w:t>
      </w:r>
      <w:r>
        <w:rPr>
          <w:spacing w:val="1"/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activity</w:t>
      </w:r>
      <w:r>
        <w:rPr>
          <w:spacing w:val="-12"/>
          <w:w w:val="115"/>
        </w:rPr>
        <w:t xml:space="preserve"> </w:t>
      </w:r>
      <w:r>
        <w:rPr>
          <w:w w:val="115"/>
        </w:rPr>
        <w:t>type</w:t>
      </w:r>
      <w:r>
        <w:rPr>
          <w:spacing w:val="-14"/>
          <w:w w:val="115"/>
        </w:rPr>
        <w:t xml:space="preserve"> </w:t>
      </w:r>
      <w:r>
        <w:rPr>
          <w:i/>
          <w:w w:val="115"/>
        </w:rPr>
        <w:t>PER</w:t>
      </w:r>
      <w:del w:id="733" w:author="Wilder, Tom" w:date="2019-05-11T15:37:00Z">
        <w:r w:rsidDel="00703640">
          <w:rPr>
            <w:i/>
            <w:w w:val="115"/>
          </w:rPr>
          <w:delText>S</w:delText>
        </w:r>
      </w:del>
      <w:r>
        <w:rPr>
          <w:i/>
          <w:w w:val="115"/>
        </w:rPr>
        <w:t>###</w:t>
      </w:r>
      <w:r>
        <w:rPr>
          <w:i/>
          <w:spacing w:val="-14"/>
          <w:w w:val="115"/>
        </w:rPr>
        <w:t xml:space="preserve"> </w:t>
      </w:r>
      <w:r>
        <w:rPr>
          <w:w w:val="115"/>
        </w:rPr>
        <w:t>from</w:t>
      </w:r>
      <w:r>
        <w:rPr>
          <w:spacing w:val="-13"/>
          <w:w w:val="115"/>
        </w:rPr>
        <w:t xml:space="preserve"> </w:t>
      </w:r>
      <w:r>
        <w:rPr>
          <w:w w:val="115"/>
        </w:rPr>
        <w:t>cost</w:t>
      </w:r>
      <w:r>
        <w:rPr>
          <w:spacing w:val="-13"/>
          <w:w w:val="115"/>
        </w:rPr>
        <w:t xml:space="preserve"> </w:t>
      </w:r>
      <w:r>
        <w:rPr>
          <w:w w:val="115"/>
        </w:rPr>
        <w:t>center</w:t>
      </w:r>
      <w:r>
        <w:rPr>
          <w:spacing w:val="-14"/>
          <w:w w:val="115"/>
        </w:rPr>
        <w:t xml:space="preserve"> </w:t>
      </w:r>
      <w:r>
        <w:rPr>
          <w:i/>
          <w:spacing w:val="1"/>
          <w:w w:val="115"/>
        </w:rPr>
        <w:t>SERV-###</w:t>
      </w:r>
      <w:r>
        <w:rPr>
          <w:i/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cost</w:t>
      </w:r>
      <w:r>
        <w:rPr>
          <w:spacing w:val="-12"/>
          <w:w w:val="115"/>
        </w:rPr>
        <w:t xml:space="preserve"> </w:t>
      </w:r>
      <w:r>
        <w:rPr>
          <w:w w:val="115"/>
        </w:rPr>
        <w:t>center</w:t>
      </w:r>
    </w:p>
    <w:p w:rsidR="00092B85" w:rsidRDefault="003561DB">
      <w:pPr>
        <w:spacing w:before="15"/>
        <w:ind w:left="1437" w:right="49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w w:val="110"/>
          <w:sz w:val="20"/>
          <w:szCs w:val="20"/>
        </w:rPr>
        <w:t>ENGR–###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by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using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w w:val="110"/>
          <w:sz w:val="20"/>
          <w:szCs w:val="20"/>
        </w:rPr>
        <w:t>Enter</w:t>
      </w:r>
      <w:r>
        <w:rPr>
          <w:rFonts w:ascii="Calibri" w:eastAsia="Calibri" w:hAnsi="Calibri" w:cs="Calibri"/>
          <w:i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Activity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Allocation</w:t>
      </w:r>
      <w:r>
        <w:rPr>
          <w:rFonts w:ascii="Calibri" w:eastAsia="Calibri" w:hAnsi="Calibri" w:cs="Calibri"/>
          <w:i/>
          <w:spacing w:val="-4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app.</w:t>
      </w:r>
      <w:r>
        <w:rPr>
          <w:rFonts w:ascii="Calibri" w:eastAsia="Calibri" w:hAnsi="Calibri" w:cs="Calibri"/>
          <w:spacing w:val="-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Use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search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tool</w:t>
      </w:r>
      <w:r>
        <w:rPr>
          <w:rFonts w:ascii="Calibri" w:eastAsia="Calibri" w:hAnsi="Calibri" w:cs="Calibri"/>
          <w:spacing w:val="-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to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find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app.</w:t>
      </w:r>
    </w:p>
    <w:p w:rsidR="00092B85" w:rsidRDefault="00092B85">
      <w:pPr>
        <w:spacing w:before="5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6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Send.</w:t>
            </w:r>
            <w:r>
              <w:rPr>
                <w:rFonts w:ascii="Calibri"/>
                <w:i/>
                <w:spacing w:val="-13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CCtr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7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SERV-###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1"/>
                <w:w w:val="120"/>
                <w:sz w:val="20"/>
              </w:rPr>
              <w:t>SAtyTyp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PER</w:t>
            </w:r>
            <w:del w:id="734" w:author="Wilder, Tom" w:date="2019-05-11T15:36:00Z">
              <w:r w:rsidDel="00703640">
                <w:rPr>
                  <w:rFonts w:ascii="Courier New"/>
                  <w:b/>
                  <w:sz w:val="20"/>
                </w:rPr>
                <w:delText>S</w:delText>
              </w:r>
            </w:del>
            <w:r>
              <w:rPr>
                <w:rFonts w:ascii="Courier New"/>
                <w:b/>
                <w:sz w:val="20"/>
              </w:rPr>
              <w:t>###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Rec.</w:t>
            </w:r>
            <w:r>
              <w:rPr>
                <w:rFonts w:ascii="Calibri"/>
                <w:i/>
                <w:spacing w:val="-13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spacing w:val="1"/>
                <w:w w:val="120"/>
                <w:sz w:val="20"/>
              </w:rPr>
              <w:t>CCtr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ENGR-###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-1"/>
                <w:w w:val="110"/>
                <w:sz w:val="20"/>
              </w:rPr>
              <w:t>Total</w:t>
            </w:r>
            <w:r>
              <w:rPr>
                <w:rFonts w:ascii="Calibri"/>
                <w:i/>
                <w:spacing w:val="-20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Quantity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40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numPr>
          <w:ilvl w:val="1"/>
          <w:numId w:val="162"/>
        </w:numPr>
        <w:tabs>
          <w:tab w:val="left" w:pos="1722"/>
        </w:tabs>
        <w:spacing w:before="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 w:rsidR="00DA5CB6">
        <w:rPr>
          <w:rFonts w:ascii="Calibri"/>
          <w:w w:val="110"/>
          <w:sz w:val="20"/>
        </w:rPr>
        <w:t>Launchpad</w:t>
      </w:r>
      <w:r>
        <w:rPr>
          <w:rFonts w:ascii="Calibri"/>
          <w:w w:val="110"/>
          <w:sz w:val="20"/>
        </w:rPr>
        <w:t>,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open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6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Enter</w:t>
      </w:r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Activity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Allocation</w:t>
      </w:r>
      <w:r>
        <w:rPr>
          <w:rFonts w:ascii="Calibri"/>
          <w:i/>
          <w:spacing w:val="-34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app.</w:t>
      </w:r>
      <w:ins w:id="735" w:author="Wilder, Tom" w:date="2019-05-11T15:38:00Z">
        <w:r w:rsidR="00703640">
          <w:rPr>
            <w:rFonts w:ascii="Calibri"/>
            <w:spacing w:val="-1"/>
            <w:w w:val="110"/>
            <w:sz w:val="20"/>
          </w:rPr>
          <w:t>(Alternatively use t-code KB21N)</w:t>
        </w:r>
      </w:ins>
    </w:p>
    <w:p w:rsidR="00092B85" w:rsidRDefault="003561DB">
      <w:pPr>
        <w:pStyle w:val="BodyText"/>
        <w:numPr>
          <w:ilvl w:val="1"/>
          <w:numId w:val="162"/>
        </w:numPr>
        <w:tabs>
          <w:tab w:val="left" w:pos="1722"/>
        </w:tabs>
        <w:spacing w:before="176"/>
        <w:ind w:hanging="295"/>
      </w:pPr>
      <w:r>
        <w:rPr>
          <w:w w:val="110"/>
        </w:rPr>
        <w:t>Enter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required</w:t>
      </w:r>
      <w:r>
        <w:rPr>
          <w:spacing w:val="-23"/>
          <w:w w:val="110"/>
        </w:rPr>
        <w:t xml:space="preserve"> </w:t>
      </w:r>
      <w:r>
        <w:rPr>
          <w:w w:val="110"/>
        </w:rPr>
        <w:t>data.</w:t>
      </w:r>
    </w:p>
    <w:p w:rsidR="00092B85" w:rsidRDefault="003561DB">
      <w:pPr>
        <w:numPr>
          <w:ilvl w:val="1"/>
          <w:numId w:val="162"/>
        </w:numPr>
        <w:tabs>
          <w:tab w:val="left" w:pos="1722"/>
        </w:tabs>
        <w:spacing w:before="176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20"/>
          <w:sz w:val="20"/>
        </w:rPr>
        <w:t>Choose</w:t>
      </w:r>
      <w:r>
        <w:rPr>
          <w:rFonts w:ascii="Calibri"/>
          <w:spacing w:val="-8"/>
          <w:w w:val="120"/>
          <w:sz w:val="20"/>
        </w:rPr>
        <w:t xml:space="preserve"> </w:t>
      </w:r>
      <w:r>
        <w:rPr>
          <w:rFonts w:ascii="Calibri"/>
          <w:i/>
          <w:w w:val="120"/>
          <w:sz w:val="20"/>
        </w:rPr>
        <w:t>Post</w:t>
      </w:r>
      <w:r>
        <w:rPr>
          <w:rFonts w:ascii="Calibri"/>
          <w:i/>
          <w:spacing w:val="-8"/>
          <w:w w:val="120"/>
          <w:sz w:val="20"/>
        </w:rPr>
        <w:t xml:space="preserve"> </w:t>
      </w:r>
      <w:r>
        <w:rPr>
          <w:rFonts w:ascii="Calibri"/>
          <w:spacing w:val="1"/>
          <w:w w:val="120"/>
          <w:sz w:val="20"/>
        </w:rPr>
        <w:t>(Ctrl</w:t>
      </w:r>
      <w:r>
        <w:rPr>
          <w:rFonts w:ascii="Calibri"/>
          <w:spacing w:val="-11"/>
          <w:w w:val="120"/>
          <w:sz w:val="20"/>
        </w:rPr>
        <w:t xml:space="preserve"> </w:t>
      </w:r>
      <w:r>
        <w:rPr>
          <w:rFonts w:ascii="Calibri"/>
          <w:w w:val="120"/>
          <w:sz w:val="20"/>
        </w:rPr>
        <w:t>+</w:t>
      </w:r>
      <w:r>
        <w:rPr>
          <w:rFonts w:ascii="Calibri"/>
          <w:spacing w:val="-40"/>
          <w:w w:val="120"/>
          <w:sz w:val="20"/>
        </w:rPr>
        <w:t xml:space="preserve"> </w:t>
      </w:r>
      <w:r>
        <w:rPr>
          <w:rFonts w:ascii="Calibri"/>
          <w:spacing w:val="-1"/>
          <w:w w:val="120"/>
          <w:sz w:val="20"/>
        </w:rPr>
        <w:t>S).</w:t>
      </w:r>
    </w:p>
    <w:p w:rsidR="00092B85" w:rsidRDefault="003561DB">
      <w:pPr>
        <w:pStyle w:val="BodyText"/>
        <w:numPr>
          <w:ilvl w:val="1"/>
          <w:numId w:val="162"/>
        </w:numPr>
        <w:tabs>
          <w:tab w:val="left" w:pos="1722"/>
        </w:tabs>
        <w:spacing w:before="176"/>
        <w:ind w:hanging="295"/>
      </w:pPr>
      <w:r>
        <w:rPr>
          <w:w w:val="110"/>
        </w:rPr>
        <w:t>Note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document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leave</w:t>
      </w:r>
      <w:r>
        <w:rPr>
          <w:spacing w:val="-12"/>
          <w:w w:val="110"/>
        </w:rPr>
        <w:t xml:space="preserve"> </w:t>
      </w:r>
      <w:r>
        <w:rPr>
          <w:spacing w:val="1"/>
          <w:w w:val="110"/>
        </w:rPr>
        <w:t>t</w:t>
      </w:r>
      <w:r>
        <w:rPr>
          <w:w w:val="110"/>
        </w:rPr>
        <w:t>h</w:t>
      </w:r>
      <w:r>
        <w:rPr>
          <w:spacing w:val="24"/>
          <w:w w:val="110"/>
        </w:rPr>
        <w:t>e</w:t>
      </w:r>
      <w:r w:rsidR="00DA5CB6">
        <w:rPr>
          <w:spacing w:val="24"/>
          <w:w w:val="110"/>
        </w:rPr>
        <w:t xml:space="preserve"> </w:t>
      </w:r>
      <w:r>
        <w:rPr>
          <w:spacing w:val="1"/>
          <w:w w:val="110"/>
        </w:rPr>
        <w:t>a</w:t>
      </w:r>
      <w:r>
        <w:rPr>
          <w:w w:val="110"/>
        </w:rPr>
        <w:t>pp.</w:t>
      </w:r>
    </w:p>
    <w:p w:rsidR="00092B85" w:rsidRDefault="003561DB">
      <w:pPr>
        <w:numPr>
          <w:ilvl w:val="0"/>
          <w:numId w:val="162"/>
        </w:numPr>
        <w:tabs>
          <w:tab w:val="left" w:pos="1398"/>
        </w:tabs>
        <w:spacing w:before="176" w:line="254" w:lineRule="auto"/>
        <w:ind w:right="1226" w:hanging="26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Check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documents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that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have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been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created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2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Actual</w:t>
      </w:r>
      <w:r>
        <w:rPr>
          <w:rFonts w:ascii="Calibri"/>
          <w:i/>
          <w:spacing w:val="-22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Cost</w:t>
      </w:r>
      <w:r>
        <w:rPr>
          <w:rFonts w:ascii="Calibri"/>
          <w:i/>
          <w:spacing w:val="53"/>
          <w:w w:val="113"/>
          <w:sz w:val="20"/>
        </w:rPr>
        <w:t xml:space="preserve"> </w:t>
      </w:r>
      <w:r>
        <w:rPr>
          <w:rFonts w:ascii="Calibri"/>
          <w:i/>
          <w:w w:val="115"/>
          <w:sz w:val="20"/>
        </w:rPr>
        <w:t>Documents</w:t>
      </w:r>
      <w:r>
        <w:rPr>
          <w:rFonts w:ascii="Calibri"/>
          <w:i/>
          <w:spacing w:val="-3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app.</w:t>
      </w:r>
    </w:p>
    <w:p w:rsidR="00092B85" w:rsidRDefault="003561DB">
      <w:pPr>
        <w:numPr>
          <w:ilvl w:val="1"/>
          <w:numId w:val="162"/>
        </w:numPr>
        <w:tabs>
          <w:tab w:val="left" w:pos="1722"/>
        </w:tabs>
        <w:spacing w:before="6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1"/>
          <w:w w:val="110"/>
          <w:sz w:val="20"/>
        </w:rPr>
        <w:t xml:space="preserve"> </w:t>
      </w:r>
      <w:r w:rsidR="00DA5CB6">
        <w:rPr>
          <w:rFonts w:ascii="Calibri"/>
          <w:w w:val="110"/>
          <w:sz w:val="20"/>
        </w:rPr>
        <w:t>Launchpad</w:t>
      </w:r>
      <w:r>
        <w:rPr>
          <w:rFonts w:ascii="Calibri"/>
          <w:w w:val="110"/>
          <w:sz w:val="20"/>
        </w:rPr>
        <w:t>,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open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Display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i/>
          <w:spacing w:val="-1"/>
          <w:w w:val="110"/>
          <w:sz w:val="20"/>
        </w:rPr>
        <w:t>Actual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Controlling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Documents</w:t>
      </w:r>
      <w:r>
        <w:rPr>
          <w:rFonts w:ascii="Calibri"/>
          <w:i/>
          <w:spacing w:val="-2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app.</w:t>
      </w:r>
    </w:p>
    <w:p w:rsidR="00092B85" w:rsidRDefault="003561DB">
      <w:pPr>
        <w:numPr>
          <w:ilvl w:val="1"/>
          <w:numId w:val="162"/>
        </w:numPr>
        <w:tabs>
          <w:tab w:val="left" w:pos="1722"/>
        </w:tabs>
        <w:spacing w:before="176" w:line="258" w:lineRule="auto"/>
        <w:ind w:right="328"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your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Document</w:t>
      </w:r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number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or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Selection</w:t>
      </w:r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Options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icon,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User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Name</w:t>
      </w:r>
      <w:r>
        <w:rPr>
          <w:rFonts w:ascii="Calibri"/>
          <w:w w:val="110"/>
          <w:sz w:val="20"/>
        </w:rPr>
        <w:t>,</w:t>
      </w:r>
      <w:r>
        <w:rPr>
          <w:rFonts w:ascii="Calibri"/>
          <w:spacing w:val="27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2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your</w:t>
      </w:r>
      <w:r>
        <w:rPr>
          <w:rFonts w:ascii="Calibri"/>
          <w:spacing w:val="-21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User</w:t>
      </w:r>
      <w:r>
        <w:rPr>
          <w:rFonts w:ascii="Calibri"/>
          <w:w w:val="110"/>
          <w:sz w:val="20"/>
        </w:rPr>
        <w:t>.</w:t>
      </w:r>
      <w:r>
        <w:rPr>
          <w:rFonts w:ascii="Calibri"/>
          <w:spacing w:val="-1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2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Document</w:t>
      </w:r>
      <w:r>
        <w:rPr>
          <w:rFonts w:ascii="Calibri"/>
          <w:spacing w:val="-2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number</w:t>
      </w:r>
      <w:r>
        <w:rPr>
          <w:rFonts w:ascii="Calibri"/>
          <w:spacing w:val="-1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from</w:t>
      </w:r>
      <w:r>
        <w:rPr>
          <w:rFonts w:ascii="Calibri"/>
          <w:spacing w:val="-19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1</w:t>
      </w:r>
      <w:r>
        <w:rPr>
          <w:rFonts w:ascii="Courier New"/>
          <w:b/>
          <w:spacing w:val="-10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to</w:t>
      </w:r>
      <w:r>
        <w:rPr>
          <w:rFonts w:ascii="Calibri"/>
          <w:spacing w:val="-19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9999999999</w:t>
      </w:r>
      <w:r>
        <w:rPr>
          <w:rFonts w:ascii="Calibri"/>
          <w:w w:val="110"/>
          <w:sz w:val="20"/>
        </w:rPr>
        <w:t>.</w:t>
      </w:r>
      <w:r>
        <w:rPr>
          <w:rFonts w:ascii="Calibri"/>
          <w:spacing w:val="-1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Be</w:t>
      </w:r>
      <w:r>
        <w:rPr>
          <w:rFonts w:ascii="Calibri"/>
          <w:spacing w:val="-2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sure</w:t>
      </w:r>
      <w:r>
        <w:rPr>
          <w:rFonts w:ascii="Calibri"/>
          <w:w w:val="108"/>
          <w:sz w:val="20"/>
        </w:rPr>
        <w:t xml:space="preserve"> </w:t>
      </w:r>
      <w:r>
        <w:rPr>
          <w:rFonts w:ascii="Calibri"/>
          <w:spacing w:val="5"/>
          <w:w w:val="108"/>
          <w:sz w:val="20"/>
        </w:rPr>
        <w:t xml:space="preserve">        </w:t>
      </w:r>
      <w:r>
        <w:rPr>
          <w:rFonts w:ascii="Calibri"/>
          <w:w w:val="110"/>
          <w:sz w:val="20"/>
        </w:rPr>
        <w:t>not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to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more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than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10</w:t>
      </w:r>
      <w:r>
        <w:rPr>
          <w:rFonts w:ascii="Calibri"/>
          <w:spacing w:val="-29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digits.</w:t>
      </w:r>
    </w:p>
    <w:p w:rsidR="00092B85" w:rsidRDefault="003561DB">
      <w:pPr>
        <w:numPr>
          <w:ilvl w:val="1"/>
          <w:numId w:val="162"/>
        </w:numPr>
        <w:tabs>
          <w:tab w:val="left" w:pos="1722"/>
        </w:tabs>
        <w:spacing w:before="157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Execute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62"/>
        </w:numPr>
        <w:tabs>
          <w:tab w:val="left" w:pos="1722"/>
        </w:tabs>
        <w:spacing w:before="176" w:line="254" w:lineRule="auto"/>
        <w:ind w:right="374" w:hanging="295"/>
      </w:pPr>
      <w:r>
        <w:rPr>
          <w:spacing w:val="-1"/>
          <w:w w:val="115"/>
        </w:rPr>
        <w:t>Drill</w:t>
      </w:r>
      <w:r>
        <w:rPr>
          <w:spacing w:val="-25"/>
          <w:w w:val="115"/>
        </w:rPr>
        <w:t xml:space="preserve"> </w:t>
      </w:r>
      <w:r>
        <w:rPr>
          <w:w w:val="115"/>
        </w:rPr>
        <w:t>down</w:t>
      </w:r>
      <w:r>
        <w:rPr>
          <w:spacing w:val="-25"/>
          <w:w w:val="115"/>
        </w:rPr>
        <w:t xml:space="preserve"> </w:t>
      </w:r>
      <w:r>
        <w:rPr>
          <w:spacing w:val="1"/>
          <w:w w:val="115"/>
        </w:rPr>
        <w:t>from</w:t>
      </w:r>
      <w:r>
        <w:rPr>
          <w:spacing w:val="-25"/>
          <w:w w:val="115"/>
        </w:rPr>
        <w:t xml:space="preserve"> </w:t>
      </w:r>
      <w:r>
        <w:rPr>
          <w:w w:val="115"/>
        </w:rPr>
        <w:t>your</w:t>
      </w:r>
      <w:r>
        <w:rPr>
          <w:spacing w:val="-24"/>
          <w:w w:val="115"/>
        </w:rPr>
        <w:t xml:space="preserve"> </w:t>
      </w:r>
      <w:r>
        <w:rPr>
          <w:w w:val="115"/>
        </w:rPr>
        <w:t>document</w:t>
      </w:r>
      <w:r>
        <w:rPr>
          <w:spacing w:val="-25"/>
          <w:w w:val="115"/>
        </w:rPr>
        <w:t xml:space="preserve"> </w:t>
      </w:r>
      <w:r>
        <w:rPr>
          <w:w w:val="115"/>
        </w:rPr>
        <w:t>to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line</w:t>
      </w:r>
      <w:r>
        <w:rPr>
          <w:spacing w:val="-27"/>
          <w:w w:val="115"/>
        </w:rPr>
        <w:t xml:space="preserve"> </w:t>
      </w:r>
      <w:r>
        <w:rPr>
          <w:w w:val="115"/>
        </w:rPr>
        <w:t>items.</w:t>
      </w:r>
      <w:r>
        <w:rPr>
          <w:spacing w:val="-24"/>
          <w:w w:val="115"/>
        </w:rPr>
        <w:t xml:space="preserve"> </w:t>
      </w:r>
      <w:r>
        <w:rPr>
          <w:w w:val="115"/>
        </w:rPr>
        <w:t>Set</w:t>
      </w:r>
      <w:r>
        <w:rPr>
          <w:spacing w:val="-24"/>
          <w:w w:val="115"/>
        </w:rPr>
        <w:t xml:space="preserve"> </w:t>
      </w:r>
      <w:r>
        <w:rPr>
          <w:w w:val="115"/>
        </w:rPr>
        <w:t>your</w:t>
      </w:r>
      <w:r>
        <w:rPr>
          <w:spacing w:val="-26"/>
          <w:w w:val="115"/>
        </w:rPr>
        <w:t xml:space="preserve"> </w:t>
      </w:r>
      <w:r>
        <w:rPr>
          <w:w w:val="115"/>
        </w:rPr>
        <w:t>cursor</w:t>
      </w:r>
      <w:r>
        <w:rPr>
          <w:spacing w:val="-26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26"/>
          <w:w w:val="115"/>
        </w:rPr>
        <w:t xml:space="preserve"> </w:t>
      </w:r>
      <w:r>
        <w:rPr>
          <w:w w:val="115"/>
        </w:rPr>
        <w:t>your</w:t>
      </w:r>
      <w:r>
        <w:rPr>
          <w:spacing w:val="-24"/>
          <w:w w:val="115"/>
        </w:rPr>
        <w:t xml:space="preserve"> </w:t>
      </w:r>
      <w:r>
        <w:rPr>
          <w:w w:val="115"/>
        </w:rPr>
        <w:t>cost</w:t>
      </w:r>
      <w:r>
        <w:rPr>
          <w:spacing w:val="-23"/>
          <w:w w:val="115"/>
        </w:rPr>
        <w:t xml:space="preserve"> </w:t>
      </w:r>
      <w:r>
        <w:rPr>
          <w:w w:val="115"/>
        </w:rPr>
        <w:t>center</w:t>
      </w:r>
      <w:r>
        <w:rPr>
          <w:spacing w:val="68"/>
          <w:w w:val="113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choose</w:t>
      </w:r>
      <w:r>
        <w:rPr>
          <w:spacing w:val="-25"/>
          <w:w w:val="115"/>
        </w:rPr>
        <w:t xml:space="preserve"> </w:t>
      </w:r>
      <w:r>
        <w:rPr>
          <w:i/>
          <w:w w:val="115"/>
        </w:rPr>
        <w:t>Details</w:t>
      </w:r>
      <w:r>
        <w:rPr>
          <w:w w:val="115"/>
        </w:rPr>
        <w:t>.</w:t>
      </w:r>
    </w:p>
    <w:p w:rsidR="00092B85" w:rsidRDefault="003561DB">
      <w:pPr>
        <w:pStyle w:val="BodyText"/>
        <w:numPr>
          <w:ilvl w:val="1"/>
          <w:numId w:val="162"/>
        </w:numPr>
        <w:tabs>
          <w:tab w:val="left" w:pos="1722"/>
        </w:tabs>
        <w:spacing w:before="160"/>
      </w:pPr>
      <w:r>
        <w:rPr>
          <w:w w:val="110"/>
        </w:rPr>
        <w:t>Close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window.</w:t>
      </w:r>
    </w:p>
    <w:p w:rsidR="00092B85" w:rsidRDefault="003561DB">
      <w:pPr>
        <w:numPr>
          <w:ilvl w:val="0"/>
          <w:numId w:val="161"/>
        </w:numPr>
        <w:tabs>
          <w:tab w:val="left" w:pos="1398"/>
        </w:tabs>
        <w:spacing w:before="17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Check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documents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that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have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been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created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G/L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Line</w:t>
      </w:r>
      <w:r>
        <w:rPr>
          <w:rFonts w:ascii="Calibri"/>
          <w:i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items</w:t>
      </w:r>
    </w:p>
    <w:p w:rsidR="00092B85" w:rsidRDefault="003561DB">
      <w:pPr>
        <w:pStyle w:val="BodyText"/>
        <w:spacing w:before="15"/>
        <w:ind w:left="1397"/>
      </w:pPr>
      <w:r>
        <w:rPr>
          <w:w w:val="115"/>
        </w:rPr>
        <w:t>app.</w:t>
      </w:r>
      <w:r>
        <w:rPr>
          <w:spacing w:val="-9"/>
          <w:w w:val="115"/>
        </w:rPr>
        <w:t xml:space="preserve"> </w:t>
      </w:r>
      <w:r>
        <w:rPr>
          <w:w w:val="115"/>
        </w:rPr>
        <w:t>Verify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posting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save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-9"/>
          <w:w w:val="115"/>
        </w:rPr>
        <w:t xml:space="preserve"> </w:t>
      </w:r>
      <w:r>
        <w:rPr>
          <w:w w:val="115"/>
        </w:rPr>
        <w:t>report</w:t>
      </w:r>
      <w:r>
        <w:rPr>
          <w:spacing w:val="-8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new</w:t>
      </w:r>
      <w:r>
        <w:rPr>
          <w:spacing w:val="-8"/>
          <w:w w:val="115"/>
        </w:rPr>
        <w:t xml:space="preserve"> </w:t>
      </w:r>
      <w:r>
        <w:rPr>
          <w:w w:val="115"/>
        </w:rPr>
        <w:t>tile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-10"/>
          <w:w w:val="115"/>
        </w:rPr>
        <w:t xml:space="preserve"> </w:t>
      </w:r>
      <w:r w:rsidR="00DA5CB6">
        <w:rPr>
          <w:w w:val="115"/>
        </w:rPr>
        <w:t>Launchpad</w:t>
      </w:r>
      <w:r>
        <w:rPr>
          <w:spacing w:val="-7"/>
          <w:w w:val="115"/>
        </w:rPr>
        <w:t xml:space="preserve"> </w:t>
      </w:r>
      <w:r>
        <w:rPr>
          <w:w w:val="115"/>
        </w:rPr>
        <w:t>group.</w:t>
      </w:r>
    </w:p>
    <w:p w:rsidR="00092B85" w:rsidRDefault="00092B85">
      <w:pPr>
        <w:spacing w:before="5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Ledger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0L</w:t>
            </w:r>
          </w:p>
        </w:tc>
      </w:tr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736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737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738" w:author="Wilder, Tom" w:date="2019-05-11T15:48:00Z">
              <w:r w:rsidDel="00402EBA">
                <w:rPr>
                  <w:rFonts w:ascii="Courier New"/>
                  <w:b/>
                  <w:sz w:val="20"/>
                </w:rPr>
                <w:delText>943110</w:delText>
              </w:r>
            </w:del>
            <w:ins w:id="739" w:author="Wilder, Tom" w:date="2019-05-11T15:48:00Z">
              <w:r w:rsidR="00402EBA">
                <w:rPr>
                  <w:rFonts w:ascii="Courier New"/>
                  <w:b/>
                  <w:sz w:val="20"/>
                </w:rPr>
                <w:t>810</w:t>
              </w:r>
            </w:ins>
            <w:r>
              <w:rPr>
                <w:rFonts w:ascii="Courier New"/>
                <w:b/>
                <w:sz w:val="20"/>
              </w:rPr>
              <w:t>###</w:t>
            </w:r>
          </w:p>
        </w:tc>
      </w:tr>
    </w:tbl>
    <w:p w:rsidR="00092B85" w:rsidRDefault="00092B85">
      <w:pPr>
        <w:rPr>
          <w:rFonts w:ascii="Courier New" w:eastAsia="Courier New" w:hAnsi="Courier New" w:cs="Courier New"/>
          <w:sz w:val="20"/>
          <w:szCs w:val="20"/>
        </w:rPr>
        <w:sectPr w:rsidR="00092B85">
          <w:footerReference w:type="default" r:id="rId24"/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right="129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0"/>
          <w:sz w:val="16"/>
        </w:rPr>
        <w:t>Solution</w:t>
      </w:r>
      <w:r>
        <w:rPr>
          <w:rFonts w:ascii="Calibri"/>
          <w:spacing w:val="-6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18:</w:t>
      </w:r>
      <w:r>
        <w:rPr>
          <w:rFonts w:ascii="Calibri"/>
          <w:spacing w:val="-5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Post</w:t>
      </w:r>
      <w:r>
        <w:rPr>
          <w:rFonts w:ascii="Calibri"/>
          <w:spacing w:val="-5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an</w:t>
      </w:r>
      <w:r>
        <w:rPr>
          <w:rFonts w:ascii="Calibri"/>
          <w:spacing w:val="-5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Activity</w:t>
      </w:r>
      <w:r>
        <w:rPr>
          <w:rFonts w:ascii="Calibri"/>
          <w:spacing w:val="-4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Allocation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15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Status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All</w:t>
            </w:r>
            <w:r>
              <w:rPr>
                <w:rFonts w:ascii="Courier New"/>
                <w:b/>
                <w:spacing w:val="-10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Items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Posting</w:t>
            </w:r>
            <w:r>
              <w:rPr>
                <w:rFonts w:ascii="Calibri"/>
                <w:i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w w:val="105"/>
                <w:sz w:val="20"/>
              </w:rPr>
              <w:t>From</w:t>
            </w:r>
            <w:r>
              <w:rPr>
                <w:rFonts w:ascii="Courier New"/>
                <w:b/>
                <w:spacing w:val="-87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+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ourier New"/>
                <w:b/>
                <w:spacing w:val="1"/>
                <w:w w:val="105"/>
                <w:sz w:val="20"/>
              </w:rPr>
              <w:t>1.</w:t>
            </w:r>
            <w:r>
              <w:rPr>
                <w:rFonts w:ascii="Courier New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ourier New"/>
                <w:b/>
                <w:spacing w:val="-1"/>
                <w:w w:val="105"/>
                <w:sz w:val="20"/>
              </w:rPr>
              <w:t>of</w:t>
            </w:r>
            <w:r>
              <w:rPr>
                <w:rFonts w:ascii="Courier New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ourier New"/>
                <w:b/>
                <w:spacing w:val="1"/>
                <w:w w:val="105"/>
                <w:sz w:val="20"/>
              </w:rPr>
              <w:t>actual</w:t>
            </w:r>
            <w:r>
              <w:rPr>
                <w:rFonts w:ascii="Courier New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ourier New"/>
                <w:b/>
                <w:spacing w:val="-1"/>
                <w:w w:val="105"/>
                <w:sz w:val="20"/>
              </w:rPr>
              <w:t>month</w:t>
            </w:r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9"/>
        <w:rPr>
          <w:rFonts w:ascii="Calibri" w:eastAsia="Calibri" w:hAnsi="Calibri" w:cs="Calibri"/>
          <w:sz w:val="27"/>
          <w:szCs w:val="27"/>
        </w:rPr>
      </w:pPr>
    </w:p>
    <w:p w:rsidR="00092B85" w:rsidRDefault="003561DB">
      <w:pPr>
        <w:spacing w:line="200" w:lineRule="atLeast"/>
        <w:ind w:left="13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821" style="width:412.15pt;height:39.8pt;mso-position-horizontal-relative:char;mso-position-vertical-relative:line" coordsize="8243,796">
            <v:shape id="_x0000_s1823" type="#_x0000_t75" style="position:absolute;left:239;top:152;width:481;height:450">
              <v:imagedata r:id="rId8" o:title=""/>
            </v:shape>
            <v:shape id="_x0000_s1822" type="#_x0000_t202" style="position:absolute;width:8243;height:796" filled="f">
              <v:textbox inset="0,0,0,0">
                <w:txbxContent>
                  <w:p w:rsidR="003561DB" w:rsidRDefault="003561DB">
                    <w:pPr>
                      <w:spacing w:before="122"/>
                      <w:ind w:left="941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Note:</w:t>
                    </w:r>
                  </w:p>
                  <w:p w:rsidR="003561DB" w:rsidRDefault="003561DB">
                    <w:pPr>
                      <w:spacing w:before="24"/>
                      <w:ind w:left="941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spacing w:val="-1"/>
                        <w:w w:val="110"/>
                        <w:sz w:val="20"/>
                      </w:rPr>
                      <w:t>Be</w:t>
                    </w:r>
                    <w:r>
                      <w:rPr>
                        <w:rFonts w:ascii="Calibri"/>
                        <w:spacing w:val="-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aware</w:t>
                    </w:r>
                    <w:r>
                      <w:rPr>
                        <w:rFonts w:ascii="Calibri"/>
                        <w:spacing w:val="-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that</w:t>
                    </w:r>
                    <w:r>
                      <w:rPr>
                        <w:rFonts w:ascii="Calibri"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plant</w:t>
                    </w:r>
                    <w:r>
                      <w:rPr>
                        <w:rFonts w:ascii="Calibri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0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not</w:t>
                    </w:r>
                    <w:r>
                      <w:rPr>
                        <w:rFonts w:ascii="Calibri"/>
                        <w:spacing w:val="-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filled.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spacing w:before="2"/>
        <w:rPr>
          <w:rFonts w:ascii="Calibri" w:eastAsia="Calibri" w:hAnsi="Calibri" w:cs="Calibri"/>
          <w:sz w:val="13"/>
          <w:szCs w:val="13"/>
        </w:rPr>
      </w:pPr>
    </w:p>
    <w:p w:rsidR="00092B85" w:rsidRDefault="003561DB">
      <w:pPr>
        <w:numPr>
          <w:ilvl w:val="1"/>
          <w:numId w:val="161"/>
        </w:numPr>
        <w:tabs>
          <w:tab w:val="left" w:pos="1722"/>
        </w:tabs>
        <w:spacing w:before="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In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 w:rsidR="00DA5CB6">
        <w:rPr>
          <w:rFonts w:ascii="Calibri"/>
          <w:w w:val="115"/>
          <w:sz w:val="20"/>
        </w:rPr>
        <w:t>Launchpad</w:t>
      </w:r>
      <w:r>
        <w:rPr>
          <w:rFonts w:ascii="Calibri"/>
          <w:w w:val="115"/>
          <w:sz w:val="20"/>
        </w:rPr>
        <w:t>,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open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2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G/L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Line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items</w:t>
      </w:r>
      <w:r>
        <w:rPr>
          <w:rFonts w:ascii="Calibri"/>
          <w:i/>
          <w:spacing w:val="-12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app.</w:t>
      </w:r>
    </w:p>
    <w:p w:rsidR="00092B85" w:rsidRDefault="003561DB">
      <w:pPr>
        <w:pStyle w:val="BodyText"/>
        <w:numPr>
          <w:ilvl w:val="1"/>
          <w:numId w:val="161"/>
        </w:numPr>
        <w:tabs>
          <w:tab w:val="left" w:pos="1722"/>
        </w:tabs>
        <w:spacing w:before="176"/>
        <w:ind w:hanging="295"/>
      </w:pP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required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choose</w:t>
      </w:r>
      <w:r>
        <w:rPr>
          <w:spacing w:val="-27"/>
          <w:w w:val="110"/>
        </w:rPr>
        <w:t xml:space="preserve"> </w:t>
      </w:r>
      <w:r>
        <w:rPr>
          <w:i/>
          <w:spacing w:val="-1"/>
          <w:w w:val="110"/>
        </w:rPr>
        <w:t>Go</w:t>
      </w:r>
      <w:r>
        <w:rPr>
          <w:spacing w:val="-1"/>
          <w:w w:val="110"/>
        </w:rPr>
        <w:t>.</w:t>
      </w:r>
    </w:p>
    <w:p w:rsidR="00092B85" w:rsidRDefault="00092B85">
      <w:pPr>
        <w:spacing w:before="1"/>
        <w:rPr>
          <w:rFonts w:ascii="Calibri" w:eastAsia="Calibri" w:hAnsi="Calibri" w:cs="Calibri"/>
          <w:sz w:val="26"/>
          <w:szCs w:val="26"/>
        </w:rPr>
      </w:pPr>
    </w:p>
    <w:p w:rsidR="00092B85" w:rsidRDefault="003561DB">
      <w:pPr>
        <w:spacing w:line="200" w:lineRule="atLeast"/>
        <w:ind w:left="172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818" style="width:396.6pt;height:117.15pt;mso-position-horizontal-relative:char;mso-position-vertical-relative:line" coordsize="7932,2343">
            <v:shape id="_x0000_s1820" type="#_x0000_t75" style="position:absolute;left:241;top:150;width:481;height:450">
              <v:imagedata r:id="rId8" o:title=""/>
            </v:shape>
            <v:shape id="_x0000_s1819" type="#_x0000_t202" style="position:absolute;width:7932;height:2343" filled="f" strokeweight=".82pt">
              <v:textbox inset="0,0,0,0">
                <w:txbxContent>
                  <w:p w:rsidR="003561DB" w:rsidRDefault="003561DB">
                    <w:pPr>
                      <w:spacing w:before="120"/>
                      <w:ind w:left="942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Note:</w:t>
                    </w:r>
                  </w:p>
                  <w:p w:rsidR="003561DB" w:rsidRDefault="003561DB">
                    <w:pPr>
                      <w:spacing w:before="24" w:line="254" w:lineRule="auto"/>
                      <w:ind w:left="942" w:right="237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value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flows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between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controlling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objects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are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visible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Financial</w:t>
                    </w:r>
                    <w:r>
                      <w:rPr>
                        <w:rFonts w:ascii="Calibri"/>
                        <w:spacing w:val="50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Accounting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directly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real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time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with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original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cost</w:t>
                    </w:r>
                    <w:r>
                      <w:rPr>
                        <w:rFonts w:ascii="Calibri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element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or</w:t>
                    </w:r>
                    <w:r>
                      <w:rPr>
                        <w:rFonts w:ascii="Calibri"/>
                        <w:spacing w:val="46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account.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values</w:t>
                    </w:r>
                    <w:r>
                      <w:rPr>
                        <w:rFonts w:ascii="Calibri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are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posted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on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same</w:t>
                    </w:r>
                    <w:r>
                      <w:rPr>
                        <w:rFonts w:ascii="Calibri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account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Financial</w:t>
                    </w:r>
                    <w:r>
                      <w:rPr>
                        <w:rFonts w:ascii="Calibri"/>
                        <w:spacing w:val="28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Accounting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Management</w:t>
                    </w:r>
                    <w:r>
                      <w:rPr>
                        <w:rFonts w:ascii="Calibri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Accounting.</w:t>
                    </w:r>
                    <w:r>
                      <w:rPr>
                        <w:rFonts w:ascii="Calibri"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We</w:t>
                    </w:r>
                    <w:r>
                      <w:rPr>
                        <w:rFonts w:ascii="Calibri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use</w:t>
                    </w:r>
                    <w:r>
                      <w:rPr>
                        <w:rFonts w:ascii="Calibri"/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15"/>
                        <w:sz w:val="20"/>
                      </w:rPr>
                      <w:t>same</w:t>
                    </w:r>
                    <w:r>
                      <w:rPr>
                        <w:rFonts w:ascii="Calibri"/>
                        <w:b/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15"/>
                        <w:sz w:val="20"/>
                      </w:rPr>
                      <w:t>source</w:t>
                    </w:r>
                    <w:r>
                      <w:rPr>
                        <w:rFonts w:ascii="Calibri"/>
                        <w:b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52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15"/>
                        <w:sz w:val="20"/>
                      </w:rPr>
                      <w:t>truth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,</w:t>
                    </w:r>
                    <w:r>
                      <w:rPr>
                        <w:rFonts w:ascii="Calibri"/>
                        <w:spacing w:val="-1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which</w:t>
                    </w:r>
                    <w:r>
                      <w:rPr>
                        <w:rFonts w:ascii="Calibri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1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1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Universal</w:t>
                    </w:r>
                    <w:r>
                      <w:rPr>
                        <w:rFonts w:ascii="Calibri"/>
                        <w:spacing w:val="-1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Journal</w:t>
                    </w:r>
                    <w:r>
                      <w:rPr>
                        <w:rFonts w:ascii="Calibri"/>
                        <w:spacing w:val="-1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(table</w:t>
                    </w:r>
                    <w:r>
                      <w:rPr>
                        <w:rFonts w:ascii="Calibri"/>
                        <w:spacing w:val="-1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ACDOCA).</w:t>
                    </w:r>
                    <w:r>
                      <w:rPr>
                        <w:rFonts w:ascii="Calibri"/>
                        <w:spacing w:val="-1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15"/>
                        <w:sz w:val="20"/>
                      </w:rPr>
                      <w:t>So</w:t>
                    </w:r>
                    <w:r>
                      <w:rPr>
                        <w:rFonts w:ascii="Calibri"/>
                        <w:spacing w:val="-1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we</w:t>
                    </w:r>
                    <w:r>
                      <w:rPr>
                        <w:rFonts w:ascii="Calibri"/>
                        <w:spacing w:val="-1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see</w:t>
                    </w:r>
                    <w:r>
                      <w:rPr>
                        <w:rFonts w:ascii="Calibri"/>
                        <w:spacing w:val="-1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1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course</w:t>
                    </w:r>
                    <w:r>
                      <w:rPr>
                        <w:rFonts w:ascii="Calibri"/>
                        <w:spacing w:val="58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3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same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information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independent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from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viewing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data</w:t>
                    </w:r>
                    <w:r>
                      <w:rPr>
                        <w:rFonts w:ascii="Calibri"/>
                        <w:spacing w:val="-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with</w:t>
                    </w:r>
                    <w:r>
                      <w:rPr>
                        <w:rFonts w:ascii="Calibri"/>
                        <w:spacing w:val="-3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FI</w:t>
                    </w:r>
                    <w:r>
                      <w:rPr>
                        <w:rFonts w:ascii="Calibri"/>
                        <w:spacing w:val="-2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or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a</w:t>
                    </w:r>
                    <w:r>
                      <w:rPr>
                        <w:rFonts w:ascii="Calibri"/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CO</w:t>
                    </w:r>
                    <w:r>
                      <w:rPr>
                        <w:rFonts w:ascii="Calibri"/>
                        <w:spacing w:val="56"/>
                        <w:w w:val="11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  <w:sz w:val="20"/>
                      </w:rPr>
                      <w:t>report.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85" w:rsidRDefault="00092B85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092B85" w:rsidRDefault="003561DB">
      <w:pPr>
        <w:numPr>
          <w:ilvl w:val="1"/>
          <w:numId w:val="161"/>
        </w:numPr>
        <w:tabs>
          <w:tab w:val="left" w:pos="1722"/>
        </w:tabs>
        <w:spacing w:before="59" w:line="252" w:lineRule="auto"/>
        <w:ind w:right="669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screen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area</w:t>
      </w:r>
      <w:r>
        <w:rPr>
          <w:rFonts w:ascii="Calibri"/>
          <w:spacing w:val="-6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Line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items</w:t>
      </w:r>
      <w:r>
        <w:rPr>
          <w:rFonts w:ascii="Calibri"/>
          <w:w w:val="110"/>
          <w:sz w:val="20"/>
        </w:rPr>
        <w:t>,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click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name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of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screen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variant.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Save</w:t>
      </w:r>
      <w:r>
        <w:rPr>
          <w:rFonts w:ascii="Calibri"/>
          <w:i/>
          <w:spacing w:val="-7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as</w:t>
      </w:r>
      <w:r>
        <w:rPr>
          <w:rFonts w:ascii="Calibri"/>
          <w:w w:val="110"/>
          <w:sz w:val="20"/>
        </w:rPr>
        <w:t>.</w:t>
      </w:r>
      <w:r>
        <w:rPr>
          <w:rFonts w:ascii="Calibri"/>
          <w:spacing w:val="44"/>
          <w:w w:val="109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Use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Name</w:t>
      </w:r>
      <w:r>
        <w:rPr>
          <w:rFonts w:ascii="Calibri"/>
          <w:spacing w:val="-16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TS410-###</w:t>
      </w:r>
      <w:r>
        <w:rPr>
          <w:rFonts w:ascii="Calibri"/>
          <w:w w:val="110"/>
          <w:sz w:val="20"/>
        </w:rPr>
        <w:t>,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select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Set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as</w:t>
      </w:r>
      <w:r>
        <w:rPr>
          <w:rFonts w:ascii="Calibri"/>
          <w:i/>
          <w:spacing w:val="-15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Default</w:t>
      </w:r>
      <w:r>
        <w:rPr>
          <w:rFonts w:ascii="Calibri"/>
          <w:w w:val="110"/>
          <w:sz w:val="20"/>
        </w:rPr>
        <w:t>,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OK</w:t>
      </w:r>
      <w:r>
        <w:rPr>
          <w:rFonts w:ascii="Calibri"/>
          <w:w w:val="110"/>
          <w:sz w:val="20"/>
        </w:rPr>
        <w:t>.</w:t>
      </w:r>
    </w:p>
    <w:p w:rsidR="00092B85" w:rsidRDefault="003561DB">
      <w:pPr>
        <w:numPr>
          <w:ilvl w:val="1"/>
          <w:numId w:val="161"/>
        </w:numPr>
        <w:tabs>
          <w:tab w:val="left" w:pos="1722"/>
        </w:tabs>
        <w:spacing w:before="173" w:line="264" w:lineRule="auto"/>
        <w:ind w:right="666"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Save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as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i/>
          <w:spacing w:val="-1"/>
          <w:w w:val="110"/>
          <w:sz w:val="20"/>
        </w:rPr>
        <w:t>Tile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to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save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report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as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new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tile.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as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title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My</w:t>
      </w:r>
      <w:r>
        <w:rPr>
          <w:rFonts w:ascii="Courier New"/>
          <w:b/>
          <w:spacing w:val="-34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G/L</w:t>
      </w:r>
      <w:r>
        <w:rPr>
          <w:rFonts w:ascii="Courier New"/>
          <w:b/>
          <w:spacing w:val="-31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Account</w:t>
      </w:r>
      <w:r>
        <w:rPr>
          <w:rFonts w:ascii="Courier New"/>
          <w:b/>
          <w:spacing w:val="48"/>
          <w:w w:val="109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line</w:t>
      </w:r>
      <w:r>
        <w:rPr>
          <w:rFonts w:ascii="Courier New"/>
          <w:b/>
          <w:spacing w:val="-30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items</w:t>
      </w:r>
      <w:r>
        <w:rPr>
          <w:rFonts w:ascii="Courier New"/>
          <w:b/>
          <w:spacing w:val="-9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use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My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Home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as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Group</w:t>
      </w:r>
      <w:r>
        <w:rPr>
          <w:rFonts w:ascii="Calibri"/>
          <w:w w:val="110"/>
          <w:sz w:val="20"/>
        </w:rPr>
        <w:t>.</w:t>
      </w:r>
    </w:p>
    <w:p w:rsidR="00092B85" w:rsidRDefault="003561DB">
      <w:pPr>
        <w:pStyle w:val="BodyText"/>
        <w:numPr>
          <w:ilvl w:val="1"/>
          <w:numId w:val="161"/>
        </w:numPr>
        <w:tabs>
          <w:tab w:val="left" w:pos="1722"/>
        </w:tabs>
        <w:spacing w:before="156"/>
      </w:pP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Ok</w:t>
      </w:r>
      <w:r>
        <w:rPr>
          <w:w w:val="115"/>
        </w:rPr>
        <w:t>.</w:t>
      </w:r>
    </w:p>
    <w:p w:rsidR="00092B85" w:rsidRDefault="003561DB">
      <w:pPr>
        <w:pStyle w:val="BodyText"/>
        <w:numPr>
          <w:ilvl w:val="1"/>
          <w:numId w:val="161"/>
        </w:numPr>
        <w:tabs>
          <w:tab w:val="left" w:pos="1722"/>
        </w:tabs>
        <w:spacing w:before="178"/>
        <w:ind w:hanging="243"/>
      </w:pPr>
      <w:r>
        <w:rPr>
          <w:w w:val="115"/>
        </w:rPr>
        <w:t>Leave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app</w:t>
      </w:r>
    </w:p>
    <w:p w:rsidR="00092B85" w:rsidRDefault="00092B85">
      <w:pPr>
        <w:sectPr w:rsidR="00092B85">
          <w:footerReference w:type="default" r:id="rId25"/>
          <w:pgSz w:w="11920" w:h="16850"/>
          <w:pgMar w:top="580" w:right="1060" w:bottom="920" w:left="1080" w:header="0" w:footer="738" w:gutter="0"/>
          <w:pgNumType w:start="61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17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740" w:name="_bookmark18"/>
                  <w:bookmarkEnd w:id="740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8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 xml:space="preserve">Exercise </w:t>
                  </w:r>
                  <w:r>
                    <w:rPr>
                      <w:rFonts w:ascii="Calibri"/>
                      <w:w w:val="115"/>
                      <w:sz w:val="40"/>
                    </w:rPr>
                    <w:t>19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14" style="width:234.6pt;height:.75pt;mso-position-horizontal-relative:char;mso-position-vertical-relative:line" coordsize="4692,15">
            <v:group id="_x0000_s1815" style="position:absolute;left:8;top:8;width:4677;height:2" coordorigin="8,8" coordsize="4677,2">
              <v:shape id="_x0000_s1816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15"/>
        </w:rPr>
        <w:t>Maintain</w:t>
      </w:r>
      <w:r>
        <w:rPr>
          <w:spacing w:val="-7"/>
          <w:w w:val="115"/>
        </w:rPr>
        <w:t xml:space="preserve"> </w:t>
      </w:r>
      <w:r>
        <w:rPr>
          <w:w w:val="115"/>
        </w:rPr>
        <w:t>Master</w:t>
      </w:r>
      <w:r>
        <w:rPr>
          <w:spacing w:val="-9"/>
          <w:w w:val="115"/>
        </w:rPr>
        <w:t xml:space="preserve"> </w:t>
      </w:r>
      <w:r>
        <w:rPr>
          <w:w w:val="115"/>
        </w:rPr>
        <w:t>Data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an</w:t>
      </w:r>
      <w:r>
        <w:rPr>
          <w:spacing w:val="-9"/>
          <w:w w:val="115"/>
        </w:rPr>
        <w:t xml:space="preserve"> </w:t>
      </w:r>
      <w:r>
        <w:rPr>
          <w:w w:val="115"/>
        </w:rPr>
        <w:t>Internal</w:t>
      </w:r>
      <w:r>
        <w:rPr>
          <w:spacing w:val="-10"/>
          <w:w w:val="115"/>
        </w:rPr>
        <w:t xml:space="preserve"> </w:t>
      </w:r>
      <w:r>
        <w:rPr>
          <w:w w:val="115"/>
        </w:rPr>
        <w:t>Order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67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28" w:line="257" w:lineRule="auto"/>
        <w:ind w:right="213"/>
      </w:pP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want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collect</w:t>
      </w:r>
      <w:r>
        <w:rPr>
          <w:spacing w:val="-7"/>
          <w:w w:val="110"/>
        </w:rPr>
        <w:t xml:space="preserve"> </w:t>
      </w:r>
      <w:r>
        <w:rPr>
          <w:w w:val="110"/>
        </w:rPr>
        <w:t>cost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partially</w:t>
      </w:r>
      <w:r>
        <w:rPr>
          <w:spacing w:val="-8"/>
          <w:w w:val="110"/>
        </w:rPr>
        <w:t xml:space="preserve"> </w:t>
      </w:r>
      <w:r>
        <w:rPr>
          <w:w w:val="110"/>
        </w:rPr>
        <w:t>connected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car</w:t>
      </w:r>
      <w:r>
        <w:rPr>
          <w:spacing w:val="-9"/>
          <w:w w:val="110"/>
        </w:rPr>
        <w:t xml:space="preserve"> </w:t>
      </w:r>
      <w:r>
        <w:rPr>
          <w:w w:val="110"/>
        </w:rPr>
        <w:t>fleet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separate</w:t>
      </w:r>
      <w:r>
        <w:rPr>
          <w:spacing w:val="-8"/>
          <w:w w:val="110"/>
        </w:rPr>
        <w:t xml:space="preserve"> </w:t>
      </w:r>
      <w:r>
        <w:rPr>
          <w:w w:val="110"/>
        </w:rPr>
        <w:t>order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for</w:t>
      </w:r>
      <w:r>
        <w:rPr>
          <w:spacing w:val="50"/>
          <w:w w:val="108"/>
        </w:rPr>
        <w:t xml:space="preserve"> </w:t>
      </w:r>
      <w:r>
        <w:rPr>
          <w:w w:val="110"/>
        </w:rPr>
        <w:t>better</w:t>
      </w:r>
      <w:r>
        <w:rPr>
          <w:spacing w:val="-10"/>
          <w:w w:val="110"/>
        </w:rPr>
        <w:t xml:space="preserve"> </w:t>
      </w:r>
      <w:r>
        <w:rPr>
          <w:w w:val="110"/>
        </w:rPr>
        <w:t>controlling.</w:t>
      </w:r>
      <w:r>
        <w:rPr>
          <w:spacing w:val="-8"/>
          <w:w w:val="110"/>
        </w:rPr>
        <w:t xml:space="preserve"> </w:t>
      </w:r>
      <w:r>
        <w:rPr>
          <w:w w:val="110"/>
        </w:rPr>
        <w:t>Later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want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settle</w:t>
      </w:r>
      <w:r>
        <w:rPr>
          <w:spacing w:val="-9"/>
          <w:w w:val="110"/>
        </w:rPr>
        <w:t xml:space="preserve"> </w:t>
      </w:r>
      <w:r>
        <w:rPr>
          <w:w w:val="110"/>
        </w:rPr>
        <w:t>certain</w:t>
      </w:r>
      <w:r>
        <w:rPr>
          <w:spacing w:val="-8"/>
          <w:w w:val="110"/>
        </w:rPr>
        <w:t xml:space="preserve"> </w:t>
      </w:r>
      <w:r>
        <w:rPr>
          <w:w w:val="110"/>
        </w:rPr>
        <w:t>portions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cost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cost</w:t>
      </w:r>
      <w:r>
        <w:rPr>
          <w:spacing w:val="-9"/>
          <w:w w:val="110"/>
        </w:rPr>
        <w:t xml:space="preserve"> </w:t>
      </w:r>
      <w:r>
        <w:rPr>
          <w:w w:val="110"/>
        </w:rPr>
        <w:t>center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SERV-</w:t>
      </w:r>
    </w:p>
    <w:p w:rsidR="00092B85" w:rsidRDefault="003561DB">
      <w:pPr>
        <w:pStyle w:val="BodyText"/>
        <w:spacing w:line="240" w:lineRule="exact"/>
      </w:pPr>
      <w:r>
        <w:rPr>
          <w:w w:val="110"/>
        </w:rPr>
        <w:t>###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cost</w:t>
      </w:r>
      <w:r>
        <w:rPr>
          <w:spacing w:val="-8"/>
          <w:w w:val="110"/>
        </w:rPr>
        <w:t xml:space="preserve"> </w:t>
      </w:r>
      <w:r>
        <w:rPr>
          <w:w w:val="110"/>
        </w:rPr>
        <w:t>center</w:t>
      </w:r>
      <w:r>
        <w:rPr>
          <w:spacing w:val="-7"/>
          <w:w w:val="110"/>
        </w:rPr>
        <w:t xml:space="preserve"> </w:t>
      </w:r>
      <w:r>
        <w:rPr>
          <w:w w:val="110"/>
        </w:rPr>
        <w:t>ENGR-###.</w:t>
      </w:r>
    </w:p>
    <w:p w:rsidR="00092B85" w:rsidRDefault="00DA5CB6">
      <w:pPr>
        <w:pStyle w:val="BodyText"/>
        <w:spacing w:before="130" w:line="257" w:lineRule="auto"/>
        <w:ind w:right="328"/>
      </w:pPr>
      <w:r>
        <w:rPr>
          <w:spacing w:val="2"/>
          <w:w w:val="115"/>
        </w:rPr>
        <w:t>Note that in this exercise</w:t>
      </w:r>
      <w:r w:rsidR="003561DB">
        <w:rPr>
          <w:spacing w:val="2"/>
          <w:w w:val="115"/>
        </w:rPr>
        <w:t>,</w:t>
      </w:r>
      <w:r w:rsidR="003561DB">
        <w:rPr>
          <w:w w:val="115"/>
        </w:rPr>
        <w:t xml:space="preserve">   </w:t>
      </w:r>
      <w:r>
        <w:rPr>
          <w:spacing w:val="3"/>
          <w:w w:val="115"/>
        </w:rPr>
        <w:t>when the values include ###</w:t>
      </w:r>
      <w:r w:rsidR="00644AB7">
        <w:rPr>
          <w:spacing w:val="3"/>
          <w:w w:val="115"/>
        </w:rPr>
        <w:t>, replace</w:t>
      </w:r>
      <w:r w:rsidR="003561DB">
        <w:rPr>
          <w:spacing w:val="3"/>
          <w:w w:val="115"/>
        </w:rPr>
        <w:t>###</w:t>
      </w:r>
      <w:r w:rsidR="003561DB">
        <w:rPr>
          <w:w w:val="115"/>
        </w:rPr>
        <w:t xml:space="preserve">   </w:t>
      </w:r>
      <w:r>
        <w:rPr>
          <w:spacing w:val="3"/>
          <w:w w:val="115"/>
        </w:rPr>
        <w:t>with the number your</w:t>
      </w:r>
      <w:r w:rsidR="003561DB">
        <w:rPr>
          <w:spacing w:val="36"/>
          <w:w w:val="118"/>
        </w:rPr>
        <w:t xml:space="preserve"> </w:t>
      </w:r>
      <w:r w:rsidR="003561DB">
        <w:rPr>
          <w:w w:val="120"/>
        </w:rPr>
        <w:t>instructor</w:t>
      </w:r>
      <w:r w:rsidR="003561DB">
        <w:rPr>
          <w:spacing w:val="-16"/>
          <w:w w:val="120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5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34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spacing w:before="110"/>
      </w:pPr>
      <w:r>
        <w:rPr>
          <w:w w:val="115"/>
        </w:rPr>
        <w:t>Create</w:t>
      </w:r>
      <w:r>
        <w:rPr>
          <w:spacing w:val="-12"/>
          <w:w w:val="115"/>
        </w:rPr>
        <w:t xml:space="preserve"> </w:t>
      </w:r>
      <w:r>
        <w:rPr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w w:val="115"/>
        </w:rPr>
        <w:t>Internal</w:t>
      </w:r>
      <w:r>
        <w:rPr>
          <w:spacing w:val="-9"/>
          <w:w w:val="115"/>
        </w:rPr>
        <w:t xml:space="preserve"> </w:t>
      </w:r>
      <w:r>
        <w:rPr>
          <w:w w:val="115"/>
        </w:rPr>
        <w:t>Order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Overhead</w:t>
      </w:r>
      <w:r>
        <w:rPr>
          <w:spacing w:val="-11"/>
          <w:w w:val="115"/>
        </w:rPr>
        <w:t xml:space="preserve"> </w:t>
      </w:r>
      <w:r>
        <w:rPr>
          <w:w w:val="115"/>
        </w:rPr>
        <w:t>Cost</w:t>
      </w:r>
      <w:r>
        <w:rPr>
          <w:spacing w:val="-12"/>
          <w:w w:val="115"/>
        </w:rPr>
        <w:t xml:space="preserve"> </w:t>
      </w:r>
      <w:r>
        <w:rPr>
          <w:w w:val="115"/>
        </w:rPr>
        <w:t>Management</w:t>
      </w:r>
    </w:p>
    <w:p w:rsidR="00092B85" w:rsidRDefault="003561DB">
      <w:pPr>
        <w:spacing w:before="15"/>
        <w:ind w:left="107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Create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internal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order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for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overhead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management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by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using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Manage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Internal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Orders</w:t>
      </w:r>
      <w:r>
        <w:rPr>
          <w:rFonts w:ascii="Calibri"/>
          <w:i/>
          <w:spacing w:val="-6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app.</w:t>
      </w:r>
    </w:p>
    <w:p w:rsidR="00092B85" w:rsidRDefault="003561DB">
      <w:pPr>
        <w:pStyle w:val="BodyText"/>
        <w:spacing w:before="178"/>
        <w:ind w:left="1161" w:right="510"/>
      </w:pPr>
      <w:r>
        <w:rPr>
          <w:w w:val="110"/>
        </w:rPr>
        <w:t>1.</w:t>
      </w:r>
      <w:r>
        <w:rPr>
          <w:spacing w:val="-8"/>
          <w:w w:val="110"/>
        </w:rPr>
        <w:t xml:space="preserve"> </w:t>
      </w:r>
      <w:r>
        <w:rPr>
          <w:w w:val="110"/>
        </w:rPr>
        <w:t>Start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app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enter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8"/>
          <w:w w:val="110"/>
        </w:rPr>
        <w:t xml:space="preserve"> </w:t>
      </w:r>
      <w:r>
        <w:rPr>
          <w:w w:val="110"/>
        </w:rPr>
        <w:t>data:</w:t>
      </w:r>
    </w:p>
    <w:p w:rsidR="00092B85" w:rsidRDefault="00092B85">
      <w:pPr>
        <w:spacing w:before="4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Order</w:t>
            </w:r>
            <w:r>
              <w:rPr>
                <w:rFonts w:ascii="Calibri"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0300</w:t>
            </w:r>
            <w:r>
              <w:rPr>
                <w:rFonts w:ascii="Calibri"/>
                <w:spacing w:val="-10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or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0650</w:t>
            </w:r>
            <w:r>
              <w:rPr>
                <w:rFonts w:ascii="Calibri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(whichever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works)</w:t>
            </w:r>
          </w:p>
        </w:tc>
      </w:tr>
      <w:tr w:rsidR="00092B85">
        <w:trPr>
          <w:trHeight w:hRule="exact" w:val="65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Order</w:t>
            </w:r>
            <w:r>
              <w:rPr>
                <w:rFonts w:ascii="Calibri"/>
                <w:spacing w:val="-2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number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 w:line="255" w:lineRule="auto"/>
              <w:ind w:left="66" w:right="104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Your</w:t>
            </w:r>
            <w:r>
              <w:rPr>
                <w:rFonts w:ascii="Calibri"/>
                <w:i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spacing w:val="1"/>
                <w:w w:val="115"/>
                <w:sz w:val="20"/>
              </w:rPr>
              <w:t>PC</w:t>
            </w:r>
            <w:r>
              <w:rPr>
                <w:rFonts w:ascii="Calibri"/>
                <w:i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serial</w:t>
            </w:r>
            <w:r>
              <w:rPr>
                <w:rFonts w:ascii="Calibri"/>
                <w:i/>
                <w:spacing w:val="-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number</w:t>
            </w:r>
            <w:r>
              <w:rPr>
                <w:rFonts w:ascii="Calibri"/>
                <w:i/>
                <w:spacing w:val="-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(this</w:t>
            </w:r>
            <w:r>
              <w:rPr>
                <w:rFonts w:ascii="Calibri"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is</w:t>
            </w:r>
            <w:r>
              <w:rPr>
                <w:rFonts w:ascii="Calibri"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an</w:t>
            </w:r>
            <w:r>
              <w:rPr>
                <w:rFonts w:ascii="Calibri"/>
                <w:spacing w:val="27"/>
                <w:w w:val="113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external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order</w:t>
            </w:r>
            <w:r>
              <w:rPr>
                <w:rFonts w:ascii="Calibri"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number)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Description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for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maintenance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services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Currency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2"/>
                <w:w w:val="120"/>
                <w:sz w:val="20"/>
              </w:rPr>
              <w:t>USD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Assignments: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Company</w:t>
            </w:r>
            <w:r>
              <w:rPr>
                <w:rFonts w:ascii="Calibri"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741" w:author="Wilder, Tom" w:date="2019-05-11T11:02:00Z">
              <w:r w:rsidDel="003561DB">
                <w:rPr>
                  <w:rFonts w:ascii="Calibri"/>
                  <w:w w:val="105"/>
                  <w:sz w:val="20"/>
                </w:rPr>
                <w:delText>US###</w:delText>
              </w:r>
            </w:del>
            <w:ins w:id="742" w:author="Wilder, Tom" w:date="2019-05-11T11:02:00Z">
              <w:r>
                <w:rPr>
                  <w:rFonts w:ascii="Calibri"/>
                  <w:w w:val="105"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Object</w:t>
            </w:r>
            <w:r>
              <w:rPr>
                <w:rFonts w:ascii="Calibri"/>
                <w:spacing w:val="-16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Class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Overhead</w:t>
            </w:r>
            <w:r>
              <w:rPr>
                <w:rFonts w:ascii="Calibri"/>
                <w:spacing w:val="-2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Costs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Profit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T-PCA###</w:t>
            </w:r>
          </w:p>
        </w:tc>
      </w:tr>
      <w:tr w:rsidR="00092B85">
        <w:trPr>
          <w:trHeight w:hRule="exact" w:val="397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Responsible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ENGR-###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pStyle w:val="BodyText"/>
        <w:spacing w:before="59"/>
        <w:ind w:left="1397"/>
      </w:pPr>
      <w:r>
        <w:pict>
          <v:group id="_x0000_s1812" style="position:absolute;left:0;text-align:left;margin-left:330.3pt;margin-top:16.45pt;width:.1pt;height:19.1pt;z-index:-455872;mso-position-horizontal-relative:page" coordorigin="6606,329" coordsize="2,382">
            <v:shape id="_x0000_s1813" style="position:absolute;left:6606;top:329;width:2;height:382" coordorigin="6606,329" coordsize="0,382" path="m6606,329r,381e" filled="f" strokeweight=".82pt">
              <v:path arrowok="t"/>
            </v:shape>
            <w10:wrap anchorx="page"/>
          </v:group>
        </w:pict>
      </w:r>
      <w:r>
        <w:rPr>
          <w:w w:val="115"/>
        </w:rPr>
        <w:t>Maintain</w:t>
      </w:r>
      <w:r>
        <w:rPr>
          <w:spacing w:val="-14"/>
          <w:w w:val="115"/>
        </w:rPr>
        <w:t xml:space="preserve"> </w:t>
      </w:r>
      <w:r>
        <w:rPr>
          <w:w w:val="115"/>
        </w:rPr>
        <w:t>as</w:t>
      </w:r>
      <w:r>
        <w:rPr>
          <w:spacing w:val="-14"/>
          <w:w w:val="115"/>
        </w:rPr>
        <w:t xml:space="preserve"> </w:t>
      </w:r>
      <w:r>
        <w:rPr>
          <w:w w:val="115"/>
        </w:rPr>
        <w:t>Settlement</w:t>
      </w:r>
      <w:r>
        <w:rPr>
          <w:spacing w:val="-11"/>
          <w:w w:val="115"/>
        </w:rPr>
        <w:t xml:space="preserve"> </w:t>
      </w:r>
      <w:r>
        <w:rPr>
          <w:w w:val="115"/>
        </w:rPr>
        <w:t>rule: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nil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nil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1"/>
        </w:trPr>
        <w:tc>
          <w:tcPr>
            <w:tcW w:w="8241" w:type="dxa"/>
            <w:gridSpan w:val="2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ID</w:t>
            </w:r>
            <w:r>
              <w:rPr>
                <w:rFonts w:ascii="Calibri"/>
                <w:spacing w:val="-10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001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Settlement</w:t>
            </w:r>
            <w:r>
              <w:rPr>
                <w:rFonts w:ascii="Calibri"/>
                <w:spacing w:val="-29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Receiver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SERV-###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35"/>
                <w:sz w:val="20"/>
              </w:rPr>
              <w:t>%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0"/>
                <w:sz w:val="20"/>
              </w:rPr>
              <w:t>30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Settlement</w:t>
            </w:r>
            <w:r>
              <w:rPr>
                <w:rFonts w:ascii="Calibri"/>
                <w:spacing w:val="-23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Full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Settlement</w:t>
            </w:r>
          </w:p>
        </w:tc>
      </w:tr>
    </w:tbl>
    <w:p w:rsidR="00092B85" w:rsidRDefault="00092B85">
      <w:pPr>
        <w:spacing w:before="7"/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396"/>
        </w:trPr>
        <w:tc>
          <w:tcPr>
            <w:tcW w:w="824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0"/>
                <w:sz w:val="20"/>
              </w:rPr>
              <w:t>ID</w:t>
            </w:r>
            <w:r>
              <w:rPr>
                <w:rFonts w:ascii="Calibri"/>
                <w:spacing w:val="-11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002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5696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w w:val="110"/>
          <w:sz w:val="16"/>
        </w:rPr>
        <w:t>Exercise</w:t>
      </w:r>
      <w:r>
        <w:rPr>
          <w:rFonts w:ascii="Calibri"/>
          <w:spacing w:val="-7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19:</w:t>
      </w:r>
      <w:r>
        <w:rPr>
          <w:rFonts w:ascii="Calibri"/>
          <w:spacing w:val="-4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Maintain</w:t>
      </w:r>
      <w:r>
        <w:rPr>
          <w:rFonts w:ascii="Calibri"/>
          <w:spacing w:val="-5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Master</w:t>
      </w:r>
      <w:r>
        <w:rPr>
          <w:rFonts w:ascii="Calibri"/>
          <w:spacing w:val="-5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Data</w:t>
      </w:r>
      <w:r>
        <w:rPr>
          <w:rFonts w:ascii="Calibri"/>
          <w:spacing w:val="-6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of</w:t>
      </w:r>
      <w:r>
        <w:rPr>
          <w:rFonts w:ascii="Calibri"/>
          <w:spacing w:val="-7"/>
          <w:w w:val="110"/>
          <w:sz w:val="16"/>
        </w:rPr>
        <w:t xml:space="preserve"> </w:t>
      </w:r>
      <w:r>
        <w:rPr>
          <w:rFonts w:ascii="Calibri"/>
          <w:spacing w:val="1"/>
          <w:w w:val="110"/>
          <w:sz w:val="16"/>
        </w:rPr>
        <w:t>an</w:t>
      </w:r>
      <w:r>
        <w:rPr>
          <w:rFonts w:ascii="Calibri"/>
          <w:spacing w:val="-5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Internal</w:t>
      </w:r>
      <w:r>
        <w:rPr>
          <w:rFonts w:ascii="Calibri"/>
          <w:spacing w:val="-5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Order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Settlement</w:t>
            </w:r>
            <w:r>
              <w:rPr>
                <w:rFonts w:ascii="Calibri"/>
                <w:spacing w:val="-29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Receiver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ENGR-###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35"/>
                <w:sz w:val="20"/>
              </w:rPr>
              <w:t>%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70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Settlement</w:t>
            </w:r>
            <w:r>
              <w:rPr>
                <w:rFonts w:ascii="Calibri"/>
                <w:spacing w:val="-23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Full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Settlement</w:t>
            </w:r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11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2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6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19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08" style="width:234.6pt;height:.75pt;mso-position-horizontal-relative:char;mso-position-vertical-relative:line" coordsize="4692,15">
            <v:group id="_x0000_s1809" style="position:absolute;left:8;top:8;width:4677;height:2" coordorigin="8,8" coordsize="4677,2">
              <v:shape id="_x0000_s1810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15"/>
        </w:rPr>
        <w:t>Maintain</w:t>
      </w:r>
      <w:r>
        <w:rPr>
          <w:spacing w:val="-9"/>
          <w:w w:val="115"/>
        </w:rPr>
        <w:t xml:space="preserve"> </w:t>
      </w:r>
      <w:r>
        <w:rPr>
          <w:w w:val="115"/>
        </w:rPr>
        <w:t>Master</w:t>
      </w:r>
      <w:r>
        <w:rPr>
          <w:spacing w:val="-9"/>
          <w:w w:val="115"/>
        </w:rPr>
        <w:t xml:space="preserve"> </w:t>
      </w:r>
      <w:r>
        <w:rPr>
          <w:w w:val="115"/>
        </w:rPr>
        <w:t>Data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an</w:t>
      </w:r>
      <w:r>
        <w:rPr>
          <w:spacing w:val="-10"/>
          <w:w w:val="115"/>
        </w:rPr>
        <w:t xml:space="preserve"> </w:t>
      </w:r>
      <w:r>
        <w:rPr>
          <w:w w:val="115"/>
        </w:rPr>
        <w:t>Internal</w:t>
      </w:r>
      <w:r>
        <w:rPr>
          <w:spacing w:val="-10"/>
          <w:w w:val="115"/>
        </w:rPr>
        <w:t xml:space="preserve"> </w:t>
      </w:r>
      <w:r>
        <w:rPr>
          <w:w w:val="115"/>
        </w:rPr>
        <w:t>Order</w:t>
      </w:r>
    </w:p>
    <w:p w:rsidR="00092B85" w:rsidRPr="00C872AA" w:rsidRDefault="00C872AA">
      <w:pPr>
        <w:rPr>
          <w:rFonts w:ascii="Calibri" w:eastAsia="Calibri" w:hAnsi="Calibri" w:cs="Calibri"/>
          <w:color w:val="FF0000"/>
          <w:sz w:val="38"/>
          <w:szCs w:val="38"/>
          <w:rPrChange w:id="743" w:author="Wilder, Tom" w:date="2019-05-11T16:02:00Z">
            <w:rPr>
              <w:rFonts w:ascii="Calibri" w:eastAsia="Calibri" w:hAnsi="Calibri" w:cs="Calibri"/>
              <w:sz w:val="38"/>
              <w:szCs w:val="38"/>
            </w:rPr>
          </w:rPrChange>
        </w:rPr>
      </w:pPr>
      <w:ins w:id="744" w:author="Wilder, Tom" w:date="2019-05-11T16:02:00Z">
        <w:r w:rsidRPr="00C872AA">
          <w:rPr>
            <w:rFonts w:ascii="Calibri" w:eastAsia="Calibri" w:hAnsi="Calibri" w:cs="Calibri"/>
            <w:color w:val="FF0000"/>
            <w:sz w:val="38"/>
            <w:szCs w:val="38"/>
            <w:rPrChange w:id="745" w:author="Wilder, Tom" w:date="2019-05-11T16:02:00Z">
              <w:rPr>
                <w:rFonts w:ascii="Calibri" w:eastAsia="Calibri" w:hAnsi="Calibri" w:cs="Calibri"/>
                <w:sz w:val="38"/>
                <w:szCs w:val="38"/>
              </w:rPr>
            </w:rPrChange>
          </w:rPr>
          <w:t>Not yet updated</w:t>
        </w:r>
      </w:ins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67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28" w:line="257" w:lineRule="auto"/>
        <w:ind w:right="213"/>
      </w:pP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want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collect</w:t>
      </w:r>
      <w:r>
        <w:rPr>
          <w:spacing w:val="-7"/>
          <w:w w:val="110"/>
        </w:rPr>
        <w:t xml:space="preserve"> </w:t>
      </w:r>
      <w:r>
        <w:rPr>
          <w:w w:val="110"/>
        </w:rPr>
        <w:t>cost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partially</w:t>
      </w:r>
      <w:r>
        <w:rPr>
          <w:spacing w:val="-8"/>
          <w:w w:val="110"/>
        </w:rPr>
        <w:t xml:space="preserve"> </w:t>
      </w:r>
      <w:r>
        <w:rPr>
          <w:w w:val="110"/>
        </w:rPr>
        <w:t>connected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car</w:t>
      </w:r>
      <w:r>
        <w:rPr>
          <w:spacing w:val="-9"/>
          <w:w w:val="110"/>
        </w:rPr>
        <w:t xml:space="preserve"> </w:t>
      </w:r>
      <w:r>
        <w:rPr>
          <w:w w:val="110"/>
        </w:rPr>
        <w:t>fleet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separate</w:t>
      </w:r>
      <w:r>
        <w:rPr>
          <w:spacing w:val="-8"/>
          <w:w w:val="110"/>
        </w:rPr>
        <w:t xml:space="preserve"> </w:t>
      </w:r>
      <w:r>
        <w:rPr>
          <w:w w:val="110"/>
        </w:rPr>
        <w:t>order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for</w:t>
      </w:r>
      <w:r>
        <w:rPr>
          <w:spacing w:val="50"/>
          <w:w w:val="108"/>
        </w:rPr>
        <w:t xml:space="preserve"> </w:t>
      </w:r>
      <w:r>
        <w:rPr>
          <w:w w:val="110"/>
        </w:rPr>
        <w:t>better</w:t>
      </w:r>
      <w:r>
        <w:rPr>
          <w:spacing w:val="-10"/>
          <w:w w:val="110"/>
        </w:rPr>
        <w:t xml:space="preserve"> </w:t>
      </w:r>
      <w:r>
        <w:rPr>
          <w:w w:val="110"/>
        </w:rPr>
        <w:t>controlling.</w:t>
      </w:r>
      <w:r>
        <w:rPr>
          <w:spacing w:val="-8"/>
          <w:w w:val="110"/>
        </w:rPr>
        <w:t xml:space="preserve"> </w:t>
      </w:r>
      <w:r>
        <w:rPr>
          <w:w w:val="110"/>
        </w:rPr>
        <w:t>Later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want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settle</w:t>
      </w:r>
      <w:r>
        <w:rPr>
          <w:spacing w:val="-9"/>
          <w:w w:val="110"/>
        </w:rPr>
        <w:t xml:space="preserve"> </w:t>
      </w:r>
      <w:r>
        <w:rPr>
          <w:w w:val="110"/>
        </w:rPr>
        <w:t>certain</w:t>
      </w:r>
      <w:r>
        <w:rPr>
          <w:spacing w:val="-1"/>
          <w:w w:val="110"/>
        </w:rPr>
        <w:t xml:space="preserve"> </w:t>
      </w:r>
      <w:r>
        <w:rPr>
          <w:w w:val="110"/>
        </w:rPr>
        <w:t>portions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cost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cost</w:t>
      </w:r>
      <w:r>
        <w:rPr>
          <w:spacing w:val="-9"/>
          <w:w w:val="110"/>
        </w:rPr>
        <w:t xml:space="preserve"> </w:t>
      </w:r>
      <w:r>
        <w:rPr>
          <w:w w:val="110"/>
        </w:rPr>
        <w:t>center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SERV-</w:t>
      </w:r>
    </w:p>
    <w:p w:rsidR="00092B85" w:rsidRDefault="003561DB">
      <w:pPr>
        <w:pStyle w:val="BodyText"/>
        <w:spacing w:line="240" w:lineRule="exact"/>
      </w:pPr>
      <w:r>
        <w:rPr>
          <w:w w:val="110"/>
        </w:rPr>
        <w:t>###</w:t>
      </w:r>
      <w:r>
        <w:rPr>
          <w:spacing w:val="-10"/>
          <w:w w:val="110"/>
        </w:rPr>
        <w:t xml:space="preserve"> </w:t>
      </w:r>
      <w:r w:rsidR="00644AB7"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cost</w:t>
      </w:r>
      <w:r>
        <w:rPr>
          <w:spacing w:val="-9"/>
          <w:w w:val="110"/>
        </w:rPr>
        <w:t xml:space="preserve"> </w:t>
      </w:r>
      <w:r>
        <w:rPr>
          <w:w w:val="110"/>
        </w:rPr>
        <w:t>center</w:t>
      </w:r>
      <w:r>
        <w:rPr>
          <w:spacing w:val="-6"/>
          <w:w w:val="110"/>
        </w:rPr>
        <w:t xml:space="preserve"> </w:t>
      </w:r>
      <w:r>
        <w:rPr>
          <w:w w:val="110"/>
        </w:rPr>
        <w:t>ENGR-###.</w:t>
      </w:r>
    </w:p>
    <w:p w:rsidR="00092B85" w:rsidRDefault="00DA5CB6">
      <w:pPr>
        <w:pStyle w:val="BodyText"/>
        <w:spacing w:before="130" w:line="257" w:lineRule="auto"/>
        <w:ind w:right="328"/>
      </w:pPr>
      <w:r>
        <w:rPr>
          <w:spacing w:val="2"/>
          <w:w w:val="115"/>
        </w:rPr>
        <w:t>Note that in this exercise</w:t>
      </w:r>
      <w:r w:rsidR="003561DB">
        <w:rPr>
          <w:spacing w:val="2"/>
          <w:w w:val="115"/>
        </w:rPr>
        <w:t>,</w:t>
      </w:r>
      <w:r w:rsidR="003561DB">
        <w:rPr>
          <w:w w:val="115"/>
        </w:rPr>
        <w:t xml:space="preserve">   </w:t>
      </w:r>
      <w:r>
        <w:rPr>
          <w:spacing w:val="3"/>
          <w:w w:val="115"/>
        </w:rPr>
        <w:t>when the values include ###</w:t>
      </w:r>
      <w:r w:rsidR="00644AB7">
        <w:rPr>
          <w:spacing w:val="3"/>
          <w:w w:val="115"/>
        </w:rPr>
        <w:t>, replace</w:t>
      </w:r>
      <w:r w:rsidR="003561DB">
        <w:rPr>
          <w:spacing w:val="3"/>
          <w:w w:val="115"/>
        </w:rPr>
        <w:t>###</w:t>
      </w:r>
      <w:r w:rsidR="003561DB">
        <w:rPr>
          <w:w w:val="115"/>
        </w:rPr>
        <w:t xml:space="preserve">   </w:t>
      </w:r>
      <w:r>
        <w:rPr>
          <w:spacing w:val="3"/>
          <w:w w:val="115"/>
        </w:rPr>
        <w:t>with the number your</w:t>
      </w:r>
      <w:r w:rsidR="003561DB">
        <w:rPr>
          <w:spacing w:val="36"/>
          <w:w w:val="118"/>
        </w:rPr>
        <w:t xml:space="preserve"> </w:t>
      </w:r>
      <w:r w:rsidR="003561DB">
        <w:rPr>
          <w:w w:val="120"/>
        </w:rPr>
        <w:t>instructor</w:t>
      </w:r>
      <w:r w:rsidR="003561DB">
        <w:rPr>
          <w:spacing w:val="-16"/>
          <w:w w:val="120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5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34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spacing w:before="110"/>
      </w:pPr>
      <w:r>
        <w:rPr>
          <w:w w:val="115"/>
        </w:rPr>
        <w:t>Create</w:t>
      </w:r>
      <w:r>
        <w:rPr>
          <w:spacing w:val="-12"/>
          <w:w w:val="115"/>
        </w:rPr>
        <w:t xml:space="preserve"> </w:t>
      </w:r>
      <w:r>
        <w:rPr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w w:val="115"/>
        </w:rPr>
        <w:t>Internal</w:t>
      </w:r>
      <w:r>
        <w:rPr>
          <w:spacing w:val="-9"/>
          <w:w w:val="115"/>
        </w:rPr>
        <w:t xml:space="preserve"> </w:t>
      </w:r>
      <w:r>
        <w:rPr>
          <w:w w:val="115"/>
        </w:rPr>
        <w:t>Order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Overhead</w:t>
      </w:r>
      <w:r>
        <w:rPr>
          <w:spacing w:val="-11"/>
          <w:w w:val="115"/>
        </w:rPr>
        <w:t xml:space="preserve"> </w:t>
      </w:r>
      <w:r>
        <w:rPr>
          <w:w w:val="115"/>
        </w:rPr>
        <w:t>Cost</w:t>
      </w:r>
      <w:r>
        <w:rPr>
          <w:spacing w:val="-12"/>
          <w:w w:val="115"/>
        </w:rPr>
        <w:t xml:space="preserve"> </w:t>
      </w:r>
      <w:r>
        <w:rPr>
          <w:w w:val="115"/>
        </w:rPr>
        <w:t>Management</w:t>
      </w:r>
    </w:p>
    <w:p w:rsidR="00092B85" w:rsidRDefault="003561DB">
      <w:pPr>
        <w:spacing w:before="15"/>
        <w:ind w:left="107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Create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internal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order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for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overhead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management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by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using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Manage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Internal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Orders</w:t>
      </w:r>
      <w:r>
        <w:rPr>
          <w:rFonts w:ascii="Calibri"/>
          <w:i/>
          <w:spacing w:val="-6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app.</w:t>
      </w:r>
    </w:p>
    <w:p w:rsidR="00092B85" w:rsidRDefault="003561DB">
      <w:pPr>
        <w:pStyle w:val="BodyText"/>
        <w:numPr>
          <w:ilvl w:val="0"/>
          <w:numId w:val="160"/>
        </w:numPr>
        <w:tabs>
          <w:tab w:val="left" w:pos="1398"/>
        </w:tabs>
        <w:spacing w:before="178"/>
        <w:ind w:hanging="235"/>
      </w:pPr>
      <w:r>
        <w:rPr>
          <w:w w:val="110"/>
        </w:rPr>
        <w:t>Start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app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30"/>
          <w:w w:val="110"/>
        </w:rPr>
        <w:t xml:space="preserve"> </w:t>
      </w:r>
      <w:r>
        <w:rPr>
          <w:w w:val="110"/>
        </w:rPr>
        <w:t>data:</w:t>
      </w:r>
    </w:p>
    <w:p w:rsidR="00092B85" w:rsidRDefault="00092B85">
      <w:pPr>
        <w:spacing w:before="4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  <w:tblGridChange w:id="746">
          <w:tblGrid>
            <w:gridCol w:w="4122"/>
            <w:gridCol w:w="4119"/>
          </w:tblGrid>
        </w:tblGridChange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7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Order</w:t>
            </w:r>
            <w:r>
              <w:rPr>
                <w:rFonts w:ascii="Calibri"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0300</w:t>
            </w:r>
            <w:r>
              <w:rPr>
                <w:rFonts w:ascii="Calibri"/>
                <w:spacing w:val="-10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or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0650</w:t>
            </w:r>
            <w:r>
              <w:rPr>
                <w:rFonts w:ascii="Calibri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(whichever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works)</w:t>
            </w:r>
          </w:p>
        </w:tc>
      </w:tr>
      <w:tr w:rsidR="00092B85" w:rsidTr="00C872AA">
        <w:tblPrEx>
          <w:tblW w:w="0" w:type="auto"/>
          <w:tblInd w:w="1396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747" w:author="Wilder, Tom" w:date="2019-05-11T16:00:00Z">
            <w:tblPrEx>
              <w:tblW w:w="0" w:type="auto"/>
              <w:tblInd w:w="13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hRule="exact" w:val="962"/>
          <w:trPrChange w:id="748" w:author="Wilder, Tom" w:date="2019-05-11T16:00:00Z">
            <w:trPr>
              <w:trHeight w:hRule="exact" w:val="656"/>
            </w:trPr>
          </w:trPrChange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749" w:author="Wilder, Tom" w:date="2019-05-11T16:00:00Z">
              <w:tcPr>
                <w:tcW w:w="4122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Order</w:t>
            </w:r>
            <w:r>
              <w:rPr>
                <w:rFonts w:ascii="Calibri"/>
                <w:spacing w:val="-2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number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PrChange w:id="750" w:author="Wilder, Tom" w:date="2019-05-11T16:00:00Z">
              <w:tcPr>
                <w:tcW w:w="4119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</w:tcPr>
            </w:tcPrChange>
          </w:tcPr>
          <w:p w:rsidR="00092B85" w:rsidRDefault="003561DB">
            <w:pPr>
              <w:pStyle w:val="TableParagraph"/>
              <w:spacing w:before="55" w:line="255" w:lineRule="auto"/>
              <w:ind w:left="66" w:right="104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Your</w:t>
            </w:r>
            <w:r>
              <w:rPr>
                <w:rFonts w:ascii="Calibri"/>
                <w:i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spacing w:val="1"/>
                <w:w w:val="115"/>
                <w:sz w:val="20"/>
              </w:rPr>
              <w:t>PC</w:t>
            </w:r>
            <w:r>
              <w:rPr>
                <w:rFonts w:ascii="Calibri"/>
                <w:i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serial</w:t>
            </w:r>
            <w:r>
              <w:rPr>
                <w:rFonts w:ascii="Calibri"/>
                <w:i/>
                <w:spacing w:val="-5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number</w:t>
            </w:r>
            <w:r>
              <w:rPr>
                <w:rFonts w:ascii="Calibri"/>
                <w:i/>
                <w:spacing w:val="-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(this</w:t>
            </w:r>
            <w:r>
              <w:rPr>
                <w:rFonts w:ascii="Calibri"/>
                <w:spacing w:val="-9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is</w:t>
            </w:r>
            <w:r>
              <w:rPr>
                <w:rFonts w:ascii="Calibri"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an</w:t>
            </w:r>
            <w:r>
              <w:rPr>
                <w:rFonts w:ascii="Calibri"/>
                <w:spacing w:val="27"/>
                <w:w w:val="113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external</w:t>
            </w:r>
            <w:r>
              <w:rPr>
                <w:rFonts w:ascii="Calibri"/>
                <w:spacing w:val="-18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order</w:t>
            </w:r>
            <w:r>
              <w:rPr>
                <w:rFonts w:ascii="Calibri"/>
                <w:spacing w:val="-18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number)</w:t>
            </w:r>
            <w:ins w:id="751" w:author="Wilder, Tom" w:date="2019-05-11T16:00:00Z">
              <w:r w:rsidR="00C872AA">
                <w:rPr>
                  <w:rFonts w:ascii="Calibri"/>
                  <w:w w:val="115"/>
                  <w:sz w:val="20"/>
                </w:rPr>
                <w:t xml:space="preserve"> This area will not be editable. </w:t>
              </w:r>
            </w:ins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Description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for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maintenance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services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Currency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2"/>
                <w:w w:val="120"/>
                <w:sz w:val="20"/>
              </w:rPr>
              <w:t>USD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Assignments: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Company</w:t>
            </w:r>
            <w:r>
              <w:rPr>
                <w:rFonts w:ascii="Calibri"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del w:id="752" w:author="Wilder, Tom" w:date="2019-05-11T11:02:00Z">
              <w:r w:rsidDel="003561DB">
                <w:rPr>
                  <w:rFonts w:ascii="Calibri"/>
                  <w:w w:val="105"/>
                  <w:sz w:val="20"/>
                </w:rPr>
                <w:delText>US###</w:delText>
              </w:r>
            </w:del>
            <w:ins w:id="753" w:author="Wilder, Tom" w:date="2019-05-11T11:02:00Z">
              <w:r>
                <w:rPr>
                  <w:rFonts w:ascii="Calibri"/>
                  <w:w w:val="105"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Object</w:t>
            </w:r>
            <w:r>
              <w:rPr>
                <w:rFonts w:ascii="Calibri"/>
                <w:spacing w:val="-16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Class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Overhead</w:t>
            </w:r>
            <w:r>
              <w:rPr>
                <w:rFonts w:ascii="Calibri"/>
                <w:spacing w:val="-2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Costs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Profit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T-PCA###</w:t>
            </w:r>
          </w:p>
        </w:tc>
      </w:tr>
      <w:tr w:rsidR="00092B85">
        <w:trPr>
          <w:trHeight w:hRule="exact" w:val="397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  <w:r>
              <w:rPr>
                <w:rFonts w:ascii="Calibri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Responsible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ENGR-###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pStyle w:val="BodyText"/>
        <w:spacing w:before="59"/>
        <w:ind w:left="1397"/>
      </w:pPr>
      <w:r>
        <w:pict>
          <v:group id="_x0000_s1806" style="position:absolute;left:0;text-align:left;margin-left:330.3pt;margin-top:16.45pt;width:.1pt;height:19.1pt;z-index:-455800;mso-position-horizontal-relative:page" coordorigin="6606,329" coordsize="2,382">
            <v:shape id="_x0000_s1807" style="position:absolute;left:6606;top:329;width:2;height:382" coordorigin="6606,329" coordsize="0,382" path="m6606,329r,381e" filled="f" strokeweight=".82pt">
              <v:path arrowok="t"/>
            </v:shape>
            <w10:wrap anchorx="page"/>
          </v:group>
        </w:pict>
      </w:r>
      <w:r>
        <w:rPr>
          <w:w w:val="115"/>
        </w:rPr>
        <w:t>Maintain</w:t>
      </w:r>
      <w:r>
        <w:rPr>
          <w:spacing w:val="-14"/>
          <w:w w:val="115"/>
        </w:rPr>
        <w:t xml:space="preserve"> </w:t>
      </w:r>
      <w:r>
        <w:rPr>
          <w:w w:val="115"/>
        </w:rPr>
        <w:t>as</w:t>
      </w:r>
      <w:r>
        <w:rPr>
          <w:spacing w:val="-14"/>
          <w:w w:val="115"/>
        </w:rPr>
        <w:t xml:space="preserve"> </w:t>
      </w:r>
      <w:r>
        <w:rPr>
          <w:w w:val="115"/>
        </w:rPr>
        <w:t>Settlement</w:t>
      </w:r>
      <w:r>
        <w:rPr>
          <w:spacing w:val="-11"/>
          <w:w w:val="115"/>
        </w:rPr>
        <w:t xml:space="preserve"> </w:t>
      </w:r>
      <w:r>
        <w:rPr>
          <w:w w:val="115"/>
        </w:rPr>
        <w:t>rule: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3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nil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nil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1"/>
        </w:trPr>
        <w:tc>
          <w:tcPr>
            <w:tcW w:w="8241" w:type="dxa"/>
            <w:gridSpan w:val="2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3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ID</w:t>
            </w:r>
            <w:r>
              <w:rPr>
                <w:rFonts w:ascii="Calibri"/>
                <w:spacing w:val="-10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001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Settlement</w:t>
            </w:r>
            <w:r>
              <w:rPr>
                <w:rFonts w:ascii="Calibri"/>
                <w:spacing w:val="-29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Receiver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5"/>
                <w:sz w:val="20"/>
              </w:rPr>
              <w:t>SERV-###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35"/>
                <w:sz w:val="20"/>
              </w:rPr>
              <w:t>%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0"/>
                <w:sz w:val="20"/>
              </w:rPr>
              <w:t>30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Settlement</w:t>
            </w:r>
            <w:r>
              <w:rPr>
                <w:rFonts w:ascii="Calibri"/>
                <w:spacing w:val="-23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Full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Settlement</w:t>
            </w:r>
          </w:p>
        </w:tc>
      </w:tr>
    </w:tbl>
    <w:p w:rsidR="00092B85" w:rsidRDefault="00092B85">
      <w:pPr>
        <w:spacing w:before="7"/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396"/>
        </w:trPr>
        <w:tc>
          <w:tcPr>
            <w:tcW w:w="824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20"/>
                <w:sz w:val="20"/>
              </w:rPr>
              <w:t>ID</w:t>
            </w:r>
            <w:r>
              <w:rPr>
                <w:rFonts w:ascii="Calibri"/>
                <w:spacing w:val="-11"/>
                <w:w w:val="120"/>
                <w:sz w:val="20"/>
              </w:rPr>
              <w:t xml:space="preserve"> </w:t>
            </w:r>
            <w:r>
              <w:rPr>
                <w:rFonts w:ascii="Calibri"/>
                <w:w w:val="120"/>
                <w:sz w:val="20"/>
              </w:rPr>
              <w:t>002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Cost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Center</w:t>
            </w:r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5708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0"/>
          <w:sz w:val="16"/>
        </w:rPr>
        <w:t>Solution</w:t>
      </w:r>
      <w:r>
        <w:rPr>
          <w:rFonts w:ascii="Calibri"/>
          <w:spacing w:val="-6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19:</w:t>
      </w:r>
      <w:r>
        <w:rPr>
          <w:rFonts w:ascii="Calibri"/>
          <w:spacing w:val="-3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Maintain</w:t>
      </w:r>
      <w:r>
        <w:rPr>
          <w:rFonts w:ascii="Calibri"/>
          <w:spacing w:val="-2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Master</w:t>
      </w:r>
      <w:r>
        <w:rPr>
          <w:rFonts w:ascii="Calibri"/>
          <w:spacing w:val="-5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Data</w:t>
      </w:r>
      <w:r>
        <w:rPr>
          <w:rFonts w:ascii="Calibri"/>
          <w:spacing w:val="-6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of</w:t>
      </w:r>
      <w:r>
        <w:rPr>
          <w:rFonts w:ascii="Calibri"/>
          <w:spacing w:val="-7"/>
          <w:w w:val="110"/>
          <w:sz w:val="16"/>
        </w:rPr>
        <w:t xml:space="preserve"> </w:t>
      </w:r>
      <w:r>
        <w:rPr>
          <w:rFonts w:ascii="Calibri"/>
          <w:spacing w:val="1"/>
          <w:w w:val="110"/>
          <w:sz w:val="16"/>
        </w:rPr>
        <w:t>an</w:t>
      </w:r>
      <w:r>
        <w:rPr>
          <w:rFonts w:ascii="Calibri"/>
          <w:spacing w:val="-5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Internal</w:t>
      </w:r>
      <w:r>
        <w:rPr>
          <w:rFonts w:ascii="Calibri"/>
          <w:spacing w:val="-5"/>
          <w:w w:val="110"/>
          <w:sz w:val="16"/>
        </w:rPr>
        <w:t xml:space="preserve"> </w:t>
      </w:r>
      <w:r>
        <w:rPr>
          <w:rFonts w:ascii="Calibri"/>
          <w:w w:val="110"/>
          <w:sz w:val="16"/>
        </w:rPr>
        <w:t>Order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Settlement</w:t>
            </w:r>
            <w:r>
              <w:rPr>
                <w:rFonts w:ascii="Calibri"/>
                <w:spacing w:val="-29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Receiver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ENGR-###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35"/>
                <w:sz w:val="20"/>
              </w:rPr>
              <w:t>%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0"/>
                <w:sz w:val="20"/>
              </w:rPr>
              <w:t>70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Settlement</w:t>
            </w:r>
            <w:r>
              <w:rPr>
                <w:rFonts w:ascii="Calibri"/>
                <w:spacing w:val="-23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Type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15"/>
                <w:sz w:val="20"/>
              </w:rPr>
              <w:t>Full</w:t>
            </w:r>
            <w:r>
              <w:rPr>
                <w:rFonts w:ascii="Calibri"/>
                <w:spacing w:val="-20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Settlement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numPr>
          <w:ilvl w:val="1"/>
          <w:numId w:val="160"/>
        </w:numPr>
        <w:tabs>
          <w:tab w:val="left" w:pos="1722"/>
        </w:tabs>
        <w:spacing w:before="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Navigate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to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Manage</w:t>
      </w:r>
      <w:r>
        <w:rPr>
          <w:rFonts w:ascii="Calibri"/>
          <w:i/>
          <w:spacing w:val="-14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Internal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Orders</w:t>
      </w:r>
      <w:r>
        <w:rPr>
          <w:rFonts w:ascii="Calibri"/>
          <w:i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app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choose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Create</w:t>
      </w:r>
      <w:r>
        <w:rPr>
          <w:rFonts w:ascii="Calibri"/>
          <w:w w:val="110"/>
          <w:sz w:val="20"/>
        </w:rPr>
        <w:t>.</w:t>
      </w:r>
      <w:ins w:id="754" w:author="Wilder, Tom" w:date="2019-05-11T15:59:00Z">
        <w:r w:rsidR="00C872AA">
          <w:rPr>
            <w:rFonts w:ascii="Calibri"/>
            <w:w w:val="110"/>
            <w:sz w:val="20"/>
          </w:rPr>
          <w:t xml:space="preserve"> (Alternatively use t-code KO01)</w:t>
        </w:r>
      </w:ins>
    </w:p>
    <w:p w:rsidR="00092B85" w:rsidRDefault="003561DB">
      <w:pPr>
        <w:numPr>
          <w:ilvl w:val="1"/>
          <w:numId w:val="160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Order</w:t>
      </w:r>
      <w:r>
        <w:rPr>
          <w:rFonts w:ascii="Calibri"/>
          <w:i/>
          <w:spacing w:val="-5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Type</w:t>
      </w:r>
      <w:r>
        <w:rPr>
          <w:rFonts w:ascii="Calibri"/>
          <w:i/>
          <w:spacing w:val="-7"/>
          <w:w w:val="110"/>
          <w:sz w:val="20"/>
        </w:rPr>
        <w:t xml:space="preserve"> </w:t>
      </w:r>
      <w:r>
        <w:rPr>
          <w:rFonts w:ascii="Courier New"/>
          <w:b/>
          <w:spacing w:val="-1"/>
          <w:w w:val="110"/>
          <w:sz w:val="20"/>
        </w:rPr>
        <w:t>0300</w:t>
      </w:r>
      <w:r>
        <w:rPr>
          <w:rFonts w:ascii="Courier New"/>
          <w:b/>
          <w:spacing w:val="-11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or</w:t>
      </w:r>
      <w:r>
        <w:rPr>
          <w:rFonts w:ascii="Courier New"/>
          <w:b/>
          <w:spacing w:val="-13"/>
          <w:w w:val="110"/>
          <w:sz w:val="20"/>
        </w:rPr>
        <w:t xml:space="preserve"> </w:t>
      </w:r>
      <w:r>
        <w:rPr>
          <w:rFonts w:ascii="Courier New"/>
          <w:b/>
          <w:spacing w:val="-1"/>
          <w:w w:val="110"/>
          <w:sz w:val="20"/>
        </w:rPr>
        <w:t>0650</w:t>
      </w:r>
      <w:r>
        <w:rPr>
          <w:rFonts w:ascii="Courier New"/>
          <w:b/>
          <w:spacing w:val="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and</w:t>
      </w:r>
      <w:r>
        <w:rPr>
          <w:rFonts w:ascii="Calibri"/>
          <w:spacing w:val="-4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press</w:t>
      </w:r>
      <w:r>
        <w:rPr>
          <w:rFonts w:ascii="Calibri"/>
          <w:spacing w:val="-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Continue</w:t>
      </w:r>
      <w:r>
        <w:rPr>
          <w:rFonts w:ascii="Calibri"/>
          <w:w w:val="110"/>
          <w:sz w:val="20"/>
        </w:rPr>
        <w:t>.</w:t>
      </w:r>
    </w:p>
    <w:p w:rsidR="00092B85" w:rsidRDefault="00092B85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pStyle w:val="BodyText"/>
        <w:numPr>
          <w:ilvl w:val="1"/>
          <w:numId w:val="160"/>
        </w:numPr>
        <w:tabs>
          <w:tab w:val="left" w:pos="1722"/>
        </w:tabs>
        <w:ind w:hanging="283"/>
      </w:pP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provided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table.</w:t>
      </w:r>
    </w:p>
    <w:p w:rsidR="00092B85" w:rsidRDefault="003561DB">
      <w:pPr>
        <w:numPr>
          <w:ilvl w:val="1"/>
          <w:numId w:val="160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Maintain</w:t>
      </w:r>
      <w:r>
        <w:rPr>
          <w:rFonts w:ascii="Calibri"/>
          <w:i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Settlement</w:t>
      </w:r>
      <w:r>
        <w:rPr>
          <w:rFonts w:ascii="Calibri"/>
          <w:i/>
          <w:spacing w:val="-3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Rule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1"/>
          <w:numId w:val="160"/>
        </w:numPr>
        <w:tabs>
          <w:tab w:val="left" w:pos="1722"/>
        </w:tabs>
        <w:spacing w:before="17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In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Distribution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Rules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screen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area,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Insert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60"/>
        </w:numPr>
        <w:tabs>
          <w:tab w:val="left" w:pos="1722"/>
        </w:tabs>
        <w:spacing w:before="176"/>
        <w:ind w:hanging="243"/>
      </w:pPr>
      <w:r>
        <w:rPr>
          <w:w w:val="110"/>
        </w:rPr>
        <w:t>Enter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provided</w:t>
      </w:r>
      <w:r>
        <w:rPr>
          <w:spacing w:val="-13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line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line</w:t>
      </w:r>
      <w:r>
        <w:rPr>
          <w:spacing w:val="-12"/>
          <w:w w:val="110"/>
        </w:rPr>
        <w:t xml:space="preserve"> </w:t>
      </w:r>
      <w:r>
        <w:rPr>
          <w:w w:val="110"/>
        </w:rPr>
        <w:t>ID</w:t>
      </w:r>
      <w:r>
        <w:rPr>
          <w:spacing w:val="-9"/>
          <w:w w:val="110"/>
        </w:rPr>
        <w:t xml:space="preserve"> </w:t>
      </w:r>
      <w:r>
        <w:rPr>
          <w:w w:val="110"/>
        </w:rPr>
        <w:t>001.</w:t>
      </w:r>
    </w:p>
    <w:p w:rsidR="00092B85" w:rsidRDefault="003561DB">
      <w:pPr>
        <w:pStyle w:val="BodyText"/>
        <w:numPr>
          <w:ilvl w:val="1"/>
          <w:numId w:val="160"/>
        </w:numPr>
        <w:tabs>
          <w:tab w:val="left" w:pos="1722"/>
        </w:tabs>
        <w:spacing w:before="176" w:line="254" w:lineRule="auto"/>
        <w:ind w:right="374" w:hanging="288"/>
      </w:pPr>
      <w:r>
        <w:rPr>
          <w:w w:val="110"/>
        </w:rPr>
        <w:t>Choose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Insert</w:t>
      </w:r>
      <w:r>
        <w:rPr>
          <w:i/>
          <w:spacing w:val="-6"/>
          <w:w w:val="110"/>
        </w:rPr>
        <w:t xml:space="preserve"> </w:t>
      </w:r>
      <w:r>
        <w:rPr>
          <w:w w:val="110"/>
        </w:rPr>
        <w:t>again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enter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table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ID</w:t>
      </w:r>
      <w:r>
        <w:rPr>
          <w:spacing w:val="50"/>
          <w:w w:val="108"/>
        </w:rPr>
        <w:t xml:space="preserve"> </w:t>
      </w:r>
      <w:r>
        <w:rPr>
          <w:w w:val="110"/>
        </w:rPr>
        <w:t>002.</w:t>
      </w:r>
    </w:p>
    <w:p w:rsidR="00092B85" w:rsidRDefault="003561DB">
      <w:pPr>
        <w:pStyle w:val="BodyText"/>
        <w:numPr>
          <w:ilvl w:val="1"/>
          <w:numId w:val="160"/>
        </w:numPr>
        <w:tabs>
          <w:tab w:val="left" w:pos="1722"/>
        </w:tabs>
        <w:spacing w:before="160" w:line="254" w:lineRule="auto"/>
        <w:ind w:right="967" w:hanging="293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settlement</w:t>
      </w:r>
      <w:r>
        <w:rPr>
          <w:spacing w:val="-8"/>
          <w:w w:val="110"/>
        </w:rPr>
        <w:t xml:space="preserve"> </w:t>
      </w:r>
      <w:r>
        <w:rPr>
          <w:w w:val="110"/>
        </w:rPr>
        <w:t>rule</w:t>
      </w:r>
      <w:r>
        <w:rPr>
          <w:spacing w:val="-10"/>
          <w:w w:val="110"/>
        </w:rPr>
        <w:t xml:space="preserve"> </w:t>
      </w:r>
      <w:r>
        <w:rPr>
          <w:w w:val="110"/>
        </w:rPr>
        <w:t>maintenance,</w:t>
      </w:r>
      <w:r>
        <w:rPr>
          <w:spacing w:val="-8"/>
          <w:w w:val="110"/>
        </w:rPr>
        <w:t xml:space="preserve"> </w:t>
      </w:r>
      <w:r>
        <w:rPr>
          <w:w w:val="110"/>
        </w:rPr>
        <w:t>choose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Done</w:t>
      </w:r>
      <w:r>
        <w:rPr>
          <w:i/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save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order,</w:t>
      </w:r>
      <w:r>
        <w:rPr>
          <w:spacing w:val="40"/>
          <w:w w:val="108"/>
        </w:rPr>
        <w:t xml:space="preserve"> </w:t>
      </w:r>
      <w:r>
        <w:rPr>
          <w:w w:val="110"/>
        </w:rPr>
        <w:t>choose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Save</w:t>
      </w:r>
      <w:r>
        <w:rPr>
          <w:i/>
          <w:spacing w:val="-20"/>
          <w:w w:val="110"/>
        </w:rPr>
        <w:t xml:space="preserve"> </w:t>
      </w:r>
      <w:r>
        <w:rPr>
          <w:w w:val="110"/>
        </w:rPr>
        <w:t>.</w:t>
      </w:r>
    </w:p>
    <w:p w:rsidR="00092B85" w:rsidRDefault="00092B85">
      <w:pPr>
        <w:spacing w:line="254" w:lineRule="auto"/>
        <w:sectPr w:rsidR="00092B85">
          <w:pgSz w:w="11920" w:h="16850"/>
          <w:pgMar w:top="580" w:right="108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05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755" w:name="_bookmark19"/>
                  <w:bookmarkEnd w:id="755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20"/>
                      <w:sz w:val="40"/>
                    </w:rPr>
                    <w:t>Exercise</w:t>
                  </w:r>
                  <w:r>
                    <w:rPr>
                      <w:rFonts w:ascii="Calibri"/>
                      <w:spacing w:val="-72"/>
                      <w:w w:val="12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20"/>
                      <w:sz w:val="40"/>
                    </w:rPr>
                    <w:t>20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802" style="width:234.6pt;height:.75pt;mso-position-horizontal-relative:char;mso-position-vertical-relative:line" coordsize="4692,15">
            <v:group id="_x0000_s1803" style="position:absolute;left:8;top:8;width:4677;height:2" coordorigin="8,8" coordsize="4677,2">
              <v:shape id="_x0000_s1804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spacing w:line="247" w:lineRule="auto"/>
        <w:ind w:right="328"/>
      </w:pPr>
      <w:r>
        <w:rPr>
          <w:w w:val="120"/>
        </w:rPr>
        <w:t>Create</w:t>
      </w:r>
      <w:r>
        <w:rPr>
          <w:spacing w:val="-13"/>
          <w:w w:val="120"/>
        </w:rPr>
        <w:t xml:space="preserve"> </w:t>
      </w:r>
      <w:r>
        <w:rPr>
          <w:w w:val="120"/>
        </w:rPr>
        <w:t>Transaction-Based</w:t>
      </w:r>
      <w:r>
        <w:rPr>
          <w:spacing w:val="-14"/>
          <w:w w:val="120"/>
        </w:rPr>
        <w:t xml:space="preserve"> </w:t>
      </w:r>
      <w:r>
        <w:rPr>
          <w:w w:val="120"/>
        </w:rPr>
        <w:t>Postings</w:t>
      </w:r>
      <w:r>
        <w:rPr>
          <w:spacing w:val="-12"/>
          <w:w w:val="120"/>
        </w:rPr>
        <w:t xml:space="preserve"> </w:t>
      </w:r>
      <w:r>
        <w:rPr>
          <w:w w:val="120"/>
        </w:rPr>
        <w:t>to</w:t>
      </w:r>
      <w:r>
        <w:rPr>
          <w:spacing w:val="-15"/>
          <w:w w:val="120"/>
        </w:rPr>
        <w:t xml:space="preserve"> </w:t>
      </w:r>
      <w:r>
        <w:rPr>
          <w:w w:val="120"/>
        </w:rPr>
        <w:t>an</w:t>
      </w:r>
      <w:r>
        <w:rPr>
          <w:spacing w:val="34"/>
          <w:w w:val="119"/>
        </w:rPr>
        <w:t xml:space="preserve"> </w:t>
      </w:r>
      <w:r>
        <w:rPr>
          <w:w w:val="120"/>
        </w:rPr>
        <w:t>Internal</w:t>
      </w:r>
      <w:r>
        <w:rPr>
          <w:spacing w:val="-22"/>
          <w:w w:val="120"/>
        </w:rPr>
        <w:t xml:space="preserve"> </w:t>
      </w:r>
      <w:r>
        <w:rPr>
          <w:w w:val="120"/>
        </w:rPr>
        <w:t>Order</w:t>
      </w:r>
    </w:p>
    <w:p w:rsidR="00092B85" w:rsidRPr="00C872AA" w:rsidRDefault="00C872AA">
      <w:pPr>
        <w:rPr>
          <w:rFonts w:ascii="Calibri" w:eastAsia="Calibri" w:hAnsi="Calibri" w:cs="Calibri"/>
          <w:color w:val="FF0000"/>
          <w:sz w:val="38"/>
          <w:szCs w:val="38"/>
          <w:rPrChange w:id="756" w:author="Wilder, Tom" w:date="2019-05-11T16:03:00Z">
            <w:rPr>
              <w:rFonts w:ascii="Calibri" w:eastAsia="Calibri" w:hAnsi="Calibri" w:cs="Calibri"/>
              <w:sz w:val="38"/>
              <w:szCs w:val="38"/>
            </w:rPr>
          </w:rPrChange>
        </w:rPr>
      </w:pPr>
      <w:ins w:id="757" w:author="Wilder, Tom" w:date="2019-05-11T16:03:00Z">
        <w:r w:rsidRPr="00C872AA">
          <w:rPr>
            <w:rFonts w:ascii="Calibri" w:eastAsia="Calibri" w:hAnsi="Calibri" w:cs="Calibri"/>
            <w:color w:val="FF0000"/>
            <w:sz w:val="38"/>
            <w:szCs w:val="38"/>
            <w:rPrChange w:id="758" w:author="Wilder, Tom" w:date="2019-05-11T16:03:00Z">
              <w:rPr>
                <w:rFonts w:ascii="Calibri" w:eastAsia="Calibri" w:hAnsi="Calibri" w:cs="Calibri"/>
                <w:sz w:val="38"/>
                <w:szCs w:val="38"/>
              </w:rPr>
            </w:rPrChange>
          </w:rPr>
          <w:t>Not yet updated</w:t>
        </w:r>
      </w:ins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56"/>
        <w:jc w:val="both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31" w:line="253" w:lineRule="auto"/>
        <w:ind w:right="256"/>
        <w:jc w:val="both"/>
      </w:pPr>
      <w:r>
        <w:rPr>
          <w:w w:val="115"/>
        </w:rPr>
        <w:t>You</w:t>
      </w:r>
      <w:r>
        <w:rPr>
          <w:spacing w:val="-28"/>
          <w:w w:val="115"/>
        </w:rPr>
        <w:t xml:space="preserve"> </w:t>
      </w:r>
      <w:r>
        <w:rPr>
          <w:spacing w:val="1"/>
          <w:w w:val="115"/>
        </w:rPr>
        <w:t>know</w:t>
      </w:r>
      <w:r>
        <w:rPr>
          <w:spacing w:val="-27"/>
          <w:w w:val="115"/>
        </w:rPr>
        <w:t xml:space="preserve"> </w:t>
      </w:r>
      <w:r>
        <w:rPr>
          <w:w w:val="115"/>
        </w:rPr>
        <w:t>that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6"/>
          <w:w w:val="115"/>
        </w:rPr>
        <w:t xml:space="preserve"> </w:t>
      </w:r>
      <w:r>
        <w:rPr>
          <w:w w:val="115"/>
        </w:rPr>
        <w:t>orders</w:t>
      </w:r>
      <w:r>
        <w:rPr>
          <w:spacing w:val="-24"/>
          <w:w w:val="115"/>
        </w:rPr>
        <w:t xml:space="preserve"> </w:t>
      </w:r>
      <w:r>
        <w:rPr>
          <w:w w:val="115"/>
        </w:rPr>
        <w:t>used</w:t>
      </w:r>
      <w:r>
        <w:rPr>
          <w:spacing w:val="-25"/>
          <w:w w:val="115"/>
        </w:rPr>
        <w:t xml:space="preserve"> </w:t>
      </w:r>
      <w:r>
        <w:rPr>
          <w:w w:val="115"/>
        </w:rPr>
        <w:t>by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6"/>
          <w:w w:val="115"/>
        </w:rPr>
        <w:t xml:space="preserve"> </w:t>
      </w:r>
      <w:r>
        <w:rPr>
          <w:w w:val="115"/>
        </w:rPr>
        <w:t>departments</w:t>
      </w:r>
      <w:r>
        <w:rPr>
          <w:spacing w:val="-25"/>
          <w:w w:val="115"/>
        </w:rPr>
        <w:t xml:space="preserve"> </w:t>
      </w:r>
      <w:r>
        <w:rPr>
          <w:w w:val="115"/>
        </w:rPr>
        <w:t>of</w:t>
      </w:r>
      <w:r>
        <w:rPr>
          <w:spacing w:val="-24"/>
          <w:w w:val="115"/>
        </w:rPr>
        <w:t xml:space="preserve"> </w:t>
      </w:r>
      <w:r>
        <w:rPr>
          <w:w w:val="115"/>
        </w:rPr>
        <w:t>your</w:t>
      </w:r>
      <w:r>
        <w:rPr>
          <w:spacing w:val="-26"/>
          <w:w w:val="115"/>
        </w:rPr>
        <w:t xml:space="preserve"> </w:t>
      </w:r>
      <w:r>
        <w:rPr>
          <w:w w:val="115"/>
        </w:rPr>
        <w:t>group</w:t>
      </w:r>
      <w:r>
        <w:rPr>
          <w:spacing w:val="-25"/>
          <w:w w:val="115"/>
        </w:rPr>
        <w:t xml:space="preserve"> </w:t>
      </w:r>
      <w:r>
        <w:rPr>
          <w:w w:val="115"/>
        </w:rPr>
        <w:t>are</w:t>
      </w:r>
      <w:r>
        <w:rPr>
          <w:spacing w:val="-26"/>
          <w:w w:val="115"/>
        </w:rPr>
        <w:t xml:space="preserve"> </w:t>
      </w:r>
      <w:r>
        <w:rPr>
          <w:w w:val="115"/>
        </w:rPr>
        <w:t>updated</w:t>
      </w:r>
      <w:r>
        <w:rPr>
          <w:spacing w:val="-25"/>
          <w:w w:val="115"/>
        </w:rPr>
        <w:t xml:space="preserve"> </w:t>
      </w:r>
      <w:r>
        <w:rPr>
          <w:w w:val="115"/>
        </w:rPr>
        <w:t>when</w:t>
      </w:r>
      <w:r>
        <w:rPr>
          <w:spacing w:val="-25"/>
          <w:w w:val="115"/>
        </w:rPr>
        <w:t xml:space="preserve"> </w:t>
      </w:r>
      <w:r>
        <w:rPr>
          <w:w w:val="115"/>
        </w:rPr>
        <w:t>business</w:t>
      </w:r>
      <w:r>
        <w:rPr>
          <w:spacing w:val="58"/>
          <w:w w:val="113"/>
        </w:rPr>
        <w:t xml:space="preserve"> </w:t>
      </w:r>
      <w:r>
        <w:rPr>
          <w:w w:val="115"/>
        </w:rPr>
        <w:t>transactions</w:t>
      </w:r>
      <w:r>
        <w:rPr>
          <w:spacing w:val="-8"/>
          <w:w w:val="115"/>
        </w:rPr>
        <w:t xml:space="preserve"> </w:t>
      </w:r>
      <w:r>
        <w:rPr>
          <w:w w:val="115"/>
        </w:rPr>
        <w:t>are</w:t>
      </w:r>
      <w:r>
        <w:rPr>
          <w:spacing w:val="-9"/>
          <w:w w:val="115"/>
        </w:rPr>
        <w:t xml:space="preserve"> </w:t>
      </w:r>
      <w:r>
        <w:rPr>
          <w:w w:val="115"/>
        </w:rPr>
        <w:t>carried</w:t>
      </w:r>
      <w:r>
        <w:rPr>
          <w:spacing w:val="-9"/>
          <w:w w:val="115"/>
        </w:rPr>
        <w:t xml:space="preserve"> </w:t>
      </w:r>
      <w:r>
        <w:rPr>
          <w:w w:val="115"/>
        </w:rPr>
        <w:t>out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Materials</w:t>
      </w:r>
      <w:r>
        <w:rPr>
          <w:spacing w:val="-7"/>
          <w:w w:val="115"/>
        </w:rPr>
        <w:t xml:space="preserve"> </w:t>
      </w:r>
      <w:r>
        <w:rPr>
          <w:w w:val="115"/>
        </w:rPr>
        <w:t>Management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Financial</w:t>
      </w:r>
      <w:r>
        <w:rPr>
          <w:spacing w:val="-7"/>
          <w:w w:val="115"/>
        </w:rPr>
        <w:t xml:space="preserve"> </w:t>
      </w:r>
      <w:r>
        <w:rPr>
          <w:w w:val="115"/>
        </w:rPr>
        <w:t>Accounting,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well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72"/>
          <w:w w:val="113"/>
        </w:rPr>
        <w:t xml:space="preserve"> </w:t>
      </w:r>
      <w:r>
        <w:rPr>
          <w:w w:val="115"/>
        </w:rPr>
        <w:t>directly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Management</w:t>
      </w:r>
      <w:r>
        <w:rPr>
          <w:spacing w:val="-32"/>
          <w:w w:val="115"/>
        </w:rPr>
        <w:t xml:space="preserve"> </w:t>
      </w:r>
      <w:r>
        <w:rPr>
          <w:w w:val="115"/>
        </w:rPr>
        <w:t>Accounting.</w:t>
      </w:r>
    </w:p>
    <w:p w:rsidR="00092B85" w:rsidRDefault="003561DB">
      <w:pPr>
        <w:pStyle w:val="BodyText"/>
        <w:spacing w:before="116" w:line="254" w:lineRule="auto"/>
        <w:ind w:right="328"/>
      </w:pPr>
      <w:r>
        <w:rPr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this</w:t>
      </w:r>
      <w:r>
        <w:rPr>
          <w:spacing w:val="-20"/>
          <w:w w:val="115"/>
        </w:rPr>
        <w:t xml:space="preserve"> </w:t>
      </w:r>
      <w:r>
        <w:rPr>
          <w:w w:val="115"/>
        </w:rPr>
        <w:t>case,</w:t>
      </w:r>
      <w:r>
        <w:rPr>
          <w:spacing w:val="-22"/>
          <w:w w:val="115"/>
        </w:rPr>
        <w:t xml:space="preserve"> </w:t>
      </w:r>
      <w:r>
        <w:rPr>
          <w:w w:val="115"/>
        </w:rPr>
        <w:t>assume</w:t>
      </w:r>
      <w:r>
        <w:rPr>
          <w:spacing w:val="-18"/>
          <w:w w:val="115"/>
        </w:rPr>
        <w:t xml:space="preserve"> </w:t>
      </w:r>
      <w:r>
        <w:rPr>
          <w:w w:val="115"/>
        </w:rPr>
        <w:t>that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some</w:t>
      </w:r>
      <w:r>
        <w:rPr>
          <w:spacing w:val="-20"/>
          <w:w w:val="115"/>
        </w:rPr>
        <w:t xml:space="preserve"> </w:t>
      </w:r>
      <w:r>
        <w:rPr>
          <w:w w:val="115"/>
        </w:rPr>
        <w:t>service</w:t>
      </w:r>
      <w:r>
        <w:rPr>
          <w:spacing w:val="-20"/>
          <w:w w:val="115"/>
        </w:rPr>
        <w:t xml:space="preserve"> </w:t>
      </w:r>
      <w:r>
        <w:rPr>
          <w:w w:val="115"/>
        </w:rPr>
        <w:t>cost</w:t>
      </w:r>
      <w:r>
        <w:rPr>
          <w:spacing w:val="-20"/>
          <w:w w:val="115"/>
        </w:rPr>
        <w:t xml:space="preserve"> </w:t>
      </w:r>
      <w:r>
        <w:rPr>
          <w:w w:val="115"/>
        </w:rPr>
        <w:t>are</w:t>
      </w:r>
      <w:r>
        <w:rPr>
          <w:spacing w:val="-19"/>
          <w:w w:val="115"/>
        </w:rPr>
        <w:t xml:space="preserve"> </w:t>
      </w:r>
      <w:r>
        <w:rPr>
          <w:w w:val="115"/>
        </w:rPr>
        <w:t>directly</w:t>
      </w:r>
      <w:r>
        <w:rPr>
          <w:spacing w:val="-19"/>
          <w:w w:val="115"/>
        </w:rPr>
        <w:t xml:space="preserve"> </w:t>
      </w:r>
      <w:r>
        <w:rPr>
          <w:w w:val="115"/>
        </w:rPr>
        <w:t>posted</w:t>
      </w:r>
      <w:r>
        <w:rPr>
          <w:spacing w:val="-20"/>
          <w:w w:val="115"/>
        </w:rPr>
        <w:t xml:space="preserve"> </w:t>
      </w:r>
      <w:r>
        <w:rPr>
          <w:w w:val="115"/>
        </w:rPr>
        <w:t>from</w:t>
      </w:r>
      <w:r>
        <w:rPr>
          <w:spacing w:val="-19"/>
          <w:w w:val="115"/>
        </w:rPr>
        <w:t xml:space="preserve"> </w:t>
      </w:r>
      <w:r>
        <w:rPr>
          <w:w w:val="115"/>
        </w:rPr>
        <w:t>Financial</w:t>
      </w:r>
      <w:r>
        <w:rPr>
          <w:spacing w:val="-18"/>
          <w:w w:val="115"/>
        </w:rPr>
        <w:t xml:space="preserve"> </w:t>
      </w:r>
      <w:r>
        <w:rPr>
          <w:w w:val="115"/>
        </w:rPr>
        <w:t>Accounting</w:t>
      </w:r>
      <w:r>
        <w:rPr>
          <w:spacing w:val="-19"/>
          <w:w w:val="115"/>
        </w:rPr>
        <w:t xml:space="preserve"> </w:t>
      </w:r>
      <w:r>
        <w:rPr>
          <w:w w:val="115"/>
        </w:rPr>
        <w:t>to</w:t>
      </w:r>
      <w:r>
        <w:rPr>
          <w:spacing w:val="58"/>
          <w:w w:val="113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internal</w:t>
      </w:r>
      <w:r>
        <w:rPr>
          <w:spacing w:val="-12"/>
          <w:w w:val="115"/>
        </w:rPr>
        <w:t xml:space="preserve"> </w:t>
      </w:r>
      <w:r>
        <w:rPr>
          <w:w w:val="115"/>
        </w:rPr>
        <w:t>order</w:t>
      </w:r>
      <w:r>
        <w:rPr>
          <w:spacing w:val="-28"/>
          <w:w w:val="115"/>
        </w:rPr>
        <w:t xml:space="preserve"> </w:t>
      </w:r>
      <w:r>
        <w:rPr>
          <w:w w:val="115"/>
        </w:rPr>
        <w:t>YOUR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PC</w:t>
      </w:r>
      <w:r>
        <w:rPr>
          <w:spacing w:val="-12"/>
          <w:w w:val="115"/>
        </w:rPr>
        <w:t xml:space="preserve"> </w:t>
      </w:r>
      <w:r>
        <w:rPr>
          <w:w w:val="115"/>
        </w:rPr>
        <w:t>SERIAL</w:t>
      </w:r>
      <w:r>
        <w:rPr>
          <w:spacing w:val="-12"/>
          <w:w w:val="115"/>
        </w:rPr>
        <w:t xml:space="preserve"> </w:t>
      </w:r>
      <w:r>
        <w:rPr>
          <w:spacing w:val="1"/>
          <w:w w:val="115"/>
        </w:rPr>
        <w:t>NUMBER###.</w:t>
      </w:r>
    </w:p>
    <w:p w:rsidR="00092B85" w:rsidRDefault="00DA5CB6">
      <w:pPr>
        <w:pStyle w:val="BodyText"/>
        <w:spacing w:before="115" w:line="254" w:lineRule="auto"/>
        <w:ind w:right="328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w w:val="115"/>
        </w:rPr>
        <w:t xml:space="preserve">  </w:t>
      </w:r>
      <w:r w:rsidR="003561DB">
        <w:rPr>
          <w:spacing w:val="3"/>
          <w:w w:val="115"/>
        </w:rPr>
        <w:t xml:space="preserve"> </w:t>
      </w:r>
      <w:r>
        <w:rPr>
          <w:spacing w:val="2"/>
          <w:w w:val="115"/>
        </w:rPr>
        <w:t>when the values include ###</w:t>
      </w:r>
      <w:r w:rsidR="00644AB7">
        <w:rPr>
          <w:spacing w:val="2"/>
          <w:w w:val="115"/>
        </w:rPr>
        <w:t>, replace</w:t>
      </w:r>
      <w:r w:rsidR="003561DB">
        <w:rPr>
          <w:spacing w:val="2"/>
          <w:w w:val="115"/>
        </w:rPr>
        <w:t>###</w:t>
      </w:r>
      <w:r w:rsidR="003561DB">
        <w:rPr>
          <w:w w:val="115"/>
        </w:rPr>
        <w:t xml:space="preserve">  </w:t>
      </w:r>
      <w:r w:rsidR="003561DB">
        <w:rPr>
          <w:spacing w:val="3"/>
          <w:w w:val="115"/>
        </w:rPr>
        <w:t xml:space="preserve"> </w:t>
      </w:r>
      <w:r>
        <w:rPr>
          <w:spacing w:val="3"/>
          <w:w w:val="115"/>
        </w:rPr>
        <w:t>with the number provided by your</w:t>
      </w:r>
      <w:r w:rsidR="003561DB">
        <w:rPr>
          <w:spacing w:val="108"/>
          <w:w w:val="118"/>
        </w:rPr>
        <w:t xml:space="preserve"> </w:t>
      </w:r>
      <w:r w:rsidR="003561DB">
        <w:rPr>
          <w:w w:val="120"/>
        </w:rPr>
        <w:t>instructor.</w:t>
      </w:r>
    </w:p>
    <w:p w:rsidR="00092B85" w:rsidRDefault="003561DB">
      <w:pPr>
        <w:pStyle w:val="BodyText"/>
        <w:spacing w:before="112"/>
        <w:jc w:val="both"/>
      </w:pPr>
      <w:r>
        <w:rPr>
          <w:w w:val="120"/>
        </w:rPr>
        <w:t>Create</w:t>
      </w:r>
      <w:r>
        <w:rPr>
          <w:spacing w:val="24"/>
          <w:w w:val="120"/>
        </w:rPr>
        <w:t xml:space="preserve"> </w:t>
      </w:r>
      <w:r>
        <w:rPr>
          <w:w w:val="120"/>
        </w:rPr>
        <w:t>G/L</w:t>
      </w:r>
      <w:r>
        <w:rPr>
          <w:spacing w:val="24"/>
          <w:w w:val="120"/>
        </w:rPr>
        <w:t xml:space="preserve"> </w:t>
      </w:r>
      <w:r>
        <w:rPr>
          <w:w w:val="120"/>
        </w:rPr>
        <w:t>Account</w:t>
      </w:r>
      <w:r>
        <w:rPr>
          <w:spacing w:val="23"/>
          <w:w w:val="120"/>
        </w:rPr>
        <w:t xml:space="preserve"> </w:t>
      </w:r>
      <w:r>
        <w:rPr>
          <w:w w:val="120"/>
        </w:rPr>
        <w:t>Postings</w:t>
      </w:r>
    </w:p>
    <w:p w:rsidR="00092B85" w:rsidRDefault="003561DB">
      <w:pPr>
        <w:pStyle w:val="BodyText"/>
        <w:spacing w:before="15" w:line="257" w:lineRule="auto"/>
        <w:ind w:right="328"/>
      </w:pP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G/L</w:t>
      </w:r>
      <w:r>
        <w:rPr>
          <w:spacing w:val="-10"/>
          <w:w w:val="110"/>
        </w:rPr>
        <w:t xml:space="preserve"> </w:t>
      </w:r>
      <w:r>
        <w:rPr>
          <w:w w:val="110"/>
        </w:rPr>
        <w:t>account</w:t>
      </w:r>
      <w:r>
        <w:rPr>
          <w:spacing w:val="-7"/>
          <w:w w:val="110"/>
        </w:rPr>
        <w:t xml:space="preserve"> </w:t>
      </w:r>
      <w:r>
        <w:rPr>
          <w:w w:val="110"/>
        </w:rPr>
        <w:t>postings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motor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pool</w:t>
      </w:r>
      <w:r>
        <w:rPr>
          <w:spacing w:val="-9"/>
          <w:w w:val="110"/>
        </w:rPr>
        <w:t xml:space="preserve"> </w:t>
      </w:r>
      <w:r>
        <w:rPr>
          <w:w w:val="110"/>
        </w:rPr>
        <w:t>order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compare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results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08"/>
        </w:rPr>
        <w:t xml:space="preserve"> </w:t>
      </w:r>
      <w:r>
        <w:rPr>
          <w:w w:val="110"/>
        </w:rPr>
        <w:t>information</w:t>
      </w:r>
      <w:r>
        <w:rPr>
          <w:spacing w:val="-31"/>
          <w:w w:val="110"/>
        </w:rPr>
        <w:t xml:space="preserve"> </w:t>
      </w:r>
      <w:r>
        <w:rPr>
          <w:w w:val="110"/>
        </w:rPr>
        <w:t>system.</w:t>
      </w:r>
    </w:p>
    <w:p w:rsidR="00092B85" w:rsidRDefault="003561DB">
      <w:pPr>
        <w:numPr>
          <w:ilvl w:val="0"/>
          <w:numId w:val="159"/>
        </w:numPr>
        <w:tabs>
          <w:tab w:val="left" w:pos="1398"/>
        </w:tabs>
        <w:spacing w:before="158" w:line="254" w:lineRule="auto"/>
        <w:ind w:right="510"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In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app,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Post</w:t>
      </w:r>
      <w:r>
        <w:rPr>
          <w:rFonts w:ascii="Calibri"/>
          <w:i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General</w:t>
      </w:r>
      <w:r>
        <w:rPr>
          <w:rFonts w:ascii="Calibri"/>
          <w:i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Journal</w:t>
      </w:r>
      <w:r>
        <w:rPr>
          <w:rFonts w:ascii="Calibri"/>
          <w:i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Entries</w:t>
      </w:r>
      <w:r>
        <w:rPr>
          <w:rFonts w:ascii="Calibri"/>
          <w:w w:val="115"/>
          <w:sz w:val="20"/>
        </w:rPr>
        <w:t>,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create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posting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layout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consulting</w:t>
      </w:r>
      <w:r>
        <w:rPr>
          <w:rFonts w:ascii="Calibri"/>
          <w:spacing w:val="72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services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data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table:</w:t>
      </w:r>
    </w:p>
    <w:p w:rsidR="00092B85" w:rsidRDefault="00092B85">
      <w:pPr>
        <w:spacing w:before="2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Journal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Entry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Date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date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Posting</w:t>
            </w:r>
            <w:r>
              <w:rPr>
                <w:rFonts w:ascii="Calibri"/>
                <w:i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date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759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760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Transaction</w:t>
            </w:r>
            <w:r>
              <w:rPr>
                <w:rFonts w:ascii="Calibri"/>
                <w:i/>
                <w:spacing w:val="-3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Currency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USD</w:t>
            </w:r>
          </w:p>
        </w:tc>
      </w:tr>
      <w:tr w:rsidR="00092B85">
        <w:trPr>
          <w:trHeight w:hRule="exact" w:val="396"/>
        </w:trPr>
        <w:tc>
          <w:tcPr>
            <w:tcW w:w="824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1st</w:t>
            </w:r>
            <w:r>
              <w:rPr>
                <w:rFonts w:ascii="Calibri"/>
                <w:i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Line</w:t>
            </w:r>
            <w:r>
              <w:rPr>
                <w:rFonts w:ascii="Calibri"/>
                <w:i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Item:</w:t>
            </w:r>
          </w:p>
        </w:tc>
      </w:tr>
      <w:tr w:rsidR="00092B85">
        <w:trPr>
          <w:trHeight w:hRule="exact" w:val="40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1"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761" w:author="Wilder, Tom" w:date="2019-05-11T11:04:00Z">
              <w:r w:rsidDel="003561DB">
                <w:rPr>
                  <w:rFonts w:ascii="Courier New"/>
                  <w:b/>
                  <w:sz w:val="20"/>
                </w:rPr>
                <w:delText>71000###</w:delText>
              </w:r>
            </w:del>
            <w:ins w:id="762" w:author="Wilder, Tom" w:date="2019-05-11T11:04:00Z">
              <w:r>
                <w:rPr>
                  <w:rFonts w:ascii="Courier New"/>
                  <w:b/>
                  <w:sz w:val="20"/>
                </w:rPr>
                <w:t>710###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Debit</w:t>
            </w:r>
            <w:r>
              <w:rPr>
                <w:rFonts w:ascii="Calibri"/>
                <w:i/>
                <w:spacing w:val="-20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Amount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4000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Choose</w:t>
            </w:r>
            <w:r>
              <w:rPr>
                <w:rFonts w:ascii="Calibri"/>
                <w:i/>
                <w:spacing w:val="-2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Details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Tax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XI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Order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i/>
                <w:sz w:val="20"/>
              </w:rPr>
              <w:t>Your</w:t>
            </w:r>
            <w:r>
              <w:rPr>
                <w:rFonts w:ascii="Courier New"/>
                <w:b/>
                <w:i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PC</w:t>
            </w:r>
            <w:r>
              <w:rPr>
                <w:rFonts w:ascii="Courier New"/>
                <w:b/>
                <w:i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serial</w:t>
            </w:r>
            <w:r>
              <w:rPr>
                <w:rFonts w:ascii="Courier New"/>
                <w:b/>
                <w:i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number</w:t>
            </w:r>
          </w:p>
        </w:tc>
      </w:tr>
      <w:tr w:rsidR="00092B85">
        <w:trPr>
          <w:trHeight w:hRule="exact" w:val="396"/>
        </w:trPr>
        <w:tc>
          <w:tcPr>
            <w:tcW w:w="824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2nd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Line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Item: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i/>
                <w:sz w:val="20"/>
              </w:rPr>
              <w:t>Your</w:t>
            </w:r>
            <w:r>
              <w:rPr>
                <w:rFonts w:ascii="Courier New"/>
                <w:b/>
                <w:i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Equipment</w:t>
            </w:r>
            <w:r>
              <w:rPr>
                <w:rFonts w:ascii="Courier New"/>
                <w:b/>
                <w:i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Account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Credit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Amount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4760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Tax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Item: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</w:tbl>
    <w:p w:rsidR="00092B85" w:rsidRDefault="00092B85">
      <w:pPr>
        <w:sectPr w:rsidR="00092B85"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4631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Exercise</w:t>
      </w:r>
      <w:r>
        <w:rPr>
          <w:rFonts w:ascii="Calibri"/>
          <w:spacing w:val="-7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20: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Create</w:t>
      </w:r>
      <w:r>
        <w:rPr>
          <w:rFonts w:ascii="Calibri"/>
          <w:spacing w:val="-7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Transaction-Based</w:t>
      </w:r>
      <w:r>
        <w:rPr>
          <w:rFonts w:ascii="Calibri"/>
          <w:spacing w:val="-7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Postings</w:t>
      </w:r>
      <w:r>
        <w:rPr>
          <w:rFonts w:ascii="Calibri"/>
          <w:spacing w:val="-7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to</w:t>
      </w:r>
      <w:r>
        <w:rPr>
          <w:rFonts w:ascii="Calibri"/>
          <w:spacing w:val="-7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an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Internal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Order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18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Calculate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Tax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check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the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box</w:t>
            </w:r>
          </w:p>
        </w:tc>
      </w:tr>
    </w:tbl>
    <w:p w:rsidR="00092B85" w:rsidRDefault="00092B8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92B85" w:rsidRDefault="003561DB">
      <w:pPr>
        <w:pStyle w:val="BodyText"/>
        <w:numPr>
          <w:ilvl w:val="0"/>
          <w:numId w:val="159"/>
        </w:numPr>
        <w:tabs>
          <w:tab w:val="left" w:pos="1398"/>
        </w:tabs>
        <w:spacing w:before="59" w:line="254" w:lineRule="auto"/>
        <w:ind w:right="695" w:hanging="267"/>
      </w:pPr>
      <w:r>
        <w:rPr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SAP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Fiori</w:t>
      </w:r>
      <w:r>
        <w:rPr>
          <w:spacing w:val="-17"/>
          <w:w w:val="115"/>
        </w:rPr>
        <w:t xml:space="preserve"> </w:t>
      </w:r>
      <w:r>
        <w:rPr>
          <w:w w:val="115"/>
        </w:rPr>
        <w:t>app,</w:t>
      </w:r>
      <w:r>
        <w:rPr>
          <w:spacing w:val="-22"/>
          <w:w w:val="115"/>
        </w:rPr>
        <w:t xml:space="preserve"> </w:t>
      </w:r>
      <w:r>
        <w:rPr>
          <w:i/>
          <w:w w:val="115"/>
        </w:rPr>
        <w:t>Internal</w:t>
      </w:r>
      <w:r>
        <w:rPr>
          <w:i/>
          <w:spacing w:val="-16"/>
          <w:w w:val="115"/>
        </w:rPr>
        <w:t xml:space="preserve"> </w:t>
      </w:r>
      <w:r>
        <w:rPr>
          <w:i/>
          <w:w w:val="115"/>
        </w:rPr>
        <w:t>Orders</w:t>
      </w:r>
      <w:r>
        <w:rPr>
          <w:i/>
          <w:spacing w:val="-19"/>
          <w:w w:val="115"/>
        </w:rPr>
        <w:t xml:space="preserve"> </w:t>
      </w:r>
      <w:r>
        <w:rPr>
          <w:i/>
          <w:w w:val="115"/>
        </w:rPr>
        <w:t>Plan/Actual</w:t>
      </w:r>
      <w:r>
        <w:rPr>
          <w:w w:val="115"/>
        </w:rPr>
        <w:t>,</w:t>
      </w:r>
      <w:r>
        <w:rPr>
          <w:spacing w:val="-21"/>
          <w:w w:val="115"/>
        </w:rPr>
        <w:t xml:space="preserve"> </w:t>
      </w:r>
      <w:r>
        <w:rPr>
          <w:w w:val="115"/>
        </w:rPr>
        <w:t>check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effect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G/L</w:t>
      </w:r>
      <w:r>
        <w:rPr>
          <w:spacing w:val="-20"/>
          <w:w w:val="115"/>
        </w:rPr>
        <w:t xml:space="preserve"> </w:t>
      </w:r>
      <w:r>
        <w:rPr>
          <w:w w:val="115"/>
        </w:rPr>
        <w:t>account</w:t>
      </w:r>
      <w:r>
        <w:rPr>
          <w:spacing w:val="66"/>
          <w:w w:val="113"/>
        </w:rPr>
        <w:t xml:space="preserve"> </w:t>
      </w:r>
      <w:r>
        <w:rPr>
          <w:w w:val="115"/>
        </w:rPr>
        <w:t>postings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18"/>
          <w:w w:val="115"/>
        </w:rPr>
        <w:t xml:space="preserve"> </w:t>
      </w:r>
      <w:r>
        <w:rPr>
          <w:w w:val="115"/>
        </w:rPr>
        <w:t>your</w:t>
      </w:r>
      <w:r>
        <w:rPr>
          <w:spacing w:val="-17"/>
          <w:w w:val="115"/>
        </w:rPr>
        <w:t xml:space="preserve"> </w:t>
      </w:r>
      <w:r>
        <w:rPr>
          <w:w w:val="115"/>
        </w:rPr>
        <w:t>order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PC</w:t>
      </w:r>
      <w:r>
        <w:rPr>
          <w:spacing w:val="-12"/>
          <w:w w:val="115"/>
        </w:rPr>
        <w:t xml:space="preserve"> </w:t>
      </w:r>
      <w:r>
        <w:rPr>
          <w:w w:val="115"/>
        </w:rPr>
        <w:t>SERIAL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NUMBER###.</w:t>
      </w:r>
      <w:r>
        <w:rPr>
          <w:spacing w:val="-14"/>
          <w:w w:val="115"/>
        </w:rPr>
        <w:t xml:space="preserve"> </w:t>
      </w:r>
      <w:r>
        <w:rPr>
          <w:w w:val="115"/>
        </w:rPr>
        <w:t>Display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posted</w:t>
      </w:r>
      <w:r>
        <w:rPr>
          <w:spacing w:val="38"/>
          <w:w w:val="113"/>
        </w:rPr>
        <w:t xml:space="preserve"> </w:t>
      </w:r>
      <w:r>
        <w:rPr>
          <w:w w:val="115"/>
        </w:rPr>
        <w:t>document.</w:t>
      </w:r>
    </w:p>
    <w:p w:rsidR="00092B85" w:rsidRDefault="00092B85">
      <w:pPr>
        <w:spacing w:before="2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Fiscal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year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current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fiscal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year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5"/>
                <w:sz w:val="20"/>
              </w:rPr>
              <w:t>0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Posting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Period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is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current</w:t>
            </w:r>
            <w:r>
              <w:rPr>
                <w:rFonts w:ascii="Calibri"/>
                <w:spacing w:val="-2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period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Order</w:t>
            </w:r>
            <w:r>
              <w:rPr>
                <w:rFonts w:ascii="Calibri"/>
                <w:spacing w:val="-2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Number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Your</w:t>
            </w:r>
            <w:r>
              <w:rPr>
                <w:rFonts w:ascii="Calibri"/>
                <w:i/>
                <w:spacing w:val="19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PC</w:t>
            </w:r>
            <w:r>
              <w:rPr>
                <w:rFonts w:ascii="Calibri"/>
                <w:i/>
                <w:spacing w:val="18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Serial</w:t>
            </w:r>
            <w:r>
              <w:rPr>
                <w:rFonts w:ascii="Calibri"/>
                <w:i/>
                <w:spacing w:val="18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Number</w:t>
            </w:r>
          </w:p>
        </w:tc>
      </w:tr>
    </w:tbl>
    <w:p w:rsidR="00092B85" w:rsidRDefault="00092B85">
      <w:pPr>
        <w:rPr>
          <w:rFonts w:ascii="Calibri" w:eastAsia="Calibri" w:hAnsi="Calibri" w:cs="Calibri"/>
          <w:sz w:val="20"/>
          <w:szCs w:val="20"/>
        </w:rPr>
        <w:sectPr w:rsidR="00092B85">
          <w:pgSz w:w="11920" w:h="16850"/>
          <w:pgMar w:top="580" w:right="104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801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8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>Solution 20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798" style="width:234.6pt;height:.75pt;mso-position-horizontal-relative:char;mso-position-vertical-relative:line" coordsize="4692,15">
            <v:group id="_x0000_s1799" style="position:absolute;left:8;top:8;width:4677;height:2" coordorigin="8,8" coordsize="4677,2">
              <v:shape id="_x0000_s1800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  <w:spacing w:line="247" w:lineRule="auto"/>
        <w:ind w:right="328"/>
      </w:pPr>
      <w:r>
        <w:rPr>
          <w:w w:val="120"/>
        </w:rPr>
        <w:t>Create</w:t>
      </w:r>
      <w:r>
        <w:rPr>
          <w:spacing w:val="-13"/>
          <w:w w:val="120"/>
        </w:rPr>
        <w:t xml:space="preserve"> </w:t>
      </w:r>
      <w:r>
        <w:rPr>
          <w:w w:val="120"/>
        </w:rPr>
        <w:t>Transaction-Based</w:t>
      </w:r>
      <w:r>
        <w:rPr>
          <w:spacing w:val="-14"/>
          <w:w w:val="120"/>
        </w:rPr>
        <w:t xml:space="preserve"> </w:t>
      </w:r>
      <w:r>
        <w:rPr>
          <w:w w:val="120"/>
        </w:rPr>
        <w:t>Postings</w:t>
      </w:r>
      <w:r>
        <w:rPr>
          <w:spacing w:val="-12"/>
          <w:w w:val="120"/>
        </w:rPr>
        <w:t xml:space="preserve"> </w:t>
      </w:r>
      <w:r>
        <w:rPr>
          <w:w w:val="120"/>
        </w:rPr>
        <w:t>to</w:t>
      </w:r>
      <w:r>
        <w:rPr>
          <w:spacing w:val="-15"/>
          <w:w w:val="120"/>
        </w:rPr>
        <w:t xml:space="preserve"> </w:t>
      </w:r>
      <w:r>
        <w:rPr>
          <w:w w:val="120"/>
        </w:rPr>
        <w:t>an</w:t>
      </w:r>
      <w:r>
        <w:rPr>
          <w:spacing w:val="34"/>
          <w:w w:val="119"/>
        </w:rPr>
        <w:t xml:space="preserve"> </w:t>
      </w:r>
      <w:r>
        <w:rPr>
          <w:w w:val="120"/>
        </w:rPr>
        <w:t>Internal</w:t>
      </w:r>
      <w:r>
        <w:rPr>
          <w:spacing w:val="-22"/>
          <w:w w:val="120"/>
        </w:rPr>
        <w:t xml:space="preserve"> </w:t>
      </w:r>
      <w:r>
        <w:rPr>
          <w:w w:val="120"/>
        </w:rPr>
        <w:t>Order</w:t>
      </w:r>
    </w:p>
    <w:p w:rsidR="00092B85" w:rsidRPr="00C872AA" w:rsidRDefault="00C872AA">
      <w:pPr>
        <w:rPr>
          <w:rFonts w:ascii="Calibri" w:eastAsia="Calibri" w:hAnsi="Calibri" w:cs="Calibri"/>
          <w:color w:val="FF0000"/>
          <w:sz w:val="38"/>
          <w:szCs w:val="38"/>
          <w:rPrChange w:id="763" w:author="Wilder, Tom" w:date="2019-05-11T16:03:00Z">
            <w:rPr>
              <w:rFonts w:ascii="Calibri" w:eastAsia="Calibri" w:hAnsi="Calibri" w:cs="Calibri"/>
              <w:sz w:val="38"/>
              <w:szCs w:val="38"/>
            </w:rPr>
          </w:rPrChange>
        </w:rPr>
      </w:pPr>
      <w:ins w:id="764" w:author="Wilder, Tom" w:date="2019-05-11T16:03:00Z">
        <w:r w:rsidRPr="00C872AA">
          <w:rPr>
            <w:rFonts w:ascii="Calibri" w:eastAsia="Calibri" w:hAnsi="Calibri" w:cs="Calibri"/>
            <w:color w:val="FF0000"/>
            <w:sz w:val="38"/>
            <w:szCs w:val="38"/>
            <w:rPrChange w:id="765" w:author="Wilder, Tom" w:date="2019-05-11T16:03:00Z">
              <w:rPr>
                <w:rFonts w:ascii="Calibri" w:eastAsia="Calibri" w:hAnsi="Calibri" w:cs="Calibri"/>
                <w:sz w:val="38"/>
                <w:szCs w:val="38"/>
              </w:rPr>
            </w:rPrChange>
          </w:rPr>
          <w:t>Not yet updated</w:t>
        </w:r>
      </w:ins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56"/>
        <w:jc w:val="both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31" w:line="253" w:lineRule="auto"/>
        <w:ind w:right="256"/>
        <w:jc w:val="both"/>
      </w:pPr>
      <w:r>
        <w:rPr>
          <w:w w:val="115"/>
        </w:rPr>
        <w:t>You</w:t>
      </w:r>
      <w:r>
        <w:rPr>
          <w:spacing w:val="-28"/>
          <w:w w:val="115"/>
        </w:rPr>
        <w:t xml:space="preserve"> </w:t>
      </w:r>
      <w:r>
        <w:rPr>
          <w:spacing w:val="1"/>
          <w:w w:val="115"/>
        </w:rPr>
        <w:t>know</w:t>
      </w:r>
      <w:r>
        <w:rPr>
          <w:spacing w:val="-27"/>
          <w:w w:val="115"/>
        </w:rPr>
        <w:t xml:space="preserve"> </w:t>
      </w:r>
      <w:r>
        <w:rPr>
          <w:w w:val="115"/>
        </w:rPr>
        <w:t>that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6"/>
          <w:w w:val="115"/>
        </w:rPr>
        <w:t xml:space="preserve"> </w:t>
      </w:r>
      <w:r>
        <w:rPr>
          <w:w w:val="115"/>
        </w:rPr>
        <w:t>orders</w:t>
      </w:r>
      <w:r>
        <w:rPr>
          <w:spacing w:val="-24"/>
          <w:w w:val="115"/>
        </w:rPr>
        <w:t xml:space="preserve"> </w:t>
      </w:r>
      <w:r>
        <w:rPr>
          <w:w w:val="115"/>
        </w:rPr>
        <w:t>used</w:t>
      </w:r>
      <w:r>
        <w:rPr>
          <w:spacing w:val="-25"/>
          <w:w w:val="115"/>
        </w:rPr>
        <w:t xml:space="preserve"> </w:t>
      </w:r>
      <w:r>
        <w:rPr>
          <w:w w:val="115"/>
        </w:rPr>
        <w:t>by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6"/>
          <w:w w:val="115"/>
        </w:rPr>
        <w:t xml:space="preserve"> </w:t>
      </w:r>
      <w:r>
        <w:rPr>
          <w:w w:val="115"/>
        </w:rPr>
        <w:t>departments</w:t>
      </w:r>
      <w:r>
        <w:rPr>
          <w:spacing w:val="-25"/>
          <w:w w:val="115"/>
        </w:rPr>
        <w:t xml:space="preserve"> </w:t>
      </w:r>
      <w:r>
        <w:rPr>
          <w:w w:val="115"/>
        </w:rPr>
        <w:t>of</w:t>
      </w:r>
      <w:r>
        <w:rPr>
          <w:spacing w:val="-24"/>
          <w:w w:val="115"/>
        </w:rPr>
        <w:t xml:space="preserve"> </w:t>
      </w:r>
      <w:r>
        <w:rPr>
          <w:w w:val="115"/>
        </w:rPr>
        <w:t>your</w:t>
      </w:r>
      <w:r>
        <w:rPr>
          <w:spacing w:val="-26"/>
          <w:w w:val="115"/>
        </w:rPr>
        <w:t xml:space="preserve"> </w:t>
      </w:r>
      <w:r>
        <w:rPr>
          <w:w w:val="115"/>
        </w:rPr>
        <w:t>group</w:t>
      </w:r>
      <w:r>
        <w:rPr>
          <w:spacing w:val="-25"/>
          <w:w w:val="115"/>
        </w:rPr>
        <w:t xml:space="preserve"> </w:t>
      </w:r>
      <w:r>
        <w:rPr>
          <w:w w:val="115"/>
        </w:rPr>
        <w:t>are</w:t>
      </w:r>
      <w:r>
        <w:rPr>
          <w:spacing w:val="-26"/>
          <w:w w:val="115"/>
        </w:rPr>
        <w:t xml:space="preserve"> </w:t>
      </w:r>
      <w:r>
        <w:rPr>
          <w:w w:val="115"/>
        </w:rPr>
        <w:t>updated</w:t>
      </w:r>
      <w:r>
        <w:rPr>
          <w:spacing w:val="-25"/>
          <w:w w:val="115"/>
        </w:rPr>
        <w:t xml:space="preserve"> </w:t>
      </w:r>
      <w:r>
        <w:rPr>
          <w:w w:val="115"/>
        </w:rPr>
        <w:t>when</w:t>
      </w:r>
      <w:r>
        <w:rPr>
          <w:spacing w:val="-25"/>
          <w:w w:val="115"/>
        </w:rPr>
        <w:t xml:space="preserve"> </w:t>
      </w:r>
      <w:r>
        <w:rPr>
          <w:w w:val="115"/>
        </w:rPr>
        <w:t>business</w:t>
      </w:r>
      <w:r>
        <w:rPr>
          <w:spacing w:val="58"/>
          <w:w w:val="113"/>
        </w:rPr>
        <w:t xml:space="preserve"> </w:t>
      </w:r>
      <w:r>
        <w:rPr>
          <w:w w:val="115"/>
        </w:rPr>
        <w:t>transactions</w:t>
      </w:r>
      <w:r>
        <w:rPr>
          <w:spacing w:val="-8"/>
          <w:w w:val="115"/>
        </w:rPr>
        <w:t xml:space="preserve"> </w:t>
      </w:r>
      <w:r>
        <w:rPr>
          <w:w w:val="115"/>
        </w:rPr>
        <w:t>are</w:t>
      </w:r>
      <w:r>
        <w:rPr>
          <w:spacing w:val="-9"/>
          <w:w w:val="115"/>
        </w:rPr>
        <w:t xml:space="preserve"> </w:t>
      </w:r>
      <w:r>
        <w:rPr>
          <w:w w:val="115"/>
        </w:rPr>
        <w:t>carried</w:t>
      </w:r>
      <w:r>
        <w:rPr>
          <w:spacing w:val="-9"/>
          <w:w w:val="115"/>
        </w:rPr>
        <w:t xml:space="preserve"> </w:t>
      </w:r>
      <w:r>
        <w:rPr>
          <w:w w:val="115"/>
        </w:rPr>
        <w:t>out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Materials</w:t>
      </w:r>
      <w:r>
        <w:rPr>
          <w:spacing w:val="-7"/>
          <w:w w:val="115"/>
        </w:rPr>
        <w:t xml:space="preserve"> </w:t>
      </w:r>
      <w:r>
        <w:rPr>
          <w:w w:val="115"/>
        </w:rPr>
        <w:t>Management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Financial</w:t>
      </w:r>
      <w:r>
        <w:rPr>
          <w:spacing w:val="-7"/>
          <w:w w:val="115"/>
        </w:rPr>
        <w:t xml:space="preserve"> </w:t>
      </w:r>
      <w:r>
        <w:rPr>
          <w:w w:val="115"/>
        </w:rPr>
        <w:t>Accounting,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well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72"/>
          <w:w w:val="113"/>
        </w:rPr>
        <w:t xml:space="preserve"> </w:t>
      </w:r>
      <w:r>
        <w:rPr>
          <w:w w:val="115"/>
        </w:rPr>
        <w:t>directly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Management</w:t>
      </w:r>
      <w:r>
        <w:rPr>
          <w:spacing w:val="-32"/>
          <w:w w:val="115"/>
        </w:rPr>
        <w:t xml:space="preserve"> </w:t>
      </w:r>
      <w:r>
        <w:rPr>
          <w:w w:val="115"/>
        </w:rPr>
        <w:t>Accounting.</w:t>
      </w:r>
    </w:p>
    <w:p w:rsidR="00092B85" w:rsidRDefault="003561DB">
      <w:pPr>
        <w:pStyle w:val="BodyText"/>
        <w:spacing w:before="116" w:line="254" w:lineRule="auto"/>
        <w:ind w:right="328"/>
      </w:pPr>
      <w:r>
        <w:rPr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this</w:t>
      </w:r>
      <w:r>
        <w:rPr>
          <w:spacing w:val="-20"/>
          <w:w w:val="115"/>
        </w:rPr>
        <w:t xml:space="preserve"> </w:t>
      </w:r>
      <w:r>
        <w:rPr>
          <w:w w:val="115"/>
        </w:rPr>
        <w:t>case,</w:t>
      </w:r>
      <w:r>
        <w:rPr>
          <w:spacing w:val="-22"/>
          <w:w w:val="115"/>
        </w:rPr>
        <w:t xml:space="preserve"> </w:t>
      </w:r>
      <w:r>
        <w:rPr>
          <w:w w:val="115"/>
        </w:rPr>
        <w:t>assume</w:t>
      </w:r>
      <w:r>
        <w:rPr>
          <w:spacing w:val="-18"/>
          <w:w w:val="115"/>
        </w:rPr>
        <w:t xml:space="preserve"> </w:t>
      </w:r>
      <w:r>
        <w:rPr>
          <w:w w:val="115"/>
        </w:rPr>
        <w:t>that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some</w:t>
      </w:r>
      <w:r>
        <w:rPr>
          <w:spacing w:val="-20"/>
          <w:w w:val="115"/>
        </w:rPr>
        <w:t xml:space="preserve"> </w:t>
      </w:r>
      <w:r>
        <w:rPr>
          <w:w w:val="115"/>
        </w:rPr>
        <w:t>service</w:t>
      </w:r>
      <w:r>
        <w:rPr>
          <w:spacing w:val="-20"/>
          <w:w w:val="115"/>
        </w:rPr>
        <w:t xml:space="preserve"> </w:t>
      </w:r>
      <w:r>
        <w:rPr>
          <w:w w:val="115"/>
        </w:rPr>
        <w:t>cost</w:t>
      </w:r>
      <w:r>
        <w:rPr>
          <w:spacing w:val="-20"/>
          <w:w w:val="115"/>
        </w:rPr>
        <w:t xml:space="preserve"> </w:t>
      </w:r>
      <w:r>
        <w:rPr>
          <w:w w:val="115"/>
        </w:rPr>
        <w:t>are</w:t>
      </w:r>
      <w:r>
        <w:rPr>
          <w:spacing w:val="-19"/>
          <w:w w:val="115"/>
        </w:rPr>
        <w:t xml:space="preserve"> </w:t>
      </w:r>
      <w:r>
        <w:rPr>
          <w:w w:val="115"/>
        </w:rPr>
        <w:t>directly</w:t>
      </w:r>
      <w:r>
        <w:rPr>
          <w:spacing w:val="-19"/>
          <w:w w:val="115"/>
        </w:rPr>
        <w:t xml:space="preserve"> </w:t>
      </w:r>
      <w:r>
        <w:rPr>
          <w:w w:val="115"/>
        </w:rPr>
        <w:t>posted</w:t>
      </w:r>
      <w:r>
        <w:rPr>
          <w:spacing w:val="-20"/>
          <w:w w:val="115"/>
        </w:rPr>
        <w:t xml:space="preserve"> </w:t>
      </w:r>
      <w:r>
        <w:rPr>
          <w:w w:val="115"/>
        </w:rPr>
        <w:t>from</w:t>
      </w:r>
      <w:r>
        <w:rPr>
          <w:spacing w:val="-20"/>
          <w:w w:val="115"/>
        </w:rPr>
        <w:t xml:space="preserve"> </w:t>
      </w:r>
      <w:r>
        <w:rPr>
          <w:w w:val="115"/>
        </w:rPr>
        <w:t>Financial</w:t>
      </w:r>
      <w:r>
        <w:rPr>
          <w:spacing w:val="-18"/>
          <w:w w:val="115"/>
        </w:rPr>
        <w:t xml:space="preserve"> </w:t>
      </w:r>
      <w:r>
        <w:rPr>
          <w:w w:val="115"/>
        </w:rPr>
        <w:t>Accounting</w:t>
      </w:r>
      <w:r>
        <w:rPr>
          <w:spacing w:val="-19"/>
          <w:w w:val="115"/>
        </w:rPr>
        <w:t xml:space="preserve"> </w:t>
      </w:r>
      <w:r>
        <w:rPr>
          <w:w w:val="115"/>
        </w:rPr>
        <w:t>to</w:t>
      </w:r>
      <w:r>
        <w:rPr>
          <w:spacing w:val="58"/>
          <w:w w:val="113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internal</w:t>
      </w:r>
      <w:r>
        <w:rPr>
          <w:spacing w:val="-12"/>
          <w:w w:val="115"/>
        </w:rPr>
        <w:t xml:space="preserve"> </w:t>
      </w:r>
      <w:r>
        <w:rPr>
          <w:w w:val="115"/>
        </w:rPr>
        <w:t>order</w:t>
      </w:r>
      <w:r>
        <w:rPr>
          <w:spacing w:val="-28"/>
          <w:w w:val="115"/>
        </w:rPr>
        <w:t xml:space="preserve"> </w:t>
      </w:r>
      <w:r>
        <w:rPr>
          <w:w w:val="115"/>
        </w:rPr>
        <w:t>YOUR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PC</w:t>
      </w:r>
      <w:r>
        <w:rPr>
          <w:spacing w:val="-12"/>
          <w:w w:val="115"/>
        </w:rPr>
        <w:t xml:space="preserve"> </w:t>
      </w:r>
      <w:r>
        <w:rPr>
          <w:w w:val="115"/>
        </w:rPr>
        <w:t>SERIAL</w:t>
      </w:r>
      <w:r>
        <w:rPr>
          <w:spacing w:val="-12"/>
          <w:w w:val="115"/>
        </w:rPr>
        <w:t xml:space="preserve"> </w:t>
      </w:r>
      <w:r>
        <w:rPr>
          <w:spacing w:val="1"/>
          <w:w w:val="115"/>
        </w:rPr>
        <w:t>NUMBER###.</w:t>
      </w:r>
    </w:p>
    <w:p w:rsidR="00092B85" w:rsidRDefault="00DA5CB6">
      <w:pPr>
        <w:pStyle w:val="BodyText"/>
        <w:spacing w:before="115" w:line="254" w:lineRule="auto"/>
        <w:ind w:right="328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w w:val="115"/>
        </w:rPr>
        <w:t xml:space="preserve">  </w:t>
      </w:r>
      <w:r w:rsidR="003561DB">
        <w:rPr>
          <w:spacing w:val="3"/>
          <w:w w:val="115"/>
        </w:rPr>
        <w:t xml:space="preserve"> </w:t>
      </w:r>
      <w:r>
        <w:rPr>
          <w:spacing w:val="2"/>
          <w:w w:val="115"/>
        </w:rPr>
        <w:t>when the values include ###</w:t>
      </w:r>
      <w:r w:rsidR="00644AB7">
        <w:rPr>
          <w:spacing w:val="2"/>
          <w:w w:val="115"/>
        </w:rPr>
        <w:t>, replace</w:t>
      </w:r>
      <w:r w:rsidR="003561DB">
        <w:rPr>
          <w:spacing w:val="2"/>
          <w:w w:val="115"/>
        </w:rPr>
        <w:t>###</w:t>
      </w:r>
      <w:r w:rsidR="003561DB">
        <w:rPr>
          <w:w w:val="115"/>
        </w:rPr>
        <w:t xml:space="preserve">  </w:t>
      </w:r>
      <w:r w:rsidR="003561DB">
        <w:rPr>
          <w:spacing w:val="3"/>
          <w:w w:val="115"/>
        </w:rPr>
        <w:t xml:space="preserve"> </w:t>
      </w:r>
      <w:r>
        <w:rPr>
          <w:spacing w:val="3"/>
          <w:w w:val="115"/>
        </w:rPr>
        <w:t>with the number provided by your</w:t>
      </w:r>
      <w:r w:rsidR="003561DB">
        <w:rPr>
          <w:spacing w:val="108"/>
          <w:w w:val="118"/>
        </w:rPr>
        <w:t xml:space="preserve"> </w:t>
      </w:r>
      <w:r w:rsidR="003561DB">
        <w:rPr>
          <w:w w:val="120"/>
        </w:rPr>
        <w:t>instructor.</w:t>
      </w:r>
    </w:p>
    <w:p w:rsidR="00092B85" w:rsidRDefault="003561DB">
      <w:pPr>
        <w:pStyle w:val="BodyText"/>
        <w:spacing w:before="112"/>
        <w:jc w:val="both"/>
      </w:pPr>
      <w:r>
        <w:rPr>
          <w:w w:val="120"/>
        </w:rPr>
        <w:t>Create</w:t>
      </w:r>
      <w:r>
        <w:rPr>
          <w:spacing w:val="24"/>
          <w:w w:val="120"/>
        </w:rPr>
        <w:t xml:space="preserve"> </w:t>
      </w:r>
      <w:r>
        <w:rPr>
          <w:w w:val="120"/>
        </w:rPr>
        <w:t>G/L</w:t>
      </w:r>
      <w:r>
        <w:rPr>
          <w:spacing w:val="24"/>
          <w:w w:val="120"/>
        </w:rPr>
        <w:t xml:space="preserve"> </w:t>
      </w:r>
      <w:r>
        <w:rPr>
          <w:w w:val="120"/>
        </w:rPr>
        <w:t>Account</w:t>
      </w:r>
      <w:r>
        <w:rPr>
          <w:spacing w:val="23"/>
          <w:w w:val="120"/>
        </w:rPr>
        <w:t xml:space="preserve"> </w:t>
      </w:r>
      <w:r>
        <w:rPr>
          <w:w w:val="120"/>
        </w:rPr>
        <w:t>Postings</w:t>
      </w:r>
    </w:p>
    <w:p w:rsidR="00092B85" w:rsidRDefault="003561DB">
      <w:pPr>
        <w:pStyle w:val="BodyText"/>
        <w:spacing w:before="15" w:line="257" w:lineRule="auto"/>
        <w:ind w:right="328"/>
      </w:pP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G/L</w:t>
      </w:r>
      <w:r>
        <w:rPr>
          <w:spacing w:val="-9"/>
          <w:w w:val="110"/>
        </w:rPr>
        <w:t xml:space="preserve"> </w:t>
      </w:r>
      <w:r>
        <w:rPr>
          <w:w w:val="110"/>
        </w:rPr>
        <w:t>account</w:t>
      </w:r>
      <w:r>
        <w:rPr>
          <w:spacing w:val="-8"/>
          <w:w w:val="110"/>
        </w:rPr>
        <w:t xml:space="preserve"> </w:t>
      </w:r>
      <w:r>
        <w:rPr>
          <w:w w:val="110"/>
        </w:rPr>
        <w:t>postings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motor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pool</w:t>
      </w:r>
      <w:r>
        <w:rPr>
          <w:spacing w:val="-9"/>
          <w:w w:val="110"/>
        </w:rPr>
        <w:t xml:space="preserve"> </w:t>
      </w:r>
      <w:r>
        <w:rPr>
          <w:w w:val="110"/>
        </w:rPr>
        <w:t>order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compare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results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08"/>
        </w:rPr>
        <w:t xml:space="preserve"> </w:t>
      </w:r>
      <w:r>
        <w:rPr>
          <w:w w:val="110"/>
        </w:rPr>
        <w:t>information</w:t>
      </w:r>
      <w:r>
        <w:rPr>
          <w:spacing w:val="-31"/>
          <w:w w:val="110"/>
        </w:rPr>
        <w:t xml:space="preserve"> </w:t>
      </w:r>
      <w:r>
        <w:rPr>
          <w:w w:val="110"/>
        </w:rPr>
        <w:t>system.</w:t>
      </w:r>
    </w:p>
    <w:p w:rsidR="00092B85" w:rsidRDefault="003561DB">
      <w:pPr>
        <w:numPr>
          <w:ilvl w:val="0"/>
          <w:numId w:val="158"/>
        </w:numPr>
        <w:tabs>
          <w:tab w:val="left" w:pos="1398"/>
        </w:tabs>
        <w:spacing w:before="158" w:line="254" w:lineRule="auto"/>
        <w:ind w:right="510"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In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app,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Post</w:t>
      </w:r>
      <w:r>
        <w:rPr>
          <w:rFonts w:ascii="Calibri"/>
          <w:i/>
          <w:spacing w:val="-20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General</w:t>
      </w:r>
      <w:r>
        <w:rPr>
          <w:rFonts w:ascii="Calibri"/>
          <w:i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Journal</w:t>
      </w:r>
      <w:r>
        <w:rPr>
          <w:rFonts w:ascii="Calibri"/>
          <w:i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Entries</w:t>
      </w:r>
      <w:r>
        <w:rPr>
          <w:rFonts w:ascii="Calibri"/>
          <w:w w:val="115"/>
          <w:sz w:val="20"/>
        </w:rPr>
        <w:t>,</w:t>
      </w:r>
      <w:r>
        <w:rPr>
          <w:rFonts w:ascii="Calibri"/>
          <w:spacing w:val="-2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create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posting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layout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consulting</w:t>
      </w:r>
      <w:r>
        <w:rPr>
          <w:rFonts w:ascii="Calibri"/>
          <w:spacing w:val="72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services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using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data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table:</w:t>
      </w:r>
    </w:p>
    <w:p w:rsidR="00092B85" w:rsidRDefault="00092B85">
      <w:pPr>
        <w:spacing w:before="2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Journal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Entry</w:t>
            </w:r>
            <w:r>
              <w:rPr>
                <w:rFonts w:ascii="Calibri"/>
                <w:i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Date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date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Posting</w:t>
            </w:r>
            <w:r>
              <w:rPr>
                <w:rFonts w:ascii="Calibri"/>
                <w:i/>
                <w:spacing w:val="-21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Date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current</w:t>
            </w:r>
            <w:r>
              <w:rPr>
                <w:rFonts w:ascii="Courier New"/>
                <w:b/>
                <w:spacing w:val="-1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date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Company</w:t>
            </w:r>
            <w:r>
              <w:rPr>
                <w:rFonts w:ascii="Calibri"/>
                <w:i/>
                <w:spacing w:val="-2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766" w:author="Wilder, Tom" w:date="2019-05-11T11:02:00Z">
              <w:r w:rsidDel="003561DB">
                <w:rPr>
                  <w:rFonts w:ascii="Courier New"/>
                  <w:b/>
                  <w:sz w:val="20"/>
                </w:rPr>
                <w:delText>US###</w:delText>
              </w:r>
            </w:del>
            <w:ins w:id="767" w:author="Wilder, Tom" w:date="2019-05-11T11:02:00Z">
              <w:r>
                <w:rPr>
                  <w:rFonts w:ascii="Courier New"/>
                  <w:b/>
                  <w:sz w:val="20"/>
                </w:rPr>
                <w:t>US00</w:t>
              </w:r>
            </w:ins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Transaction</w:t>
            </w:r>
            <w:r>
              <w:rPr>
                <w:rFonts w:ascii="Calibri"/>
                <w:i/>
                <w:spacing w:val="-3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Currency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USD</w:t>
            </w:r>
          </w:p>
        </w:tc>
      </w:tr>
      <w:tr w:rsidR="00092B85">
        <w:trPr>
          <w:trHeight w:hRule="exact" w:val="396"/>
        </w:trPr>
        <w:tc>
          <w:tcPr>
            <w:tcW w:w="824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1st</w:t>
            </w:r>
            <w:r>
              <w:rPr>
                <w:rFonts w:ascii="Calibri"/>
                <w:i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Line</w:t>
            </w:r>
            <w:r>
              <w:rPr>
                <w:rFonts w:ascii="Calibri"/>
                <w:i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Item:</w:t>
            </w:r>
          </w:p>
        </w:tc>
      </w:tr>
      <w:tr w:rsidR="00092B85">
        <w:trPr>
          <w:trHeight w:hRule="exact" w:val="409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0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del w:id="768" w:author="Wilder, Tom" w:date="2019-05-11T11:04:00Z">
              <w:r w:rsidDel="003561DB">
                <w:rPr>
                  <w:rFonts w:ascii="Courier New"/>
                  <w:b/>
                  <w:sz w:val="20"/>
                </w:rPr>
                <w:delText>71000###</w:delText>
              </w:r>
            </w:del>
            <w:ins w:id="769" w:author="Wilder, Tom" w:date="2019-05-11T11:04:00Z">
              <w:r>
                <w:rPr>
                  <w:rFonts w:ascii="Courier New"/>
                  <w:b/>
                  <w:sz w:val="20"/>
                </w:rPr>
                <w:t>710###</w:t>
              </w:r>
            </w:ins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0"/>
                <w:sz w:val="20"/>
              </w:rPr>
              <w:t>Debit</w:t>
            </w:r>
            <w:r>
              <w:rPr>
                <w:rFonts w:ascii="Calibri"/>
                <w:i/>
                <w:spacing w:val="-20"/>
                <w:w w:val="110"/>
                <w:sz w:val="20"/>
              </w:rPr>
              <w:t xml:space="preserve"> </w:t>
            </w:r>
            <w:r>
              <w:rPr>
                <w:rFonts w:ascii="Calibri"/>
                <w:i/>
                <w:w w:val="110"/>
                <w:sz w:val="20"/>
              </w:rPr>
              <w:t>Amount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82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4000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Choose</w:t>
            </w:r>
            <w:r>
              <w:rPr>
                <w:rFonts w:ascii="Calibri"/>
                <w:i/>
                <w:spacing w:val="-2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Details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Tax</w:t>
            </w:r>
            <w:r>
              <w:rPr>
                <w:rFonts w:ascii="Calibri"/>
                <w:i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Code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XI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Order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i/>
                <w:sz w:val="20"/>
              </w:rPr>
              <w:t>Your</w:t>
            </w:r>
            <w:r>
              <w:rPr>
                <w:rFonts w:ascii="Courier New"/>
                <w:b/>
                <w:i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PC</w:t>
            </w:r>
            <w:r>
              <w:rPr>
                <w:rFonts w:ascii="Courier New"/>
                <w:b/>
                <w:i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Serial</w:t>
            </w:r>
            <w:r>
              <w:rPr>
                <w:rFonts w:ascii="Courier New"/>
                <w:b/>
                <w:i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Number</w:t>
            </w:r>
          </w:p>
        </w:tc>
      </w:tr>
      <w:tr w:rsidR="00092B85">
        <w:trPr>
          <w:trHeight w:hRule="exact" w:val="396"/>
        </w:trPr>
        <w:tc>
          <w:tcPr>
            <w:tcW w:w="824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2nd</w:t>
            </w:r>
            <w:r>
              <w:rPr>
                <w:rFonts w:ascii="Calibri"/>
                <w:i/>
                <w:spacing w:val="-13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Line</w:t>
            </w:r>
            <w:r>
              <w:rPr>
                <w:rFonts w:ascii="Calibri"/>
                <w:i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Item: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G/L</w:t>
            </w:r>
            <w:r>
              <w:rPr>
                <w:rFonts w:ascii="Calibri"/>
                <w:i/>
                <w:spacing w:val="-20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Account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i/>
                <w:sz w:val="20"/>
              </w:rPr>
              <w:t>Your</w:t>
            </w:r>
            <w:r>
              <w:rPr>
                <w:rFonts w:ascii="Courier New"/>
                <w:b/>
                <w:i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Equipment</w:t>
            </w:r>
            <w:r>
              <w:rPr>
                <w:rFonts w:ascii="Courier New"/>
                <w:b/>
                <w:i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i/>
                <w:sz w:val="20"/>
              </w:rPr>
              <w:t>Account</w:t>
            </w:r>
          </w:p>
        </w:tc>
      </w:tr>
      <w:tr w:rsidR="00092B85">
        <w:trPr>
          <w:trHeight w:hRule="exact" w:val="408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Credit</w:t>
            </w:r>
            <w:r>
              <w:rPr>
                <w:rFonts w:ascii="Calibri"/>
                <w:i/>
                <w:spacing w:val="-19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Amount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4760</w:t>
            </w:r>
          </w:p>
        </w:tc>
      </w:tr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8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Tax</w:t>
            </w:r>
            <w:r>
              <w:rPr>
                <w:rFonts w:ascii="Calibri"/>
                <w:i/>
                <w:spacing w:val="-16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Item: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092B85"/>
        </w:tc>
      </w:tr>
    </w:tbl>
    <w:p w:rsidR="00092B85" w:rsidRDefault="00092B85">
      <w:pPr>
        <w:sectPr w:rsidR="00092B85">
          <w:pgSz w:w="11920" w:h="16850"/>
          <w:pgMar w:top="180" w:right="1080" w:bottom="920" w:left="1080" w:header="0" w:footer="738" w:gutter="0"/>
          <w:cols w:space="720"/>
        </w:sectPr>
      </w:pPr>
    </w:p>
    <w:p w:rsidR="00092B85" w:rsidRDefault="003561DB">
      <w:pPr>
        <w:spacing w:before="47"/>
        <w:ind w:left="4642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Solution</w:t>
      </w:r>
      <w:r>
        <w:rPr>
          <w:rFonts w:ascii="Calibri"/>
          <w:spacing w:val="-7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20: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Create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Transaction-Based</w:t>
      </w:r>
      <w:r>
        <w:rPr>
          <w:rFonts w:ascii="Calibri"/>
          <w:spacing w:val="-7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Postings</w:t>
      </w:r>
      <w:r>
        <w:rPr>
          <w:rFonts w:ascii="Calibri"/>
          <w:spacing w:val="-7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to</w:t>
      </w:r>
      <w:r>
        <w:rPr>
          <w:rFonts w:ascii="Calibri"/>
          <w:spacing w:val="-7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an</w:t>
      </w:r>
      <w:r>
        <w:rPr>
          <w:rFonts w:ascii="Calibri"/>
          <w:spacing w:val="-7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Internal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Order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1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6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418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15"/>
                <w:sz w:val="20"/>
              </w:rPr>
              <w:t>Calculate</w:t>
            </w:r>
            <w:r>
              <w:rPr>
                <w:rFonts w:ascii="Calibri"/>
                <w:i/>
                <w:spacing w:val="-22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Tax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79"/>
              <w:ind w:left="6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check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the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box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numPr>
          <w:ilvl w:val="1"/>
          <w:numId w:val="158"/>
        </w:numPr>
        <w:tabs>
          <w:tab w:val="left" w:pos="1722"/>
        </w:tabs>
        <w:spacing w:before="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In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Fiori,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search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open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Post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General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Journal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Entries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app.</w:t>
      </w:r>
    </w:p>
    <w:p w:rsidR="00092B85" w:rsidRDefault="003561DB">
      <w:pPr>
        <w:pStyle w:val="BodyText"/>
        <w:numPr>
          <w:ilvl w:val="1"/>
          <w:numId w:val="158"/>
        </w:numPr>
        <w:tabs>
          <w:tab w:val="left" w:pos="1722"/>
        </w:tabs>
        <w:spacing w:before="176"/>
        <w:ind w:hanging="295"/>
      </w:pP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choose</w:t>
      </w:r>
      <w:r>
        <w:rPr>
          <w:spacing w:val="-33"/>
          <w:w w:val="110"/>
        </w:rPr>
        <w:t xml:space="preserve"> </w:t>
      </w:r>
      <w:r>
        <w:rPr>
          <w:i/>
          <w:w w:val="110"/>
        </w:rPr>
        <w:t>Simulate</w:t>
      </w:r>
      <w:r>
        <w:rPr>
          <w:w w:val="110"/>
        </w:rPr>
        <w:t>.</w:t>
      </w:r>
    </w:p>
    <w:p w:rsidR="00092B85" w:rsidRDefault="003561DB">
      <w:pPr>
        <w:pStyle w:val="BodyText"/>
        <w:numPr>
          <w:ilvl w:val="1"/>
          <w:numId w:val="158"/>
        </w:numPr>
        <w:tabs>
          <w:tab w:val="left" w:pos="1722"/>
        </w:tabs>
        <w:spacing w:before="176"/>
        <w:ind w:hanging="283"/>
      </w:pPr>
      <w:r>
        <w:rPr>
          <w:w w:val="115"/>
        </w:rPr>
        <w:t>If</w:t>
      </w:r>
      <w:r>
        <w:rPr>
          <w:spacing w:val="-17"/>
          <w:w w:val="115"/>
        </w:rPr>
        <w:t xml:space="preserve"> </w:t>
      </w:r>
      <w:r>
        <w:rPr>
          <w:w w:val="115"/>
        </w:rPr>
        <w:t>no</w:t>
      </w:r>
      <w:r>
        <w:rPr>
          <w:spacing w:val="-17"/>
          <w:w w:val="115"/>
        </w:rPr>
        <w:t xml:space="preserve"> </w:t>
      </w:r>
      <w:r>
        <w:rPr>
          <w:w w:val="115"/>
        </w:rPr>
        <w:t>error</w:t>
      </w:r>
      <w:r>
        <w:rPr>
          <w:spacing w:val="-15"/>
          <w:w w:val="115"/>
        </w:rPr>
        <w:t xml:space="preserve"> </w:t>
      </w:r>
      <w:r>
        <w:rPr>
          <w:w w:val="115"/>
        </w:rPr>
        <w:t>messages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show</w:t>
      </w:r>
      <w:r>
        <w:rPr>
          <w:spacing w:val="-16"/>
          <w:w w:val="115"/>
        </w:rPr>
        <w:t xml:space="preserve"> </w:t>
      </w:r>
      <w:r>
        <w:rPr>
          <w:w w:val="115"/>
        </w:rPr>
        <w:t>up,</w:t>
      </w:r>
      <w:r>
        <w:rPr>
          <w:spacing w:val="-19"/>
          <w:w w:val="115"/>
        </w:rPr>
        <w:t xml:space="preserve"> </w:t>
      </w:r>
      <w:r>
        <w:rPr>
          <w:w w:val="115"/>
        </w:rPr>
        <w:t>choose</w:t>
      </w:r>
      <w:r>
        <w:rPr>
          <w:spacing w:val="-17"/>
          <w:w w:val="115"/>
        </w:rPr>
        <w:t xml:space="preserve"> </w:t>
      </w:r>
      <w:r>
        <w:rPr>
          <w:i/>
          <w:w w:val="115"/>
        </w:rPr>
        <w:t>Post</w:t>
      </w:r>
      <w:r>
        <w:rPr>
          <w:w w:val="115"/>
        </w:rPr>
        <w:t>.</w:t>
      </w:r>
    </w:p>
    <w:p w:rsidR="00092B85" w:rsidRDefault="003561DB">
      <w:pPr>
        <w:pStyle w:val="BodyText"/>
        <w:numPr>
          <w:ilvl w:val="1"/>
          <w:numId w:val="158"/>
        </w:numPr>
        <w:tabs>
          <w:tab w:val="left" w:pos="1722"/>
        </w:tabs>
        <w:spacing w:before="176"/>
        <w:ind w:hanging="295"/>
      </w:pPr>
      <w:r>
        <w:rPr>
          <w:w w:val="115"/>
        </w:rPr>
        <w:t>Leave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app.</w:t>
      </w:r>
    </w:p>
    <w:p w:rsidR="00092B85" w:rsidRDefault="003561DB">
      <w:pPr>
        <w:pStyle w:val="BodyText"/>
        <w:numPr>
          <w:ilvl w:val="0"/>
          <w:numId w:val="158"/>
        </w:numPr>
        <w:tabs>
          <w:tab w:val="left" w:pos="1398"/>
        </w:tabs>
        <w:spacing w:before="176" w:line="252" w:lineRule="auto"/>
        <w:ind w:right="715" w:hanging="267"/>
      </w:pPr>
      <w:r>
        <w:rPr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SAP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Fiori</w:t>
      </w:r>
      <w:r>
        <w:rPr>
          <w:spacing w:val="-17"/>
          <w:w w:val="115"/>
        </w:rPr>
        <w:t xml:space="preserve"> </w:t>
      </w:r>
      <w:r>
        <w:rPr>
          <w:w w:val="115"/>
        </w:rPr>
        <w:t>app,</w:t>
      </w:r>
      <w:r>
        <w:rPr>
          <w:spacing w:val="-22"/>
          <w:w w:val="115"/>
        </w:rPr>
        <w:t xml:space="preserve"> </w:t>
      </w:r>
      <w:r>
        <w:rPr>
          <w:i/>
          <w:w w:val="115"/>
        </w:rPr>
        <w:t>Internal</w:t>
      </w:r>
      <w:r>
        <w:rPr>
          <w:i/>
          <w:spacing w:val="-16"/>
          <w:w w:val="115"/>
        </w:rPr>
        <w:t xml:space="preserve"> </w:t>
      </w:r>
      <w:r>
        <w:rPr>
          <w:i/>
          <w:w w:val="115"/>
        </w:rPr>
        <w:t>Orders</w:t>
      </w:r>
      <w:r>
        <w:rPr>
          <w:i/>
          <w:spacing w:val="-19"/>
          <w:w w:val="115"/>
        </w:rPr>
        <w:t xml:space="preserve"> </w:t>
      </w:r>
      <w:r>
        <w:rPr>
          <w:i/>
          <w:w w:val="115"/>
        </w:rPr>
        <w:t>Plan/Actual</w:t>
      </w:r>
      <w:r>
        <w:rPr>
          <w:w w:val="115"/>
        </w:rPr>
        <w:t>,</w:t>
      </w:r>
      <w:r>
        <w:rPr>
          <w:spacing w:val="-21"/>
          <w:w w:val="115"/>
        </w:rPr>
        <w:t xml:space="preserve"> </w:t>
      </w:r>
      <w:r>
        <w:rPr>
          <w:w w:val="115"/>
        </w:rPr>
        <w:t>check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effect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G/L</w:t>
      </w:r>
      <w:r>
        <w:rPr>
          <w:spacing w:val="-20"/>
          <w:w w:val="115"/>
        </w:rPr>
        <w:t xml:space="preserve"> </w:t>
      </w:r>
      <w:r>
        <w:rPr>
          <w:w w:val="115"/>
        </w:rPr>
        <w:t>account</w:t>
      </w:r>
      <w:r>
        <w:rPr>
          <w:spacing w:val="66"/>
          <w:w w:val="113"/>
        </w:rPr>
        <w:t xml:space="preserve"> </w:t>
      </w:r>
      <w:r>
        <w:rPr>
          <w:w w:val="115"/>
        </w:rPr>
        <w:t>postings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18"/>
          <w:w w:val="115"/>
        </w:rPr>
        <w:t xml:space="preserve"> </w:t>
      </w:r>
      <w:r>
        <w:rPr>
          <w:w w:val="115"/>
        </w:rPr>
        <w:t>your</w:t>
      </w:r>
      <w:r>
        <w:rPr>
          <w:spacing w:val="-17"/>
          <w:w w:val="115"/>
        </w:rPr>
        <w:t xml:space="preserve"> </w:t>
      </w:r>
      <w:r>
        <w:rPr>
          <w:w w:val="115"/>
        </w:rPr>
        <w:t>order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PC</w:t>
      </w:r>
      <w:r>
        <w:rPr>
          <w:spacing w:val="-12"/>
          <w:w w:val="115"/>
        </w:rPr>
        <w:t xml:space="preserve"> </w:t>
      </w:r>
      <w:r>
        <w:rPr>
          <w:w w:val="115"/>
        </w:rPr>
        <w:t>SERIAL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NUMBER###.</w:t>
      </w:r>
      <w:r>
        <w:rPr>
          <w:spacing w:val="-14"/>
          <w:w w:val="115"/>
        </w:rPr>
        <w:t xml:space="preserve"> </w:t>
      </w:r>
      <w:r>
        <w:rPr>
          <w:w w:val="115"/>
        </w:rPr>
        <w:t>Display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posted</w:t>
      </w:r>
      <w:r>
        <w:rPr>
          <w:spacing w:val="38"/>
          <w:w w:val="113"/>
        </w:rPr>
        <w:t xml:space="preserve"> </w:t>
      </w:r>
      <w:r>
        <w:rPr>
          <w:w w:val="115"/>
        </w:rPr>
        <w:t>document.</w:t>
      </w:r>
    </w:p>
    <w:p w:rsidR="00092B85" w:rsidRDefault="00092B85">
      <w:pPr>
        <w:spacing w:before="9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4119"/>
      </w:tblGrid>
      <w:tr w:rsidR="00092B85">
        <w:trPr>
          <w:trHeight w:hRule="exact" w:val="410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Field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D6D9DA"/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Value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Fiscal</w:t>
            </w:r>
            <w:r>
              <w:rPr>
                <w:rFonts w:ascii="Calibri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year</w:t>
            </w:r>
          </w:p>
        </w:tc>
        <w:tc>
          <w:tcPr>
            <w:tcW w:w="41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current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fiscal</w:t>
            </w:r>
            <w:r>
              <w:rPr>
                <w:rFonts w:ascii="Calibri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year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Category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25"/>
                <w:sz w:val="20"/>
              </w:rPr>
              <w:t>0</w:t>
            </w:r>
          </w:p>
        </w:tc>
      </w:tr>
      <w:tr w:rsidR="00092B85">
        <w:trPr>
          <w:trHeight w:hRule="exact" w:val="394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5"/>
                <w:sz w:val="20"/>
              </w:rPr>
              <w:t>Posting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spacing w:val="1"/>
                <w:w w:val="115"/>
                <w:sz w:val="20"/>
              </w:rPr>
              <w:t>Period</w:t>
            </w:r>
            <w:r>
              <w:rPr>
                <w:rFonts w:ascii="Calibri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is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current</w:t>
            </w:r>
            <w:r>
              <w:rPr>
                <w:rFonts w:ascii="Calibri"/>
                <w:spacing w:val="-2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period</w:t>
            </w:r>
          </w:p>
        </w:tc>
      </w:tr>
      <w:tr w:rsidR="00092B85">
        <w:trPr>
          <w:trHeight w:hRule="exact" w:val="396"/>
        </w:trPr>
        <w:tc>
          <w:tcPr>
            <w:tcW w:w="4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10"/>
                <w:sz w:val="20"/>
              </w:rPr>
              <w:t>Order</w:t>
            </w:r>
            <w:r>
              <w:rPr>
                <w:rFonts w:ascii="Calibri"/>
                <w:spacing w:val="-2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Number</w:t>
            </w:r>
          </w:p>
        </w:tc>
        <w:tc>
          <w:tcPr>
            <w:tcW w:w="4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2B85" w:rsidRDefault="003561DB">
            <w:pPr>
              <w:pStyle w:val="TableParagraph"/>
              <w:spacing w:before="55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w w:val="120"/>
                <w:sz w:val="20"/>
              </w:rPr>
              <w:t>Your</w:t>
            </w:r>
            <w:r>
              <w:rPr>
                <w:rFonts w:ascii="Calibri"/>
                <w:i/>
                <w:spacing w:val="19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PC</w:t>
            </w:r>
            <w:r>
              <w:rPr>
                <w:rFonts w:ascii="Calibri"/>
                <w:i/>
                <w:spacing w:val="18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Serial</w:t>
            </w:r>
            <w:r>
              <w:rPr>
                <w:rFonts w:ascii="Calibri"/>
                <w:i/>
                <w:spacing w:val="18"/>
                <w:w w:val="120"/>
                <w:sz w:val="20"/>
              </w:rPr>
              <w:t xml:space="preserve"> </w:t>
            </w:r>
            <w:r>
              <w:rPr>
                <w:rFonts w:ascii="Calibri"/>
                <w:i/>
                <w:w w:val="120"/>
                <w:sz w:val="20"/>
              </w:rPr>
              <w:t>Number</w:t>
            </w:r>
          </w:p>
        </w:tc>
      </w:tr>
    </w:tbl>
    <w:p w:rsidR="00092B85" w:rsidRDefault="00092B8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092B85" w:rsidRDefault="003561DB">
      <w:pPr>
        <w:numPr>
          <w:ilvl w:val="1"/>
          <w:numId w:val="158"/>
        </w:numPr>
        <w:tabs>
          <w:tab w:val="left" w:pos="1722"/>
        </w:tabs>
        <w:spacing w:before="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In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SAP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Fiori,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search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and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open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Internal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Orders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Plan/Actual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app.</w:t>
      </w:r>
    </w:p>
    <w:p w:rsidR="00092B85" w:rsidRDefault="003561DB">
      <w:pPr>
        <w:pStyle w:val="BodyText"/>
        <w:numPr>
          <w:ilvl w:val="1"/>
          <w:numId w:val="158"/>
        </w:numPr>
        <w:tabs>
          <w:tab w:val="left" w:pos="1722"/>
        </w:tabs>
        <w:spacing w:before="176"/>
        <w:ind w:hanging="295"/>
      </w:pP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table.</w:t>
      </w:r>
    </w:p>
    <w:p w:rsidR="00092B85" w:rsidRDefault="003561DB">
      <w:pPr>
        <w:pStyle w:val="BodyText"/>
        <w:numPr>
          <w:ilvl w:val="1"/>
          <w:numId w:val="158"/>
        </w:numPr>
        <w:tabs>
          <w:tab w:val="left" w:pos="1722"/>
        </w:tabs>
        <w:spacing w:before="176"/>
        <w:ind w:hanging="283"/>
      </w:pPr>
      <w:r>
        <w:rPr>
          <w:w w:val="115"/>
        </w:rPr>
        <w:t>Choose</w:t>
      </w:r>
      <w:r>
        <w:rPr>
          <w:spacing w:val="-13"/>
          <w:w w:val="115"/>
        </w:rPr>
        <w:t xml:space="preserve"> </w:t>
      </w:r>
      <w:r>
        <w:rPr>
          <w:i/>
          <w:w w:val="115"/>
        </w:rPr>
        <w:t>Go</w:t>
      </w:r>
      <w:r>
        <w:rPr>
          <w:w w:val="115"/>
        </w:rPr>
        <w:t>.</w:t>
      </w:r>
      <w:r>
        <w:rPr>
          <w:spacing w:val="-16"/>
          <w:w w:val="115"/>
        </w:rPr>
        <w:t xml:space="preserve"> </w:t>
      </w:r>
      <w:r>
        <w:rPr>
          <w:w w:val="115"/>
        </w:rPr>
        <w:t>Check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posting</w:t>
      </w:r>
      <w:r>
        <w:rPr>
          <w:spacing w:val="-14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15"/>
          <w:w w:val="115"/>
        </w:rPr>
        <w:t xml:space="preserve"> </w:t>
      </w:r>
      <w:r>
        <w:rPr>
          <w:w w:val="115"/>
        </w:rPr>
        <w:t>your</w:t>
      </w:r>
      <w:r>
        <w:rPr>
          <w:spacing w:val="-14"/>
          <w:w w:val="115"/>
        </w:rPr>
        <w:t xml:space="preserve"> </w:t>
      </w:r>
      <w:r>
        <w:rPr>
          <w:w w:val="115"/>
        </w:rPr>
        <w:t>order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15"/>
          <w:w w:val="115"/>
        </w:rPr>
        <w:t xml:space="preserve"> </w:t>
      </w:r>
      <w:r>
        <w:rPr>
          <w:w w:val="115"/>
        </w:rPr>
        <w:t>G/L</w:t>
      </w:r>
      <w:r>
        <w:rPr>
          <w:spacing w:val="-15"/>
          <w:w w:val="115"/>
        </w:rPr>
        <w:t xml:space="preserve"> </w:t>
      </w:r>
      <w:r>
        <w:rPr>
          <w:w w:val="115"/>
        </w:rPr>
        <w:t>account</w:t>
      </w:r>
      <w:r>
        <w:rPr>
          <w:spacing w:val="-12"/>
          <w:w w:val="115"/>
        </w:rPr>
        <w:t xml:space="preserve"> </w:t>
      </w:r>
      <w:del w:id="770" w:author="Wilder, Tom" w:date="2019-05-11T11:04:00Z">
        <w:r w:rsidDel="003561DB">
          <w:rPr>
            <w:w w:val="115"/>
          </w:rPr>
          <w:delText>71000###</w:delText>
        </w:r>
      </w:del>
      <w:ins w:id="771" w:author="Wilder, Tom" w:date="2019-05-11T11:04:00Z">
        <w:r>
          <w:rPr>
            <w:w w:val="115"/>
          </w:rPr>
          <w:t>710###</w:t>
        </w:r>
      </w:ins>
      <w:r>
        <w:rPr>
          <w:w w:val="115"/>
        </w:rPr>
        <w:t>.</w:t>
      </w:r>
    </w:p>
    <w:p w:rsidR="00092B85" w:rsidRDefault="003561DB">
      <w:pPr>
        <w:numPr>
          <w:ilvl w:val="1"/>
          <w:numId w:val="158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Jump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to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1"/>
          <w:numId w:val="158"/>
        </w:numPr>
        <w:tabs>
          <w:tab w:val="left" w:pos="1722"/>
        </w:tabs>
        <w:spacing w:before="17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Select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Display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G/L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Line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Items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report.</w:t>
      </w:r>
    </w:p>
    <w:p w:rsidR="00092B85" w:rsidRDefault="003561DB">
      <w:pPr>
        <w:numPr>
          <w:ilvl w:val="1"/>
          <w:numId w:val="158"/>
        </w:numPr>
        <w:tabs>
          <w:tab w:val="left" w:pos="1722"/>
        </w:tabs>
        <w:spacing w:before="176"/>
        <w:ind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Change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Status</w:t>
      </w:r>
      <w:r>
        <w:rPr>
          <w:rFonts w:ascii="Calibri"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to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i/>
          <w:spacing w:val="-1"/>
          <w:w w:val="115"/>
          <w:sz w:val="20"/>
        </w:rPr>
        <w:t>All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Items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Go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58"/>
        </w:numPr>
        <w:tabs>
          <w:tab w:val="left" w:pos="1722"/>
        </w:tabs>
        <w:spacing w:before="176" w:line="254" w:lineRule="auto"/>
        <w:ind w:right="828" w:hanging="288"/>
      </w:pPr>
      <w:r>
        <w:rPr>
          <w:w w:val="110"/>
        </w:rPr>
        <w:t>Verify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document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spacing w:val="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Journal</w:t>
      </w:r>
      <w:r>
        <w:rPr>
          <w:spacing w:val="-10"/>
          <w:w w:val="110"/>
        </w:rPr>
        <w:t xml:space="preserve"> </w:t>
      </w:r>
      <w:r>
        <w:rPr>
          <w:w w:val="110"/>
        </w:rPr>
        <w:t>Entry</w:t>
      </w:r>
      <w:r>
        <w:rPr>
          <w:spacing w:val="-11"/>
          <w:w w:val="110"/>
        </w:rPr>
        <w:t xml:space="preserve"> </w:t>
      </w:r>
      <w:r>
        <w:rPr>
          <w:w w:val="110"/>
        </w:rPr>
        <w:t>column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related</w:t>
      </w:r>
      <w:r>
        <w:rPr>
          <w:spacing w:val="-11"/>
          <w:w w:val="110"/>
        </w:rPr>
        <w:t xml:space="preserve"> </w:t>
      </w:r>
      <w:r>
        <w:rPr>
          <w:w w:val="110"/>
        </w:rPr>
        <w:t>amount</w:t>
      </w:r>
      <w:r>
        <w:rPr>
          <w:spacing w:val="52"/>
          <w:w w:val="108"/>
        </w:rPr>
        <w:t xml:space="preserve"> </w:t>
      </w:r>
      <w:r>
        <w:rPr>
          <w:w w:val="110"/>
        </w:rPr>
        <w:t>according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posting.</w:t>
      </w:r>
    </w:p>
    <w:p w:rsidR="00092B85" w:rsidRDefault="00092B85">
      <w:pPr>
        <w:spacing w:line="254" w:lineRule="auto"/>
        <w:sectPr w:rsidR="00092B85">
          <w:pgSz w:w="11920" w:h="16850"/>
          <w:pgMar w:top="580" w:right="102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797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bookmarkStart w:id="772" w:name="_bookmark20"/>
                  <w:bookmarkEnd w:id="772"/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09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>Exercise</w:t>
                  </w:r>
                  <w:r>
                    <w:rPr>
                      <w:rFonts w:ascii="Calibri"/>
                      <w:spacing w:val="-50"/>
                      <w:w w:val="115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15"/>
                      <w:sz w:val="40"/>
                    </w:rPr>
                    <w:t>21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794" style="width:234.6pt;height:.75pt;mso-position-horizontal-relative:char;mso-position-vertical-relative:line" coordsize="4692,15">
            <v:group id="_x0000_s1795" style="position:absolute;left:8;top:8;width:4677;height:2" coordorigin="8,8" coordsize="4677,2">
              <v:shape id="_x0000_s1796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Settle</w:t>
      </w:r>
      <w:r>
        <w:rPr>
          <w:spacing w:val="-13"/>
          <w:w w:val="120"/>
        </w:rPr>
        <w:t xml:space="preserve"> </w:t>
      </w:r>
      <w:r>
        <w:rPr>
          <w:w w:val="120"/>
        </w:rPr>
        <w:t>Orders</w:t>
      </w:r>
      <w:r>
        <w:rPr>
          <w:spacing w:val="-11"/>
          <w:w w:val="120"/>
        </w:rPr>
        <w:t xml:space="preserve"> </w:t>
      </w:r>
      <w:r>
        <w:rPr>
          <w:w w:val="120"/>
        </w:rPr>
        <w:t>at</w:t>
      </w:r>
      <w:r>
        <w:rPr>
          <w:spacing w:val="-13"/>
          <w:w w:val="120"/>
        </w:rPr>
        <w:t xml:space="preserve"> </w:t>
      </w:r>
      <w:r>
        <w:rPr>
          <w:spacing w:val="1"/>
          <w:w w:val="120"/>
        </w:rPr>
        <w:t>Period-End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Pr="00C872AA" w:rsidRDefault="00C872AA">
      <w:pPr>
        <w:rPr>
          <w:rFonts w:ascii="Calibri" w:eastAsia="Calibri" w:hAnsi="Calibri" w:cs="Calibri"/>
          <w:color w:val="FF0000"/>
          <w:sz w:val="38"/>
          <w:szCs w:val="38"/>
          <w:rPrChange w:id="773" w:author="Wilder, Tom" w:date="2019-05-11T16:03:00Z">
            <w:rPr>
              <w:rFonts w:ascii="Calibri" w:eastAsia="Calibri" w:hAnsi="Calibri" w:cs="Calibri"/>
              <w:sz w:val="38"/>
              <w:szCs w:val="38"/>
            </w:rPr>
          </w:rPrChange>
        </w:rPr>
      </w:pPr>
      <w:ins w:id="774" w:author="Wilder, Tom" w:date="2019-05-11T16:03:00Z">
        <w:r w:rsidRPr="00C872AA">
          <w:rPr>
            <w:rFonts w:ascii="Calibri" w:eastAsia="Calibri" w:hAnsi="Calibri" w:cs="Calibri"/>
            <w:color w:val="FF0000"/>
            <w:sz w:val="38"/>
            <w:szCs w:val="38"/>
            <w:rPrChange w:id="775" w:author="Wilder, Tom" w:date="2019-05-11T16:03:00Z">
              <w:rPr>
                <w:rFonts w:ascii="Calibri" w:eastAsia="Calibri" w:hAnsi="Calibri" w:cs="Calibri"/>
                <w:sz w:val="38"/>
                <w:szCs w:val="38"/>
              </w:rPr>
            </w:rPrChange>
          </w:rPr>
          <w:t>Not yet updated</w:t>
        </w:r>
      </w:ins>
    </w:p>
    <w:p w:rsidR="00092B85" w:rsidRDefault="003561DB">
      <w:pPr>
        <w:pStyle w:val="BodyText"/>
        <w:spacing w:before="267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28"/>
      </w:pP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this</w:t>
      </w:r>
      <w:r>
        <w:rPr>
          <w:spacing w:val="-8"/>
          <w:w w:val="115"/>
        </w:rPr>
        <w:t xml:space="preserve"> </w:t>
      </w:r>
      <w:r>
        <w:rPr>
          <w:w w:val="115"/>
        </w:rPr>
        <w:t>scenario</w:t>
      </w:r>
      <w:r>
        <w:rPr>
          <w:spacing w:val="-9"/>
          <w:w w:val="115"/>
        </w:rPr>
        <w:t xml:space="preserve"> </w:t>
      </w:r>
      <w:r>
        <w:rPr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settle</w:t>
      </w:r>
      <w:r>
        <w:rPr>
          <w:spacing w:val="-8"/>
          <w:w w:val="115"/>
        </w:rPr>
        <w:t xml:space="preserve"> </w:t>
      </w:r>
      <w:r>
        <w:rPr>
          <w:w w:val="115"/>
        </w:rPr>
        <w:t>your</w:t>
      </w:r>
      <w:r>
        <w:rPr>
          <w:spacing w:val="-8"/>
          <w:w w:val="115"/>
        </w:rPr>
        <w:t xml:space="preserve"> </w:t>
      </w:r>
      <w:r>
        <w:rPr>
          <w:w w:val="115"/>
        </w:rPr>
        <w:t>order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cost</w:t>
      </w:r>
      <w:r>
        <w:rPr>
          <w:spacing w:val="-7"/>
          <w:w w:val="115"/>
        </w:rPr>
        <w:t xml:space="preserve"> </w:t>
      </w:r>
      <w:r>
        <w:rPr>
          <w:w w:val="115"/>
        </w:rPr>
        <w:t>centers.</w:t>
      </w:r>
    </w:p>
    <w:p w:rsidR="00092B85" w:rsidRDefault="00DA5CB6">
      <w:pPr>
        <w:pStyle w:val="BodyText"/>
        <w:spacing w:before="131" w:line="254" w:lineRule="auto"/>
        <w:ind w:right="284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spacing w:before="115"/>
      </w:pPr>
      <w:r>
        <w:rPr>
          <w:w w:val="120"/>
        </w:rPr>
        <w:t>Perform</w:t>
      </w:r>
      <w:r>
        <w:rPr>
          <w:spacing w:val="-13"/>
          <w:w w:val="120"/>
        </w:rPr>
        <w:t xml:space="preserve"> </w:t>
      </w:r>
      <w:r>
        <w:rPr>
          <w:w w:val="120"/>
        </w:rPr>
        <w:t>a</w:t>
      </w:r>
      <w:r>
        <w:rPr>
          <w:spacing w:val="-11"/>
          <w:w w:val="120"/>
        </w:rPr>
        <w:t xml:space="preserve"> </w:t>
      </w:r>
      <w:r>
        <w:rPr>
          <w:w w:val="120"/>
        </w:rPr>
        <w:t>Settlement</w:t>
      </w:r>
      <w:r>
        <w:rPr>
          <w:spacing w:val="-10"/>
          <w:w w:val="120"/>
        </w:rPr>
        <w:t xml:space="preserve"> </w:t>
      </w:r>
      <w:r>
        <w:rPr>
          <w:spacing w:val="1"/>
          <w:w w:val="120"/>
        </w:rPr>
        <w:t>Run</w:t>
      </w:r>
    </w:p>
    <w:p w:rsidR="00092B85" w:rsidRDefault="003561DB">
      <w:pPr>
        <w:pStyle w:val="BodyText"/>
        <w:spacing w:before="15"/>
      </w:pPr>
      <w:r>
        <w:rPr>
          <w:w w:val="110"/>
        </w:rPr>
        <w:t>Carry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settlement</w:t>
      </w:r>
      <w:r>
        <w:rPr>
          <w:spacing w:val="-8"/>
          <w:w w:val="110"/>
        </w:rPr>
        <w:t xml:space="preserve"> </w:t>
      </w:r>
      <w:r>
        <w:rPr>
          <w:w w:val="110"/>
        </w:rPr>
        <w:t>run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order.</w:t>
      </w:r>
    </w:p>
    <w:p w:rsidR="00092B85" w:rsidRDefault="003561DB">
      <w:pPr>
        <w:spacing w:before="176" w:line="254" w:lineRule="auto"/>
        <w:ind w:left="1397" w:right="284" w:hanging="23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0"/>
          <w:sz w:val="20"/>
          <w:szCs w:val="20"/>
        </w:rPr>
        <w:t>1.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Run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actual</w:t>
      </w:r>
      <w:r>
        <w:rPr>
          <w:rFonts w:ascii="Calibri" w:eastAsia="Calibri" w:hAnsi="Calibri" w:cs="Calibri"/>
          <w:spacing w:val="-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settlement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for</w:t>
      </w:r>
      <w:r>
        <w:rPr>
          <w:rFonts w:ascii="Calibri" w:eastAsia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your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order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using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App</w:t>
      </w:r>
      <w:r>
        <w:rPr>
          <w:rFonts w:ascii="Calibri" w:eastAsia="Calibri" w:hAnsi="Calibri" w:cs="Calibri"/>
          <w:spacing w:val="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Run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w w:val="110"/>
          <w:sz w:val="20"/>
          <w:szCs w:val="20"/>
        </w:rPr>
        <w:t>Actual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Settlement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(Order</w:t>
      </w:r>
      <w:r>
        <w:rPr>
          <w:rFonts w:ascii="Calibri" w:eastAsia="Calibri" w:hAnsi="Calibri" w:cs="Calibri"/>
          <w:i/>
          <w:spacing w:val="-3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—</w:t>
      </w:r>
      <w:r>
        <w:rPr>
          <w:rFonts w:ascii="Calibri" w:eastAsia="Calibri" w:hAnsi="Calibri" w:cs="Calibri"/>
          <w:i/>
          <w:spacing w:val="60"/>
          <w:w w:val="10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w w:val="110"/>
          <w:sz w:val="20"/>
          <w:szCs w:val="20"/>
        </w:rPr>
        <w:t>Single)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.</w:t>
      </w:r>
    </w:p>
    <w:p w:rsidR="00092B85" w:rsidRDefault="003561DB">
      <w:pPr>
        <w:pStyle w:val="BodyText"/>
        <w:spacing w:before="160" w:line="254" w:lineRule="auto"/>
        <w:ind w:right="4951"/>
      </w:pPr>
      <w:r>
        <w:rPr>
          <w:w w:val="115"/>
        </w:rPr>
        <w:t>Check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Balance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your</w:t>
      </w:r>
      <w:r>
        <w:rPr>
          <w:spacing w:val="18"/>
          <w:w w:val="115"/>
        </w:rPr>
        <w:t xml:space="preserve"> </w:t>
      </w:r>
      <w:r>
        <w:rPr>
          <w:w w:val="115"/>
        </w:rPr>
        <w:t>Order</w:t>
      </w:r>
      <w:r>
        <w:rPr>
          <w:spacing w:val="30"/>
          <w:w w:val="118"/>
        </w:rPr>
        <w:t xml:space="preserve"> </w:t>
      </w:r>
      <w:r>
        <w:rPr>
          <w:w w:val="115"/>
        </w:rPr>
        <w:t>Check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balance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your</w:t>
      </w:r>
      <w:r>
        <w:rPr>
          <w:spacing w:val="-9"/>
          <w:w w:val="115"/>
        </w:rPr>
        <w:t xml:space="preserve"> </w:t>
      </w:r>
      <w:r>
        <w:rPr>
          <w:w w:val="115"/>
        </w:rPr>
        <w:t>order.</w:t>
      </w:r>
    </w:p>
    <w:p w:rsidR="00092B85" w:rsidRDefault="003561DB">
      <w:pPr>
        <w:numPr>
          <w:ilvl w:val="0"/>
          <w:numId w:val="157"/>
        </w:numPr>
        <w:tabs>
          <w:tab w:val="left" w:pos="1398"/>
        </w:tabs>
        <w:spacing w:before="163" w:line="533" w:lineRule="auto"/>
        <w:ind w:right="1554" w:hanging="17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Use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Internal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Order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(Plan/Actual)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to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report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current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period.</w:t>
      </w:r>
      <w:r>
        <w:rPr>
          <w:rFonts w:ascii="Calibri"/>
          <w:spacing w:val="56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What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is</w:t>
      </w:r>
      <w:r>
        <w:rPr>
          <w:rFonts w:ascii="Calibri"/>
          <w:spacing w:val="-1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balance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on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your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order?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BodyText"/>
        <w:numPr>
          <w:ilvl w:val="0"/>
          <w:numId w:val="157"/>
        </w:numPr>
        <w:tabs>
          <w:tab w:val="left" w:pos="1398"/>
        </w:tabs>
        <w:spacing w:before="124"/>
        <w:ind w:left="1397" w:hanging="267"/>
        <w:rPr>
          <w:rFonts w:cs="Calibri"/>
        </w:rPr>
      </w:pPr>
      <w:r>
        <w:rPr>
          <w:w w:val="115"/>
        </w:rPr>
        <w:t>Examine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costs</w:t>
      </w:r>
      <w:r>
        <w:rPr>
          <w:spacing w:val="-9"/>
          <w:w w:val="115"/>
        </w:rPr>
        <w:t xml:space="preserve"> </w:t>
      </w:r>
      <w:r>
        <w:rPr>
          <w:w w:val="115"/>
        </w:rPr>
        <w:t>that</w:t>
      </w:r>
      <w:r>
        <w:rPr>
          <w:spacing w:val="-7"/>
          <w:w w:val="115"/>
        </w:rPr>
        <w:t xml:space="preserve"> </w:t>
      </w:r>
      <w:r>
        <w:rPr>
          <w:w w:val="115"/>
        </w:rPr>
        <w:t>have</w:t>
      </w:r>
      <w:r>
        <w:rPr>
          <w:spacing w:val="-7"/>
          <w:w w:val="115"/>
        </w:rPr>
        <w:t xml:space="preserve"> </w:t>
      </w:r>
      <w:r>
        <w:rPr>
          <w:w w:val="115"/>
        </w:rPr>
        <w:t>been</w:t>
      </w:r>
      <w:r>
        <w:rPr>
          <w:spacing w:val="-8"/>
          <w:w w:val="115"/>
        </w:rPr>
        <w:t xml:space="preserve"> </w:t>
      </w:r>
      <w:r>
        <w:rPr>
          <w:w w:val="115"/>
        </w:rPr>
        <w:t>settled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each</w:t>
      </w:r>
      <w:r>
        <w:rPr>
          <w:spacing w:val="-11"/>
          <w:w w:val="115"/>
        </w:rPr>
        <w:t xml:space="preserve"> </w:t>
      </w:r>
      <w:r>
        <w:rPr>
          <w:w w:val="115"/>
        </w:rPr>
        <w:t>cost</w:t>
      </w:r>
      <w:r>
        <w:rPr>
          <w:spacing w:val="-8"/>
          <w:w w:val="115"/>
        </w:rPr>
        <w:t xml:space="preserve"> </w:t>
      </w:r>
      <w:r>
        <w:rPr>
          <w:w w:val="115"/>
        </w:rPr>
        <w:t>center</w:t>
      </w:r>
      <w:r>
        <w:rPr>
          <w:spacing w:val="-9"/>
          <w:w w:val="115"/>
        </w:rPr>
        <w:t xml:space="preserve"> </w:t>
      </w:r>
      <w:r>
        <w:rPr>
          <w:spacing w:val="2"/>
          <w:w w:val="115"/>
        </w:rPr>
        <w:t>(</w:t>
      </w:r>
      <w:r>
        <w:rPr>
          <w:rFonts w:cs="Calibri"/>
          <w:i/>
          <w:spacing w:val="2"/>
          <w:w w:val="115"/>
        </w:rPr>
        <w:t>SERV-###</w:t>
      </w:r>
      <w:r>
        <w:rPr>
          <w:rFonts w:cs="Calibri"/>
          <w:i/>
          <w:spacing w:val="-9"/>
          <w:w w:val="115"/>
        </w:rPr>
        <w:t xml:space="preserve"> </w:t>
      </w:r>
      <w:r>
        <w:rPr>
          <w:spacing w:val="-1"/>
          <w:w w:val="115"/>
        </w:rPr>
        <w:t>or</w:t>
      </w:r>
      <w:r>
        <w:rPr>
          <w:spacing w:val="-7"/>
          <w:w w:val="115"/>
        </w:rPr>
        <w:t xml:space="preserve"> </w:t>
      </w:r>
      <w:r>
        <w:rPr>
          <w:rFonts w:cs="Calibri"/>
          <w:i/>
          <w:spacing w:val="1"/>
          <w:w w:val="115"/>
        </w:rPr>
        <w:t>ENGR–</w:t>
      </w:r>
    </w:p>
    <w:p w:rsidR="00092B85" w:rsidRDefault="003561DB">
      <w:pPr>
        <w:spacing w:before="15" w:line="253" w:lineRule="auto"/>
        <w:ind w:left="1397" w:right="28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w w:val="115"/>
          <w:sz w:val="20"/>
        </w:rPr>
        <w:t>###</w:t>
      </w:r>
      <w:r>
        <w:rPr>
          <w:rFonts w:ascii="Calibri"/>
          <w:w w:val="115"/>
          <w:sz w:val="20"/>
        </w:rPr>
        <w:t>).</w:t>
      </w:r>
      <w:r>
        <w:rPr>
          <w:rFonts w:ascii="Calibri"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Call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up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Cost</w:t>
      </w:r>
      <w:r>
        <w:rPr>
          <w:rFonts w:ascii="Calibri"/>
          <w:i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Centers:</w:t>
      </w:r>
      <w:r>
        <w:rPr>
          <w:rFonts w:ascii="Calibri"/>
          <w:i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Actual/Plan/Variance</w:t>
      </w:r>
      <w:r>
        <w:rPr>
          <w:rFonts w:ascii="Calibri"/>
          <w:i/>
          <w:spacing w:val="-24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report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current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period.</w:t>
      </w:r>
      <w:r>
        <w:rPr>
          <w:rFonts w:ascii="Calibri"/>
          <w:spacing w:val="64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Execute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report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each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of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cost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centers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settlement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cost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element</w:t>
      </w:r>
      <w:r>
        <w:rPr>
          <w:rFonts w:ascii="Calibri"/>
          <w:spacing w:val="46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(92112000).</w:t>
      </w:r>
    </w:p>
    <w:p w:rsidR="00092B85" w:rsidRDefault="003561DB">
      <w:pPr>
        <w:pStyle w:val="BodyText"/>
        <w:spacing w:before="63" w:line="255" w:lineRule="auto"/>
        <w:ind w:left="1397" w:right="284"/>
      </w:pPr>
      <w:r>
        <w:rPr>
          <w:w w:val="115"/>
        </w:rPr>
        <w:t>Go</w:t>
      </w:r>
      <w:r>
        <w:rPr>
          <w:spacing w:val="-2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Actual</w:t>
      </w:r>
      <w:r>
        <w:rPr>
          <w:i/>
          <w:spacing w:val="-25"/>
          <w:w w:val="115"/>
        </w:rPr>
        <w:t xml:space="preserve"> </w:t>
      </w:r>
      <w:r>
        <w:rPr>
          <w:i/>
          <w:w w:val="115"/>
        </w:rPr>
        <w:t>Line</w:t>
      </w:r>
      <w:r>
        <w:rPr>
          <w:i/>
          <w:spacing w:val="-28"/>
          <w:w w:val="115"/>
        </w:rPr>
        <w:t xml:space="preserve"> </w:t>
      </w:r>
      <w:r>
        <w:rPr>
          <w:i/>
          <w:w w:val="115"/>
        </w:rPr>
        <w:t>Items</w:t>
      </w:r>
      <w:r>
        <w:rPr>
          <w:i/>
          <w:spacing w:val="-24"/>
          <w:w w:val="115"/>
        </w:rPr>
        <w:t xml:space="preserve"> </w:t>
      </w:r>
      <w:r>
        <w:rPr>
          <w:w w:val="115"/>
        </w:rPr>
        <w:t>report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5"/>
          <w:w w:val="115"/>
        </w:rPr>
        <w:t xml:space="preserve"> </w:t>
      </w:r>
      <w:r>
        <w:rPr>
          <w:w w:val="115"/>
        </w:rPr>
        <w:t>switch</w:t>
      </w:r>
      <w:r>
        <w:rPr>
          <w:spacing w:val="-26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Secondary</w:t>
      </w:r>
      <w:r>
        <w:rPr>
          <w:spacing w:val="-23"/>
          <w:w w:val="115"/>
        </w:rPr>
        <w:t xml:space="preserve"> </w:t>
      </w:r>
      <w:r>
        <w:rPr>
          <w:w w:val="115"/>
        </w:rPr>
        <w:t>costs:</w:t>
      </w:r>
      <w:r>
        <w:rPr>
          <w:spacing w:val="-24"/>
          <w:w w:val="115"/>
        </w:rPr>
        <w:t xml:space="preserve"> </w:t>
      </w:r>
      <w:r>
        <w:rPr>
          <w:w w:val="115"/>
        </w:rPr>
        <w:t>Value</w:t>
      </w:r>
      <w:r>
        <w:rPr>
          <w:spacing w:val="-25"/>
          <w:w w:val="115"/>
        </w:rPr>
        <w:t xml:space="preserve"> </w:t>
      </w:r>
      <w:r>
        <w:rPr>
          <w:w w:val="115"/>
        </w:rPr>
        <w:t>settlement</w:t>
      </w:r>
      <w:r>
        <w:rPr>
          <w:spacing w:val="66"/>
          <w:w w:val="113"/>
        </w:rPr>
        <w:t xml:space="preserve"> </w:t>
      </w:r>
      <w:r>
        <w:rPr>
          <w:w w:val="115"/>
        </w:rPr>
        <w:t>layout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can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see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partner</w:t>
      </w:r>
      <w:r>
        <w:rPr>
          <w:spacing w:val="-9"/>
          <w:w w:val="115"/>
        </w:rPr>
        <w:t xml:space="preserve"> </w:t>
      </w:r>
      <w:r>
        <w:rPr>
          <w:w w:val="115"/>
        </w:rPr>
        <w:t>objects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transactions.</w:t>
      </w:r>
      <w:r>
        <w:rPr>
          <w:spacing w:val="-9"/>
          <w:w w:val="115"/>
        </w:rPr>
        <w:t xml:space="preserve"> </w:t>
      </w:r>
      <w:r>
        <w:rPr>
          <w:w w:val="115"/>
        </w:rPr>
        <w:t>Your</w:t>
      </w:r>
      <w:r>
        <w:rPr>
          <w:spacing w:val="-8"/>
          <w:w w:val="115"/>
        </w:rPr>
        <w:t xml:space="preserve"> </w:t>
      </w:r>
      <w:r>
        <w:rPr>
          <w:w w:val="115"/>
        </w:rPr>
        <w:t>order</w:t>
      </w:r>
      <w:r>
        <w:rPr>
          <w:spacing w:val="-9"/>
          <w:w w:val="115"/>
        </w:rPr>
        <w:t xml:space="preserve"> </w:t>
      </w:r>
      <w:r>
        <w:rPr>
          <w:w w:val="115"/>
        </w:rPr>
        <w:t>should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66"/>
          <w:w w:val="113"/>
        </w:rPr>
        <w:t xml:space="preserve"> </w:t>
      </w:r>
      <w:r>
        <w:rPr>
          <w:w w:val="115"/>
        </w:rPr>
        <w:t>displayed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partner</w:t>
      </w:r>
      <w:r>
        <w:rPr>
          <w:spacing w:val="-31"/>
          <w:w w:val="115"/>
        </w:rPr>
        <w:t xml:space="preserve"> </w:t>
      </w:r>
      <w:r>
        <w:rPr>
          <w:w w:val="115"/>
        </w:rPr>
        <w:t>object.</w:t>
      </w:r>
    </w:p>
    <w:p w:rsidR="00092B85" w:rsidRDefault="00092B85">
      <w:pPr>
        <w:spacing w:line="255" w:lineRule="auto"/>
        <w:sectPr w:rsidR="00092B85">
          <w:footerReference w:type="default" r:id="rId26"/>
          <w:pgSz w:w="11920" w:h="16850"/>
          <w:pgMar w:top="180" w:right="1140" w:bottom="920" w:left="1080" w:header="0" w:footer="738" w:gutter="0"/>
          <w:cols w:space="720"/>
        </w:sectPr>
      </w:pPr>
    </w:p>
    <w:p w:rsidR="00092B85" w:rsidRDefault="00092B85">
      <w:pPr>
        <w:spacing w:before="11"/>
        <w:rPr>
          <w:rFonts w:ascii="Calibri" w:eastAsia="Calibri" w:hAnsi="Calibri" w:cs="Calibri"/>
          <w:sz w:val="6"/>
          <w:szCs w:val="6"/>
        </w:rPr>
      </w:pPr>
    </w:p>
    <w:p w:rsidR="00092B85" w:rsidRDefault="003561DB">
      <w:pPr>
        <w:pStyle w:val="BodyText"/>
        <w:tabs>
          <w:tab w:val="left" w:pos="4865"/>
        </w:tabs>
        <w:spacing w:line="20" w:lineRule="atLeast"/>
        <w:ind w:left="115"/>
        <w:rPr>
          <w:sz w:val="2"/>
          <w:szCs w:val="2"/>
        </w:rPr>
      </w:pPr>
      <w:r>
        <w:pict>
          <v:shape id="_x0000_s1793" type="#_x0000_t202" style="width:229.65pt;height:76.35pt;mso-left-percent:-10001;mso-top-percent:-10001;mso-position-horizontal:absolute;mso-position-horizontal-relative:char;mso-position-vertical:absolute;mso-position-vertical-relative:line;mso-left-percent:-10001;mso-top-percent:-10001" fillcolor="#fcb812" stroked="f">
            <v:textbox inset="0,0,0,0">
              <w:txbxContent>
                <w:p w:rsidR="003561DB" w:rsidRDefault="003561DB">
                  <w:pPr>
                    <w:spacing w:before="10"/>
                    <w:rPr>
                      <w:rFonts w:ascii="Calibri" w:eastAsia="Calibri" w:hAnsi="Calibri" w:cs="Calibri"/>
                      <w:sz w:val="44"/>
                      <w:szCs w:val="44"/>
                    </w:rPr>
                  </w:pPr>
                </w:p>
                <w:p w:rsidR="003561DB" w:rsidRDefault="003561DB">
                  <w:pPr>
                    <w:spacing w:line="488" w:lineRule="exact"/>
                    <w:ind w:right="111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w w:val="110"/>
                      <w:sz w:val="40"/>
                    </w:rPr>
                    <w:t>Unit</w:t>
                  </w:r>
                  <w:r>
                    <w:rPr>
                      <w:rFonts w:ascii="Calibri"/>
                      <w:spacing w:val="-7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5</w:t>
                  </w:r>
                </w:p>
                <w:p w:rsidR="003561DB" w:rsidRDefault="003561DB">
                  <w:pPr>
                    <w:spacing w:line="488" w:lineRule="exact"/>
                    <w:ind w:right="112"/>
                    <w:jc w:val="right"/>
                    <w:rPr>
                      <w:rFonts w:ascii="Calibri" w:eastAsia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40"/>
                    </w:rPr>
                    <w:t>Solution</w:t>
                  </w:r>
                  <w:r>
                    <w:rPr>
                      <w:rFonts w:ascii="Calibri"/>
                      <w:spacing w:val="-16"/>
                      <w:w w:val="110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40"/>
                    </w:rPr>
                    <w:t>21</w:t>
                  </w:r>
                </w:p>
              </w:txbxContent>
            </v:textbox>
          </v:shape>
        </w:pict>
      </w:r>
      <w:r>
        <w:tab/>
      </w:r>
      <w:r>
        <w:rPr>
          <w:position w:val="94"/>
          <w:sz w:val="2"/>
        </w:rPr>
      </w:r>
      <w:r>
        <w:rPr>
          <w:position w:val="94"/>
          <w:sz w:val="2"/>
        </w:rPr>
        <w:pict>
          <v:group id="_x0000_s1790" style="width:234.6pt;height:.75pt;mso-position-horizontal-relative:char;mso-position-vertical-relative:line" coordsize="4692,15">
            <v:group id="_x0000_s1791" style="position:absolute;left:8;top:8;width:4677;height:2" coordorigin="8,8" coordsize="4677,2">
              <v:shape id="_x0000_s1792" style="position:absolute;left:8;top:8;width:4677;height:2" coordorigin="8,8" coordsize="4677,0" path="m8,8r4677,e" filled="f">
                <v:path arrowok="t"/>
              </v:shape>
            </v:group>
            <w10:wrap type="none"/>
            <w10:anchorlock/>
          </v:group>
        </w:pict>
      </w:r>
    </w:p>
    <w:p w:rsidR="00092B85" w:rsidRDefault="00092B85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Heading1"/>
      </w:pPr>
      <w:r>
        <w:rPr>
          <w:w w:val="120"/>
        </w:rPr>
        <w:t>Settle</w:t>
      </w:r>
      <w:r>
        <w:rPr>
          <w:spacing w:val="-13"/>
          <w:w w:val="120"/>
        </w:rPr>
        <w:t xml:space="preserve"> </w:t>
      </w:r>
      <w:r>
        <w:rPr>
          <w:w w:val="120"/>
        </w:rPr>
        <w:t>Orders</w:t>
      </w:r>
      <w:r>
        <w:rPr>
          <w:spacing w:val="-11"/>
          <w:w w:val="120"/>
        </w:rPr>
        <w:t xml:space="preserve"> </w:t>
      </w:r>
      <w:r>
        <w:rPr>
          <w:w w:val="120"/>
        </w:rPr>
        <w:t>at</w:t>
      </w:r>
      <w:r>
        <w:rPr>
          <w:spacing w:val="-13"/>
          <w:w w:val="120"/>
        </w:rPr>
        <w:t xml:space="preserve"> </w:t>
      </w:r>
      <w:r>
        <w:rPr>
          <w:spacing w:val="1"/>
          <w:w w:val="120"/>
        </w:rPr>
        <w:t>Period-End</w:t>
      </w:r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C872AA" w:rsidRPr="007D374A" w:rsidRDefault="00C872AA" w:rsidP="00C872AA">
      <w:pPr>
        <w:rPr>
          <w:ins w:id="776" w:author="Wilder, Tom" w:date="2019-05-11T16:03:00Z"/>
          <w:rFonts w:ascii="Calibri" w:eastAsia="Calibri" w:hAnsi="Calibri" w:cs="Calibri"/>
          <w:color w:val="FF0000"/>
          <w:sz w:val="38"/>
          <w:szCs w:val="38"/>
        </w:rPr>
      </w:pPr>
      <w:ins w:id="777" w:author="Wilder, Tom" w:date="2019-05-11T16:03:00Z">
        <w:r w:rsidRPr="007D374A">
          <w:rPr>
            <w:rFonts w:ascii="Calibri" w:eastAsia="Calibri" w:hAnsi="Calibri" w:cs="Calibri"/>
            <w:color w:val="FF0000"/>
            <w:sz w:val="38"/>
            <w:szCs w:val="38"/>
          </w:rPr>
          <w:t>Not yet updated</w:t>
        </w:r>
      </w:ins>
    </w:p>
    <w:p w:rsidR="00092B85" w:rsidRDefault="00092B85">
      <w:pPr>
        <w:rPr>
          <w:rFonts w:ascii="Calibri" w:eastAsia="Calibri" w:hAnsi="Calibri" w:cs="Calibri"/>
          <w:sz w:val="38"/>
          <w:szCs w:val="38"/>
        </w:rPr>
      </w:pPr>
    </w:p>
    <w:p w:rsidR="00092B85" w:rsidRDefault="003561DB">
      <w:pPr>
        <w:pStyle w:val="BodyText"/>
        <w:spacing w:before="267"/>
      </w:pPr>
      <w:r>
        <w:rPr>
          <w:w w:val="120"/>
        </w:rPr>
        <w:t>Business</w:t>
      </w:r>
      <w:r>
        <w:rPr>
          <w:spacing w:val="-27"/>
          <w:w w:val="120"/>
        </w:rPr>
        <w:t xml:space="preserve"> </w:t>
      </w:r>
      <w:r>
        <w:rPr>
          <w:w w:val="120"/>
        </w:rPr>
        <w:t>Example</w:t>
      </w:r>
    </w:p>
    <w:p w:rsidR="00092B85" w:rsidRDefault="003561DB">
      <w:pPr>
        <w:pStyle w:val="BodyText"/>
        <w:spacing w:before="128"/>
      </w:pP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this</w:t>
      </w:r>
      <w:r>
        <w:rPr>
          <w:spacing w:val="-8"/>
          <w:w w:val="115"/>
        </w:rPr>
        <w:t xml:space="preserve"> </w:t>
      </w:r>
      <w:r>
        <w:rPr>
          <w:w w:val="115"/>
        </w:rPr>
        <w:t>scenario</w:t>
      </w:r>
      <w:r>
        <w:rPr>
          <w:spacing w:val="-9"/>
          <w:w w:val="115"/>
        </w:rPr>
        <w:t xml:space="preserve"> </w:t>
      </w:r>
      <w:r>
        <w:rPr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settle</w:t>
      </w:r>
      <w:r>
        <w:rPr>
          <w:spacing w:val="-8"/>
          <w:w w:val="115"/>
        </w:rPr>
        <w:t xml:space="preserve"> </w:t>
      </w:r>
      <w:r>
        <w:rPr>
          <w:w w:val="115"/>
        </w:rPr>
        <w:t>your</w:t>
      </w:r>
      <w:r>
        <w:rPr>
          <w:spacing w:val="-8"/>
          <w:w w:val="115"/>
        </w:rPr>
        <w:t xml:space="preserve"> </w:t>
      </w:r>
      <w:r>
        <w:rPr>
          <w:w w:val="115"/>
        </w:rPr>
        <w:t>order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cost</w:t>
      </w:r>
      <w:r>
        <w:rPr>
          <w:spacing w:val="-7"/>
          <w:w w:val="115"/>
        </w:rPr>
        <w:t xml:space="preserve"> </w:t>
      </w:r>
      <w:r>
        <w:rPr>
          <w:w w:val="115"/>
        </w:rPr>
        <w:t>centers.</w:t>
      </w:r>
    </w:p>
    <w:p w:rsidR="00092B85" w:rsidRDefault="00DA5CB6">
      <w:pPr>
        <w:pStyle w:val="BodyText"/>
        <w:spacing w:before="131" w:line="254" w:lineRule="auto"/>
        <w:ind w:right="327"/>
      </w:pPr>
      <w:r>
        <w:rPr>
          <w:spacing w:val="1"/>
          <w:w w:val="115"/>
        </w:rPr>
        <w:t>In this exercise</w:t>
      </w:r>
      <w:r w:rsidR="003561DB">
        <w:rPr>
          <w:spacing w:val="1"/>
          <w:w w:val="115"/>
        </w:rPr>
        <w:t>,</w:t>
      </w:r>
      <w:r w:rsidR="003561DB">
        <w:rPr>
          <w:spacing w:val="26"/>
          <w:w w:val="115"/>
        </w:rPr>
        <w:t xml:space="preserve"> </w:t>
      </w:r>
      <w:r>
        <w:rPr>
          <w:spacing w:val="2"/>
          <w:w w:val="115"/>
        </w:rPr>
        <w:t>when the values include</w:t>
      </w:r>
      <w:r w:rsidR="003561DB">
        <w:rPr>
          <w:spacing w:val="40"/>
          <w:w w:val="115"/>
        </w:rPr>
        <w:t xml:space="preserve"> </w:t>
      </w:r>
      <w:r w:rsidR="003561DB">
        <w:rPr>
          <w:spacing w:val="1"/>
          <w:w w:val="115"/>
        </w:rPr>
        <w:t>###</w:t>
      </w:r>
      <w:r w:rsidR="00644AB7">
        <w:rPr>
          <w:spacing w:val="1"/>
          <w:w w:val="115"/>
        </w:rPr>
        <w:t>, replace</w:t>
      </w:r>
      <w:r w:rsidR="003561DB">
        <w:rPr>
          <w:spacing w:val="40"/>
          <w:w w:val="115"/>
        </w:rPr>
        <w:t xml:space="preserve"> </w:t>
      </w:r>
      <w:r w:rsidR="003561DB">
        <w:rPr>
          <w:w w:val="115"/>
        </w:rPr>
        <w:t>###</w:t>
      </w:r>
      <w:r w:rsidR="003561DB">
        <w:rPr>
          <w:spacing w:val="35"/>
          <w:w w:val="115"/>
        </w:rPr>
        <w:t xml:space="preserve"> </w:t>
      </w:r>
      <w:r>
        <w:rPr>
          <w:spacing w:val="2"/>
          <w:w w:val="115"/>
        </w:rPr>
        <w:t>with the number your instructor</w:t>
      </w:r>
      <w:r w:rsidR="003561DB">
        <w:rPr>
          <w:spacing w:val="66"/>
          <w:w w:val="118"/>
        </w:rPr>
        <w:t xml:space="preserve"> </w:t>
      </w:r>
      <w:r w:rsidR="003561DB">
        <w:rPr>
          <w:w w:val="120"/>
        </w:rPr>
        <w:t>assigned</w:t>
      </w:r>
      <w:r w:rsidR="003561DB">
        <w:rPr>
          <w:spacing w:val="-14"/>
          <w:w w:val="120"/>
        </w:rPr>
        <w:t xml:space="preserve"> </w:t>
      </w:r>
      <w:r w:rsidR="003561DB">
        <w:rPr>
          <w:spacing w:val="1"/>
          <w:w w:val="120"/>
        </w:rPr>
        <w:t>to</w:t>
      </w:r>
      <w:r w:rsidR="003561DB">
        <w:rPr>
          <w:spacing w:val="-26"/>
          <w:w w:val="120"/>
        </w:rPr>
        <w:t xml:space="preserve"> </w:t>
      </w:r>
      <w:r w:rsidR="003561DB">
        <w:rPr>
          <w:w w:val="120"/>
        </w:rPr>
        <w:t>you.</w:t>
      </w:r>
    </w:p>
    <w:p w:rsidR="00092B85" w:rsidRDefault="003561DB">
      <w:pPr>
        <w:pStyle w:val="BodyText"/>
        <w:spacing w:before="115"/>
      </w:pPr>
      <w:r>
        <w:rPr>
          <w:w w:val="120"/>
        </w:rPr>
        <w:t>Perform</w:t>
      </w:r>
      <w:r>
        <w:rPr>
          <w:spacing w:val="-13"/>
          <w:w w:val="120"/>
        </w:rPr>
        <w:t xml:space="preserve"> </w:t>
      </w:r>
      <w:r>
        <w:rPr>
          <w:w w:val="120"/>
        </w:rPr>
        <w:t>a</w:t>
      </w:r>
      <w:r>
        <w:rPr>
          <w:spacing w:val="-11"/>
          <w:w w:val="120"/>
        </w:rPr>
        <w:t xml:space="preserve"> </w:t>
      </w:r>
      <w:r>
        <w:rPr>
          <w:w w:val="120"/>
        </w:rPr>
        <w:t>Settlement</w:t>
      </w:r>
      <w:r>
        <w:rPr>
          <w:spacing w:val="-10"/>
          <w:w w:val="120"/>
        </w:rPr>
        <w:t xml:space="preserve"> </w:t>
      </w:r>
      <w:r>
        <w:rPr>
          <w:spacing w:val="1"/>
          <w:w w:val="120"/>
        </w:rPr>
        <w:t>Run</w:t>
      </w:r>
    </w:p>
    <w:p w:rsidR="00092B85" w:rsidRDefault="003561DB">
      <w:pPr>
        <w:pStyle w:val="BodyText"/>
        <w:spacing w:before="15"/>
      </w:pPr>
      <w:r>
        <w:rPr>
          <w:w w:val="110"/>
        </w:rPr>
        <w:t>Carry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settlement</w:t>
      </w:r>
      <w:r>
        <w:rPr>
          <w:spacing w:val="-8"/>
          <w:w w:val="110"/>
        </w:rPr>
        <w:t xml:space="preserve"> </w:t>
      </w:r>
      <w:r>
        <w:rPr>
          <w:w w:val="110"/>
        </w:rPr>
        <w:t>run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order.</w:t>
      </w:r>
    </w:p>
    <w:p w:rsidR="00092B85" w:rsidRDefault="003561DB">
      <w:pPr>
        <w:numPr>
          <w:ilvl w:val="0"/>
          <w:numId w:val="156"/>
        </w:numPr>
        <w:tabs>
          <w:tab w:val="left" w:pos="1398"/>
        </w:tabs>
        <w:spacing w:before="176" w:line="254" w:lineRule="auto"/>
        <w:ind w:right="586"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0"/>
          <w:sz w:val="20"/>
          <w:szCs w:val="20"/>
        </w:rPr>
        <w:t>Run</w:t>
      </w:r>
      <w:r>
        <w:rPr>
          <w:rFonts w:ascii="Calibri" w:eastAsia="Calibri" w:hAnsi="Calibri" w:cs="Calibri"/>
          <w:spacing w:val="-1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actual</w:t>
      </w:r>
      <w:r>
        <w:rPr>
          <w:rFonts w:ascii="Calibri" w:eastAsia="Calibri" w:hAnsi="Calibri" w:cs="Calibri"/>
          <w:spacing w:val="-7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settlement</w:t>
      </w:r>
      <w:r>
        <w:rPr>
          <w:rFonts w:ascii="Calibri" w:eastAsia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for</w:t>
      </w:r>
      <w:r>
        <w:rPr>
          <w:rFonts w:ascii="Calibri" w:eastAsia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w w:val="110"/>
          <w:sz w:val="20"/>
          <w:szCs w:val="20"/>
        </w:rPr>
        <w:t>your</w:t>
      </w:r>
      <w:r>
        <w:rPr>
          <w:rFonts w:ascii="Calibri" w:eastAsia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order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using</w:t>
      </w:r>
      <w:r>
        <w:rPr>
          <w:rFonts w:ascii="Calibri" w:eastAsia="Calibri" w:hAnsi="Calibri" w:cs="Calibri"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the</w:t>
      </w:r>
      <w:r>
        <w:rPr>
          <w:rFonts w:ascii="Calibri" w:eastAsia="Calibri" w:hAnsi="Calibri" w:cs="Calibri"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App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Run</w:t>
      </w:r>
      <w:r>
        <w:rPr>
          <w:rFonts w:ascii="Calibri" w:eastAsia="Calibri" w:hAnsi="Calibri" w:cs="Calibri"/>
          <w:i/>
          <w:spacing w:val="-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w w:val="110"/>
          <w:sz w:val="20"/>
          <w:szCs w:val="20"/>
        </w:rPr>
        <w:t>Actual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Settlement</w:t>
      </w:r>
      <w:r>
        <w:rPr>
          <w:rFonts w:ascii="Calibri" w:eastAsia="Calibri" w:hAnsi="Calibri" w:cs="Calibri"/>
          <w:i/>
          <w:spacing w:val="-9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(Order</w:t>
      </w:r>
      <w:r>
        <w:rPr>
          <w:rFonts w:ascii="Calibri" w:eastAsia="Calibri" w:hAnsi="Calibri" w:cs="Calibri"/>
          <w:i/>
          <w:spacing w:val="-6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—</w:t>
      </w:r>
      <w:r>
        <w:rPr>
          <w:rFonts w:ascii="Calibri" w:eastAsia="Calibri" w:hAnsi="Calibri" w:cs="Calibri"/>
          <w:i/>
          <w:spacing w:val="56"/>
          <w:w w:val="10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w w:val="110"/>
          <w:sz w:val="20"/>
          <w:szCs w:val="20"/>
        </w:rPr>
        <w:t>Single)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.</w:t>
      </w:r>
    </w:p>
    <w:p w:rsidR="00092B85" w:rsidRDefault="003561DB">
      <w:pPr>
        <w:numPr>
          <w:ilvl w:val="1"/>
          <w:numId w:val="156"/>
        </w:numPr>
        <w:tabs>
          <w:tab w:val="left" w:pos="1722"/>
        </w:tabs>
        <w:spacing w:before="62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5"/>
          <w:sz w:val="20"/>
          <w:szCs w:val="20"/>
        </w:rPr>
        <w:t>Choose</w:t>
      </w:r>
      <w:r>
        <w:rPr>
          <w:rFonts w:ascii="Calibri" w:eastAsia="Calibri" w:hAnsi="Calibri" w:cs="Calibri"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app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Run</w:t>
      </w:r>
      <w:r>
        <w:rPr>
          <w:rFonts w:ascii="Calibri" w:eastAsia="Calibri" w:hAnsi="Calibri" w:cs="Calibri"/>
          <w:i/>
          <w:spacing w:val="-18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Actual</w:t>
      </w:r>
      <w:r>
        <w:rPr>
          <w:rFonts w:ascii="Calibri" w:eastAsia="Calibri" w:hAnsi="Calibri" w:cs="Calibri"/>
          <w:i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Settlement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(Order</w:t>
      </w:r>
      <w:r>
        <w:rPr>
          <w:rFonts w:ascii="Calibri" w:eastAsia="Calibri" w:hAnsi="Calibri" w:cs="Calibri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—</w:t>
      </w:r>
      <w:r>
        <w:rPr>
          <w:rFonts w:ascii="Calibri" w:eastAsia="Calibri" w:hAnsi="Calibri" w:cs="Calibri"/>
          <w:i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Single)</w:t>
      </w:r>
      <w:r>
        <w:rPr>
          <w:rFonts w:ascii="Calibri" w:eastAsia="Calibri" w:hAnsi="Calibri" w:cs="Calibri"/>
          <w:w w:val="115"/>
          <w:sz w:val="20"/>
          <w:szCs w:val="20"/>
        </w:rPr>
        <w:t>.</w:t>
      </w:r>
    </w:p>
    <w:p w:rsidR="00092B85" w:rsidRDefault="003561DB">
      <w:pPr>
        <w:numPr>
          <w:ilvl w:val="1"/>
          <w:numId w:val="156"/>
        </w:numPr>
        <w:tabs>
          <w:tab w:val="left" w:pos="1722"/>
        </w:tabs>
        <w:spacing w:before="173"/>
        <w:ind w:hanging="295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Order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order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number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0300</w:t>
      </w:r>
      <w:r>
        <w:rPr>
          <w:rFonts w:ascii="Courier New"/>
          <w:b/>
          <w:spacing w:val="-16"/>
          <w:w w:val="110"/>
          <w:sz w:val="20"/>
        </w:rPr>
        <w:t xml:space="preserve"> </w:t>
      </w:r>
      <w:r>
        <w:rPr>
          <w:rFonts w:ascii="Courier New"/>
          <w:b/>
          <w:i/>
          <w:w w:val="110"/>
          <w:sz w:val="20"/>
        </w:rPr>
        <w:t>or</w:t>
      </w:r>
      <w:r>
        <w:rPr>
          <w:rFonts w:ascii="Courier New"/>
          <w:b/>
          <w:i/>
          <w:spacing w:val="-15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0650.</w:t>
      </w:r>
    </w:p>
    <w:p w:rsidR="00092B85" w:rsidRDefault="00092B85">
      <w:pPr>
        <w:spacing w:before="5"/>
        <w:rPr>
          <w:rFonts w:ascii="Courier New" w:eastAsia="Courier New" w:hAnsi="Courier New" w:cs="Courier New"/>
          <w:b/>
          <w:bCs/>
          <w:sz w:val="16"/>
          <w:szCs w:val="16"/>
        </w:rPr>
      </w:pPr>
    </w:p>
    <w:p w:rsidR="00092B85" w:rsidRDefault="003561DB">
      <w:pPr>
        <w:numPr>
          <w:ilvl w:val="1"/>
          <w:numId w:val="156"/>
        </w:numPr>
        <w:tabs>
          <w:tab w:val="left" w:pos="1722"/>
        </w:tabs>
        <w:ind w:hanging="283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Settlement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period</w:t>
      </w:r>
      <w:r>
        <w:rPr>
          <w:rFonts w:ascii="Calibri"/>
          <w:i/>
          <w:spacing w:val="-1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order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current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period.</w:t>
      </w:r>
    </w:p>
    <w:p w:rsidR="00092B85" w:rsidRDefault="003561DB">
      <w:pPr>
        <w:numPr>
          <w:ilvl w:val="1"/>
          <w:numId w:val="156"/>
        </w:numPr>
        <w:tabs>
          <w:tab w:val="left" w:pos="1722"/>
        </w:tabs>
        <w:spacing w:before="176"/>
        <w:ind w:hanging="295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i/>
          <w:spacing w:val="-1"/>
          <w:w w:val="110"/>
          <w:sz w:val="20"/>
        </w:rPr>
        <w:t>Fiscal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i/>
          <w:spacing w:val="-1"/>
          <w:w w:val="110"/>
          <w:sz w:val="20"/>
        </w:rPr>
        <w:t>year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current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fiscal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year.</w:t>
      </w:r>
    </w:p>
    <w:p w:rsidR="00092B85" w:rsidRDefault="003561DB">
      <w:pPr>
        <w:numPr>
          <w:ilvl w:val="1"/>
          <w:numId w:val="156"/>
        </w:numPr>
        <w:tabs>
          <w:tab w:val="left" w:pos="1722"/>
        </w:tabs>
        <w:spacing w:before="176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For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processing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type,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Automatic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1"/>
          <w:numId w:val="156"/>
        </w:numPr>
        <w:tabs>
          <w:tab w:val="left" w:pos="1722"/>
        </w:tabs>
        <w:spacing w:before="176"/>
        <w:ind w:hanging="243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Deselect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Test</w:t>
      </w:r>
      <w:r>
        <w:rPr>
          <w:rFonts w:ascii="Calibri"/>
          <w:i/>
          <w:spacing w:val="-1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Run</w:t>
      </w:r>
      <w:r>
        <w:rPr>
          <w:rFonts w:ascii="Calibri"/>
          <w:i/>
          <w:spacing w:val="-3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checkbox.</w:t>
      </w:r>
    </w:p>
    <w:p w:rsidR="00092B85" w:rsidRDefault="003561DB">
      <w:pPr>
        <w:numPr>
          <w:ilvl w:val="1"/>
          <w:numId w:val="156"/>
        </w:numPr>
        <w:tabs>
          <w:tab w:val="left" w:pos="1722"/>
        </w:tabs>
        <w:spacing w:before="176"/>
        <w:ind w:hanging="288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Execute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1"/>
          <w:numId w:val="156"/>
        </w:numPr>
        <w:tabs>
          <w:tab w:val="left" w:pos="1722"/>
        </w:tabs>
        <w:spacing w:before="176"/>
        <w:ind w:hanging="293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Detail</w:t>
      </w:r>
      <w:r>
        <w:rPr>
          <w:rFonts w:ascii="Calibri"/>
          <w:i/>
          <w:spacing w:val="-11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lists</w:t>
      </w:r>
      <w:r>
        <w:rPr>
          <w:rFonts w:ascii="Calibri"/>
          <w:i/>
          <w:spacing w:val="-3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icon.</w:t>
      </w:r>
    </w:p>
    <w:p w:rsidR="00092B85" w:rsidRDefault="003561DB">
      <w:pPr>
        <w:pStyle w:val="BodyText"/>
        <w:numPr>
          <w:ilvl w:val="1"/>
          <w:numId w:val="156"/>
        </w:numPr>
        <w:tabs>
          <w:tab w:val="left" w:pos="1722"/>
        </w:tabs>
        <w:spacing w:before="176"/>
        <w:ind w:hanging="223"/>
        <w:jc w:val="left"/>
      </w:pPr>
      <w:r>
        <w:rPr>
          <w:spacing w:val="-1"/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display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cost</w:t>
      </w:r>
      <w:r>
        <w:rPr>
          <w:spacing w:val="-18"/>
          <w:w w:val="115"/>
        </w:rPr>
        <w:t xml:space="preserve"> </w:t>
      </w:r>
      <w:r>
        <w:rPr>
          <w:w w:val="115"/>
        </w:rPr>
        <w:t>element</w:t>
      </w:r>
      <w:r>
        <w:rPr>
          <w:spacing w:val="-19"/>
          <w:w w:val="115"/>
        </w:rPr>
        <w:t xml:space="preserve"> </w:t>
      </w:r>
      <w:r>
        <w:rPr>
          <w:w w:val="115"/>
        </w:rPr>
        <w:t>information,</w:t>
      </w:r>
      <w:r>
        <w:rPr>
          <w:spacing w:val="-18"/>
          <w:w w:val="115"/>
        </w:rPr>
        <w:t xml:space="preserve"> </w:t>
      </w:r>
      <w:r>
        <w:rPr>
          <w:w w:val="115"/>
        </w:rPr>
        <w:t>choose</w:t>
      </w:r>
      <w:r>
        <w:rPr>
          <w:spacing w:val="-19"/>
          <w:w w:val="115"/>
        </w:rPr>
        <w:t xml:space="preserve"> </w:t>
      </w:r>
      <w:r>
        <w:rPr>
          <w:i/>
          <w:w w:val="115"/>
        </w:rPr>
        <w:t>Receiver</w:t>
      </w:r>
      <w:r>
        <w:rPr>
          <w:w w:val="115"/>
        </w:rPr>
        <w:t>.</w:t>
      </w:r>
    </w:p>
    <w:p w:rsidR="00092B85" w:rsidRDefault="003561DB">
      <w:pPr>
        <w:numPr>
          <w:ilvl w:val="1"/>
          <w:numId w:val="156"/>
        </w:numPr>
        <w:tabs>
          <w:tab w:val="left" w:pos="1722"/>
        </w:tabs>
        <w:spacing w:before="176"/>
        <w:ind w:hanging="223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Back</w:t>
      </w:r>
      <w:r>
        <w:rPr>
          <w:rFonts w:ascii="Calibri"/>
          <w:spacing w:val="1"/>
          <w:w w:val="115"/>
          <w:sz w:val="20"/>
        </w:rPr>
        <w:t>.</w:t>
      </w:r>
    </w:p>
    <w:p w:rsidR="00092B85" w:rsidRDefault="003561DB">
      <w:pPr>
        <w:numPr>
          <w:ilvl w:val="1"/>
          <w:numId w:val="156"/>
        </w:numPr>
        <w:tabs>
          <w:tab w:val="left" w:pos="1722"/>
        </w:tabs>
        <w:spacing w:before="176"/>
        <w:ind w:hanging="281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15"/>
          <w:sz w:val="20"/>
        </w:rPr>
        <w:t>To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display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accounting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documents,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Accounting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Documents</w:t>
      </w:r>
      <w:r>
        <w:rPr>
          <w:rFonts w:ascii="Calibri"/>
          <w:i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22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double-click</w:t>
      </w:r>
    </w:p>
    <w:p w:rsidR="00092B85" w:rsidRDefault="003561DB">
      <w:pPr>
        <w:spacing w:before="15"/>
        <w:ind w:left="172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w w:val="115"/>
          <w:sz w:val="20"/>
        </w:rPr>
        <w:t>Accounting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Document</w:t>
      </w:r>
      <w:r>
        <w:rPr>
          <w:rFonts w:ascii="Calibri"/>
          <w:i/>
          <w:spacing w:val="-22"/>
          <w:w w:val="115"/>
          <w:sz w:val="20"/>
        </w:rPr>
        <w:t xml:space="preserve"> </w:t>
      </w:r>
      <w:r>
        <w:rPr>
          <w:rFonts w:ascii="Calibri"/>
          <w:i/>
          <w:spacing w:val="1"/>
          <w:w w:val="115"/>
          <w:sz w:val="20"/>
        </w:rPr>
        <w:t>Number</w:t>
      </w:r>
      <w:r>
        <w:rPr>
          <w:rFonts w:ascii="Calibri"/>
          <w:spacing w:val="1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56"/>
        </w:numPr>
        <w:tabs>
          <w:tab w:val="left" w:pos="1722"/>
        </w:tabs>
        <w:spacing w:before="176"/>
        <w:ind w:hanging="223"/>
        <w:jc w:val="left"/>
      </w:pPr>
      <w:r>
        <w:rPr>
          <w:w w:val="115"/>
        </w:rPr>
        <w:t>Leave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transaction.</w:t>
      </w:r>
    </w:p>
    <w:p w:rsidR="00092B85" w:rsidRDefault="003561DB">
      <w:pPr>
        <w:pStyle w:val="BodyText"/>
        <w:spacing w:before="176" w:line="254" w:lineRule="auto"/>
        <w:ind w:right="5403"/>
      </w:pPr>
      <w:r>
        <w:rPr>
          <w:w w:val="115"/>
        </w:rPr>
        <w:t>Check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Balance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your</w:t>
      </w:r>
      <w:r>
        <w:rPr>
          <w:spacing w:val="18"/>
          <w:w w:val="115"/>
        </w:rPr>
        <w:t xml:space="preserve"> </w:t>
      </w:r>
      <w:r>
        <w:rPr>
          <w:w w:val="115"/>
        </w:rPr>
        <w:t>Order</w:t>
      </w:r>
      <w:r>
        <w:rPr>
          <w:spacing w:val="30"/>
          <w:w w:val="118"/>
        </w:rPr>
        <w:t xml:space="preserve"> </w:t>
      </w:r>
      <w:r>
        <w:rPr>
          <w:w w:val="115"/>
        </w:rPr>
        <w:t>Check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balance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your</w:t>
      </w:r>
      <w:r>
        <w:rPr>
          <w:spacing w:val="-9"/>
          <w:w w:val="115"/>
        </w:rPr>
        <w:t xml:space="preserve"> </w:t>
      </w:r>
      <w:r>
        <w:rPr>
          <w:w w:val="115"/>
        </w:rPr>
        <w:t>order.</w:t>
      </w:r>
    </w:p>
    <w:p w:rsidR="00092B85" w:rsidRDefault="003561DB">
      <w:pPr>
        <w:numPr>
          <w:ilvl w:val="0"/>
          <w:numId w:val="155"/>
        </w:numPr>
        <w:tabs>
          <w:tab w:val="left" w:pos="1398"/>
        </w:tabs>
        <w:spacing w:before="163"/>
        <w:ind w:hanging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Use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Internal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Order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(Plan/Actual)</w:t>
      </w:r>
      <w:r>
        <w:rPr>
          <w:rFonts w:ascii="Calibri"/>
          <w:i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to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report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current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period.</w:t>
      </w:r>
    </w:p>
    <w:p w:rsidR="00092B85" w:rsidRDefault="003561DB">
      <w:pPr>
        <w:numPr>
          <w:ilvl w:val="1"/>
          <w:numId w:val="155"/>
        </w:numPr>
        <w:tabs>
          <w:tab w:val="left" w:pos="1722"/>
        </w:tabs>
        <w:spacing w:before="7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Use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App</w:t>
      </w:r>
      <w:r>
        <w:rPr>
          <w:rFonts w:ascii="Calibri"/>
          <w:spacing w:val="-1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Internal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 w:rsidR="00644AB7">
        <w:rPr>
          <w:rFonts w:ascii="Calibri"/>
          <w:i/>
          <w:spacing w:val="1"/>
          <w:w w:val="115"/>
          <w:sz w:val="20"/>
        </w:rPr>
        <w:t>Order (</w:t>
      </w:r>
      <w:r>
        <w:rPr>
          <w:rFonts w:ascii="Calibri"/>
          <w:i/>
          <w:spacing w:val="1"/>
          <w:w w:val="115"/>
          <w:sz w:val="20"/>
        </w:rPr>
        <w:t>Plan/Actual)</w:t>
      </w:r>
      <w:r>
        <w:rPr>
          <w:rFonts w:ascii="Calibri"/>
          <w:spacing w:val="1"/>
          <w:w w:val="115"/>
          <w:sz w:val="20"/>
        </w:rPr>
        <w:t>.</w:t>
      </w:r>
    </w:p>
    <w:p w:rsidR="00092B85" w:rsidRDefault="003561DB">
      <w:pPr>
        <w:numPr>
          <w:ilvl w:val="1"/>
          <w:numId w:val="155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i/>
          <w:spacing w:val="-1"/>
          <w:w w:val="110"/>
          <w:sz w:val="20"/>
        </w:rPr>
        <w:t>Fiscal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i/>
          <w:spacing w:val="-1"/>
          <w:w w:val="110"/>
          <w:sz w:val="20"/>
        </w:rPr>
        <w:t>year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current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fiscal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year.</w:t>
      </w:r>
    </w:p>
    <w:p w:rsidR="00092B85" w:rsidRDefault="003561DB">
      <w:pPr>
        <w:numPr>
          <w:ilvl w:val="1"/>
          <w:numId w:val="155"/>
        </w:numPr>
        <w:tabs>
          <w:tab w:val="left" w:pos="1722"/>
        </w:tabs>
        <w:spacing w:before="173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7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Category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28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0</w:t>
      </w:r>
      <w:r>
        <w:rPr>
          <w:rFonts w:ascii="Calibri"/>
          <w:w w:val="110"/>
          <w:sz w:val="20"/>
        </w:rPr>
        <w:t>.</w:t>
      </w:r>
    </w:p>
    <w:p w:rsidR="00092B85" w:rsidRDefault="00092B85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numPr>
          <w:ilvl w:val="1"/>
          <w:numId w:val="155"/>
        </w:numPr>
        <w:tabs>
          <w:tab w:val="left" w:pos="1722"/>
        </w:tabs>
        <w:ind w:hanging="29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first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Order</w:t>
      </w:r>
      <w:r>
        <w:rPr>
          <w:rFonts w:ascii="Calibri"/>
          <w:i/>
          <w:spacing w:val="-1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number</w:t>
      </w:r>
      <w:r>
        <w:rPr>
          <w:rFonts w:ascii="Calibri"/>
          <w:i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order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number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0300</w:t>
      </w:r>
      <w:r>
        <w:rPr>
          <w:rFonts w:ascii="Courier New"/>
          <w:b/>
          <w:spacing w:val="-17"/>
          <w:w w:val="110"/>
          <w:sz w:val="20"/>
        </w:rPr>
        <w:t xml:space="preserve"> </w:t>
      </w:r>
      <w:r>
        <w:rPr>
          <w:rFonts w:ascii="Courier New"/>
          <w:b/>
          <w:i/>
          <w:w w:val="110"/>
          <w:sz w:val="20"/>
        </w:rPr>
        <w:t>or</w:t>
      </w:r>
      <w:r>
        <w:rPr>
          <w:rFonts w:ascii="Courier New"/>
          <w:b/>
          <w:i/>
          <w:spacing w:val="-17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0650.</w:t>
      </w:r>
    </w:p>
    <w:p w:rsidR="00092B85" w:rsidRDefault="00092B85">
      <w:pPr>
        <w:spacing w:before="5"/>
        <w:rPr>
          <w:rFonts w:ascii="Courier New" w:eastAsia="Courier New" w:hAnsi="Courier New" w:cs="Courier New"/>
          <w:b/>
          <w:bCs/>
          <w:sz w:val="16"/>
          <w:szCs w:val="16"/>
        </w:rPr>
      </w:pPr>
    </w:p>
    <w:p w:rsidR="00092B85" w:rsidRDefault="003561DB">
      <w:pPr>
        <w:pStyle w:val="BodyText"/>
        <w:numPr>
          <w:ilvl w:val="1"/>
          <w:numId w:val="155"/>
        </w:numPr>
        <w:tabs>
          <w:tab w:val="left" w:pos="1722"/>
        </w:tabs>
      </w:pPr>
      <w:r>
        <w:rPr>
          <w:w w:val="115"/>
        </w:rPr>
        <w:t>Choose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Go</w:t>
      </w:r>
      <w:r>
        <w:rPr>
          <w:w w:val="115"/>
        </w:rPr>
        <w:t>.</w:t>
      </w:r>
    </w:p>
    <w:p w:rsidR="00092B85" w:rsidRDefault="00092B85">
      <w:pPr>
        <w:sectPr w:rsidR="00092B85">
          <w:footerReference w:type="default" r:id="rId27"/>
          <w:pgSz w:w="11920" w:h="16850"/>
          <w:pgMar w:top="180" w:right="1060" w:bottom="920" w:left="1080" w:header="0" w:footer="738" w:gutter="0"/>
          <w:pgNumType w:start="71"/>
          <w:cols w:space="720"/>
        </w:sectPr>
      </w:pPr>
    </w:p>
    <w:p w:rsidR="00092B85" w:rsidRDefault="003561DB">
      <w:pPr>
        <w:spacing w:before="47"/>
        <w:ind w:left="1397" w:hanging="1287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w w:val="115"/>
          <w:sz w:val="16"/>
        </w:rPr>
        <w:t>Unit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w w:val="115"/>
          <w:sz w:val="16"/>
        </w:rPr>
        <w:t>5:</w:t>
      </w:r>
      <w:r>
        <w:rPr>
          <w:rFonts w:ascii="Calibri"/>
          <w:spacing w:val="-5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Financial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and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Management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Accounting:</w:t>
      </w:r>
      <w:r>
        <w:rPr>
          <w:rFonts w:ascii="Calibri"/>
          <w:spacing w:val="-6"/>
          <w:w w:val="115"/>
          <w:sz w:val="16"/>
        </w:rPr>
        <w:t xml:space="preserve"> </w:t>
      </w:r>
      <w:r>
        <w:rPr>
          <w:rFonts w:ascii="Calibri"/>
          <w:spacing w:val="-1"/>
          <w:w w:val="115"/>
          <w:sz w:val="16"/>
        </w:rPr>
        <w:t>Basics</w:t>
      </w: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092B85">
      <w:pPr>
        <w:rPr>
          <w:rFonts w:ascii="Calibri" w:eastAsia="Calibri" w:hAnsi="Calibri" w:cs="Calibri"/>
          <w:sz w:val="16"/>
          <w:szCs w:val="16"/>
        </w:rPr>
      </w:pPr>
    </w:p>
    <w:p w:rsidR="00092B85" w:rsidRDefault="003561DB">
      <w:pPr>
        <w:pStyle w:val="BodyText"/>
        <w:spacing w:before="100"/>
        <w:ind w:left="1397"/>
      </w:pPr>
      <w:r>
        <w:rPr>
          <w:w w:val="115"/>
        </w:rPr>
        <w:t>What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balance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your</w:t>
      </w:r>
      <w:r>
        <w:rPr>
          <w:spacing w:val="-8"/>
          <w:w w:val="115"/>
        </w:rPr>
        <w:t xml:space="preserve"> </w:t>
      </w:r>
      <w:r>
        <w:rPr>
          <w:w w:val="115"/>
        </w:rPr>
        <w:t>order?</w:t>
      </w:r>
    </w:p>
    <w:p w:rsidR="00092B85" w:rsidRDefault="00092B85">
      <w:pPr>
        <w:rPr>
          <w:rFonts w:ascii="Calibri" w:eastAsia="Calibri" w:hAnsi="Calibri" w:cs="Calibri"/>
          <w:sz w:val="20"/>
          <w:szCs w:val="20"/>
        </w:rPr>
      </w:pPr>
    </w:p>
    <w:p w:rsidR="00092B85" w:rsidRDefault="003561DB">
      <w:pPr>
        <w:pStyle w:val="BodyText"/>
        <w:tabs>
          <w:tab w:val="left" w:pos="9682"/>
        </w:tabs>
        <w:spacing w:before="179"/>
        <w:ind w:left="1397"/>
      </w:pPr>
      <w:r>
        <w:rPr>
          <w:w w:val="115"/>
          <w:u w:val="single" w:color="333333"/>
        </w:rPr>
        <w:t>The</w:t>
      </w:r>
      <w:r>
        <w:rPr>
          <w:spacing w:val="-23"/>
          <w:w w:val="115"/>
          <w:u w:val="single" w:color="333333"/>
        </w:rPr>
        <w:t xml:space="preserve"> </w:t>
      </w:r>
      <w:r>
        <w:rPr>
          <w:w w:val="115"/>
          <w:u w:val="single" w:color="333333"/>
        </w:rPr>
        <w:t>balance</w:t>
      </w:r>
      <w:r>
        <w:rPr>
          <w:spacing w:val="-22"/>
          <w:w w:val="115"/>
          <w:u w:val="single" w:color="333333"/>
        </w:rPr>
        <w:t xml:space="preserve"> </w:t>
      </w:r>
      <w:r>
        <w:rPr>
          <w:w w:val="115"/>
          <w:u w:val="single" w:color="333333"/>
        </w:rPr>
        <w:t>should</w:t>
      </w:r>
      <w:r>
        <w:rPr>
          <w:spacing w:val="-21"/>
          <w:w w:val="115"/>
          <w:u w:val="single" w:color="333333"/>
        </w:rPr>
        <w:t xml:space="preserve"> </w:t>
      </w:r>
      <w:r>
        <w:rPr>
          <w:w w:val="115"/>
          <w:u w:val="single" w:color="333333"/>
        </w:rPr>
        <w:t>be</w:t>
      </w:r>
      <w:r>
        <w:rPr>
          <w:spacing w:val="-25"/>
          <w:w w:val="115"/>
          <w:u w:val="single" w:color="333333"/>
        </w:rPr>
        <w:t xml:space="preserve"> </w:t>
      </w:r>
      <w:r>
        <w:rPr>
          <w:spacing w:val="1"/>
          <w:w w:val="115"/>
          <w:u w:val="single" w:color="333333"/>
        </w:rPr>
        <w:t>zero</w:t>
      </w:r>
      <w:r>
        <w:rPr>
          <w:spacing w:val="-26"/>
          <w:w w:val="115"/>
          <w:u w:val="single" w:color="333333"/>
        </w:rPr>
        <w:t xml:space="preserve"> </w:t>
      </w:r>
      <w:r>
        <w:rPr>
          <w:w w:val="115"/>
          <w:u w:val="single" w:color="333333"/>
        </w:rPr>
        <w:t>(blank).</w:t>
      </w:r>
      <w:r>
        <w:rPr>
          <w:w w:val="113"/>
          <w:u w:val="single" w:color="333333"/>
        </w:rPr>
        <w:t xml:space="preserve"> </w:t>
      </w:r>
      <w:r>
        <w:rPr>
          <w:u w:val="single" w:color="333333"/>
        </w:rPr>
        <w:tab/>
      </w:r>
    </w:p>
    <w:p w:rsidR="00092B85" w:rsidRDefault="00092B85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092B85" w:rsidRDefault="003561DB">
      <w:pPr>
        <w:pStyle w:val="BodyText"/>
        <w:numPr>
          <w:ilvl w:val="0"/>
          <w:numId w:val="155"/>
        </w:numPr>
        <w:tabs>
          <w:tab w:val="left" w:pos="1398"/>
        </w:tabs>
        <w:spacing w:before="59"/>
        <w:ind w:hanging="267"/>
        <w:rPr>
          <w:rFonts w:cs="Calibri"/>
        </w:rPr>
      </w:pPr>
      <w:r>
        <w:rPr>
          <w:w w:val="115"/>
        </w:rPr>
        <w:t>Examine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costs</w:t>
      </w:r>
      <w:r>
        <w:rPr>
          <w:spacing w:val="-9"/>
          <w:w w:val="115"/>
        </w:rPr>
        <w:t xml:space="preserve"> </w:t>
      </w:r>
      <w:r>
        <w:rPr>
          <w:w w:val="115"/>
        </w:rPr>
        <w:t>that</w:t>
      </w:r>
      <w:r>
        <w:rPr>
          <w:spacing w:val="-7"/>
          <w:w w:val="115"/>
        </w:rPr>
        <w:t xml:space="preserve"> </w:t>
      </w:r>
      <w:r>
        <w:rPr>
          <w:w w:val="115"/>
        </w:rPr>
        <w:t>have</w:t>
      </w:r>
      <w:r>
        <w:rPr>
          <w:spacing w:val="-6"/>
          <w:w w:val="115"/>
        </w:rPr>
        <w:t xml:space="preserve"> </w:t>
      </w:r>
      <w:r>
        <w:rPr>
          <w:w w:val="115"/>
        </w:rPr>
        <w:t>been</w:t>
      </w:r>
      <w:r>
        <w:rPr>
          <w:spacing w:val="-4"/>
          <w:w w:val="115"/>
        </w:rPr>
        <w:t xml:space="preserve"> </w:t>
      </w:r>
      <w:r>
        <w:rPr>
          <w:w w:val="115"/>
        </w:rPr>
        <w:t>settled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each</w:t>
      </w:r>
      <w:r>
        <w:rPr>
          <w:spacing w:val="-10"/>
          <w:w w:val="115"/>
        </w:rPr>
        <w:t xml:space="preserve"> </w:t>
      </w:r>
      <w:r>
        <w:rPr>
          <w:w w:val="115"/>
        </w:rPr>
        <w:t>cost</w:t>
      </w:r>
      <w:r>
        <w:rPr>
          <w:spacing w:val="-8"/>
          <w:w w:val="115"/>
        </w:rPr>
        <w:t xml:space="preserve"> </w:t>
      </w:r>
      <w:r>
        <w:rPr>
          <w:w w:val="115"/>
        </w:rPr>
        <w:t>center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(</w:t>
      </w:r>
      <w:r>
        <w:rPr>
          <w:rFonts w:cs="Calibri"/>
          <w:i/>
          <w:spacing w:val="1"/>
          <w:w w:val="115"/>
        </w:rPr>
        <w:t>SERV-###</w:t>
      </w:r>
      <w:r>
        <w:rPr>
          <w:rFonts w:cs="Calibri"/>
          <w:i/>
          <w:spacing w:val="-9"/>
          <w:w w:val="115"/>
        </w:rPr>
        <w:t xml:space="preserve"> </w:t>
      </w:r>
      <w:r>
        <w:rPr>
          <w:spacing w:val="-1"/>
          <w:w w:val="115"/>
        </w:rPr>
        <w:t>or</w:t>
      </w:r>
      <w:r>
        <w:rPr>
          <w:spacing w:val="-7"/>
          <w:w w:val="115"/>
        </w:rPr>
        <w:t xml:space="preserve"> </w:t>
      </w:r>
      <w:r>
        <w:rPr>
          <w:rFonts w:cs="Calibri"/>
          <w:i/>
          <w:spacing w:val="1"/>
          <w:w w:val="115"/>
        </w:rPr>
        <w:t>ENGR–</w:t>
      </w:r>
    </w:p>
    <w:p w:rsidR="00092B85" w:rsidRDefault="003561DB">
      <w:pPr>
        <w:spacing w:before="15" w:line="254" w:lineRule="auto"/>
        <w:ind w:left="1397" w:right="52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w w:val="115"/>
          <w:sz w:val="20"/>
        </w:rPr>
        <w:t>###</w:t>
      </w:r>
      <w:r>
        <w:rPr>
          <w:rFonts w:ascii="Calibri"/>
          <w:w w:val="115"/>
          <w:sz w:val="20"/>
        </w:rPr>
        <w:t>).</w:t>
      </w:r>
      <w:r>
        <w:rPr>
          <w:rFonts w:ascii="Calibri"/>
          <w:spacing w:val="-14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Call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up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Cost</w:t>
      </w:r>
      <w:r>
        <w:rPr>
          <w:rFonts w:ascii="Calibri"/>
          <w:i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Centers:</w:t>
      </w:r>
      <w:r>
        <w:rPr>
          <w:rFonts w:ascii="Calibri"/>
          <w:i/>
          <w:spacing w:val="-26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Actual/Plan/Variance</w:t>
      </w:r>
      <w:r>
        <w:rPr>
          <w:rFonts w:ascii="Calibri"/>
          <w:i/>
          <w:spacing w:val="-24"/>
          <w:w w:val="115"/>
          <w:sz w:val="20"/>
        </w:rPr>
        <w:t xml:space="preserve"> </w:t>
      </w:r>
      <w:r>
        <w:rPr>
          <w:rFonts w:ascii="Calibri"/>
          <w:spacing w:val="-1"/>
          <w:w w:val="115"/>
          <w:sz w:val="20"/>
        </w:rPr>
        <w:t>report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2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current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period.</w:t>
      </w:r>
      <w:r>
        <w:rPr>
          <w:rFonts w:ascii="Calibri"/>
          <w:spacing w:val="64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Execute</w:t>
      </w:r>
      <w:r>
        <w:rPr>
          <w:rFonts w:ascii="Calibri"/>
          <w:spacing w:val="-2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report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for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each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of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cost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centers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and</w:t>
      </w:r>
      <w:r>
        <w:rPr>
          <w:rFonts w:ascii="Calibri"/>
          <w:spacing w:val="-21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settlement</w:t>
      </w:r>
      <w:r>
        <w:rPr>
          <w:rFonts w:ascii="Calibri"/>
          <w:spacing w:val="-16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cost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element</w:t>
      </w:r>
      <w:r>
        <w:rPr>
          <w:rFonts w:ascii="Calibri"/>
          <w:spacing w:val="46"/>
          <w:w w:val="113"/>
          <w:sz w:val="20"/>
        </w:rPr>
        <w:t xml:space="preserve"> </w:t>
      </w:r>
      <w:r>
        <w:rPr>
          <w:rFonts w:ascii="Calibri"/>
          <w:w w:val="115"/>
          <w:sz w:val="20"/>
        </w:rPr>
        <w:t>(92112000).</w:t>
      </w:r>
    </w:p>
    <w:p w:rsidR="00092B85" w:rsidRDefault="003561DB">
      <w:pPr>
        <w:pStyle w:val="BodyText"/>
        <w:spacing w:before="60" w:line="254" w:lineRule="auto"/>
        <w:ind w:left="1397" w:right="527"/>
      </w:pPr>
      <w:r>
        <w:rPr>
          <w:w w:val="115"/>
        </w:rPr>
        <w:t>Go</w:t>
      </w:r>
      <w:r>
        <w:rPr>
          <w:spacing w:val="-28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i/>
          <w:w w:val="115"/>
        </w:rPr>
        <w:t>Actual</w:t>
      </w:r>
      <w:r>
        <w:rPr>
          <w:i/>
          <w:spacing w:val="-25"/>
          <w:w w:val="115"/>
        </w:rPr>
        <w:t xml:space="preserve"> </w:t>
      </w:r>
      <w:r>
        <w:rPr>
          <w:i/>
          <w:w w:val="115"/>
        </w:rPr>
        <w:t>Line</w:t>
      </w:r>
      <w:r>
        <w:rPr>
          <w:i/>
          <w:spacing w:val="-28"/>
          <w:w w:val="115"/>
        </w:rPr>
        <w:t xml:space="preserve"> </w:t>
      </w:r>
      <w:r>
        <w:rPr>
          <w:i/>
          <w:w w:val="115"/>
        </w:rPr>
        <w:t>Items</w:t>
      </w:r>
      <w:r>
        <w:rPr>
          <w:i/>
          <w:spacing w:val="-24"/>
          <w:w w:val="115"/>
        </w:rPr>
        <w:t xml:space="preserve"> </w:t>
      </w:r>
      <w:r>
        <w:rPr>
          <w:w w:val="115"/>
        </w:rPr>
        <w:t>report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5"/>
          <w:w w:val="115"/>
        </w:rPr>
        <w:t xml:space="preserve"> </w:t>
      </w:r>
      <w:r>
        <w:rPr>
          <w:w w:val="115"/>
        </w:rPr>
        <w:t>switch</w:t>
      </w:r>
      <w:r>
        <w:rPr>
          <w:spacing w:val="-26"/>
          <w:w w:val="115"/>
        </w:rPr>
        <w:t xml:space="preserve"> </w:t>
      </w:r>
      <w:r>
        <w:rPr>
          <w:spacing w:val="1"/>
          <w:w w:val="115"/>
        </w:rPr>
        <w:t>to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Secondary</w:t>
      </w:r>
      <w:r>
        <w:rPr>
          <w:spacing w:val="-23"/>
          <w:w w:val="115"/>
        </w:rPr>
        <w:t xml:space="preserve"> </w:t>
      </w:r>
      <w:r>
        <w:rPr>
          <w:w w:val="115"/>
        </w:rPr>
        <w:t>costs:</w:t>
      </w:r>
      <w:r>
        <w:rPr>
          <w:spacing w:val="-24"/>
          <w:w w:val="115"/>
        </w:rPr>
        <w:t xml:space="preserve"> </w:t>
      </w:r>
      <w:r>
        <w:rPr>
          <w:w w:val="115"/>
        </w:rPr>
        <w:t>Value</w:t>
      </w:r>
      <w:r>
        <w:rPr>
          <w:spacing w:val="-25"/>
          <w:w w:val="115"/>
        </w:rPr>
        <w:t xml:space="preserve"> </w:t>
      </w:r>
      <w:r>
        <w:rPr>
          <w:w w:val="115"/>
        </w:rPr>
        <w:t>settlement</w:t>
      </w:r>
      <w:r>
        <w:rPr>
          <w:spacing w:val="66"/>
          <w:w w:val="113"/>
        </w:rPr>
        <w:t xml:space="preserve"> </w:t>
      </w:r>
      <w:r>
        <w:rPr>
          <w:w w:val="115"/>
        </w:rPr>
        <w:t>layout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can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see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partner</w:t>
      </w:r>
      <w:r>
        <w:rPr>
          <w:spacing w:val="-9"/>
          <w:w w:val="115"/>
        </w:rPr>
        <w:t xml:space="preserve"> </w:t>
      </w:r>
      <w:r>
        <w:rPr>
          <w:w w:val="115"/>
        </w:rPr>
        <w:t>objects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transactions.</w:t>
      </w:r>
      <w:r>
        <w:rPr>
          <w:spacing w:val="-9"/>
          <w:w w:val="115"/>
        </w:rPr>
        <w:t xml:space="preserve"> </w:t>
      </w:r>
      <w:r>
        <w:rPr>
          <w:w w:val="115"/>
        </w:rPr>
        <w:t>Your</w:t>
      </w:r>
      <w:r>
        <w:rPr>
          <w:spacing w:val="-8"/>
          <w:w w:val="115"/>
        </w:rPr>
        <w:t xml:space="preserve"> </w:t>
      </w:r>
      <w:r>
        <w:rPr>
          <w:w w:val="115"/>
        </w:rPr>
        <w:t>order</w:t>
      </w:r>
      <w:r>
        <w:rPr>
          <w:spacing w:val="-9"/>
          <w:w w:val="115"/>
        </w:rPr>
        <w:t xml:space="preserve"> </w:t>
      </w:r>
      <w:r>
        <w:rPr>
          <w:w w:val="115"/>
        </w:rPr>
        <w:t>should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66"/>
          <w:w w:val="113"/>
        </w:rPr>
        <w:t xml:space="preserve"> </w:t>
      </w:r>
      <w:r>
        <w:rPr>
          <w:w w:val="115"/>
        </w:rPr>
        <w:t>displayed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partner</w:t>
      </w:r>
      <w:r>
        <w:rPr>
          <w:spacing w:val="-31"/>
          <w:w w:val="115"/>
        </w:rPr>
        <w:t xml:space="preserve"> </w:t>
      </w:r>
      <w:r>
        <w:rPr>
          <w:w w:val="115"/>
        </w:rPr>
        <w:t>object.</w:t>
      </w:r>
    </w:p>
    <w:p w:rsidR="00092B85" w:rsidRDefault="003561DB">
      <w:pPr>
        <w:numPr>
          <w:ilvl w:val="1"/>
          <w:numId w:val="155"/>
        </w:numPr>
        <w:tabs>
          <w:tab w:val="left" w:pos="1722"/>
        </w:tabs>
        <w:spacing w:before="115" w:line="257" w:lineRule="auto"/>
        <w:ind w:right="52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5"/>
          <w:sz w:val="20"/>
          <w:szCs w:val="20"/>
        </w:rPr>
        <w:t>Choose</w:t>
      </w:r>
      <w:r>
        <w:rPr>
          <w:rFonts w:ascii="Calibri" w:eastAsia="Calibri" w:hAnsi="Calibri" w:cs="Calibri"/>
          <w:spacing w:val="-12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Accounting</w:t>
      </w:r>
      <w:r>
        <w:rPr>
          <w:rFonts w:ascii="Calibri" w:eastAsia="Calibri" w:hAnsi="Calibri" w:cs="Calibri"/>
          <w:i/>
          <w:spacing w:val="-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1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Controlling</w:t>
      </w:r>
      <w:r>
        <w:rPr>
          <w:rFonts w:ascii="Calibri" w:eastAsia="Calibri" w:hAnsi="Calibri" w:cs="Calibri"/>
          <w:i/>
          <w:spacing w:val="-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1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Cost</w:t>
      </w:r>
      <w:r>
        <w:rPr>
          <w:rFonts w:ascii="Calibri" w:eastAsia="Calibri" w:hAnsi="Calibri" w:cs="Calibri"/>
          <w:i/>
          <w:spacing w:val="-1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Center</w:t>
      </w:r>
      <w:r>
        <w:rPr>
          <w:rFonts w:ascii="Calibri" w:eastAsia="Calibri" w:hAnsi="Calibri" w:cs="Calibri"/>
          <w:i/>
          <w:spacing w:val="-1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Accounting</w:t>
      </w:r>
      <w:r>
        <w:rPr>
          <w:rFonts w:ascii="Calibri" w:eastAsia="Calibri" w:hAnsi="Calibri" w:cs="Calibri"/>
          <w:i/>
          <w:spacing w:val="-7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1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Information</w:t>
      </w:r>
      <w:r>
        <w:rPr>
          <w:rFonts w:ascii="Calibri" w:eastAsia="Calibri" w:hAnsi="Calibri" w:cs="Calibri"/>
          <w:i/>
          <w:spacing w:val="66"/>
          <w:w w:val="11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System</w:t>
      </w:r>
      <w:r>
        <w:rPr>
          <w:rFonts w:ascii="Calibri" w:eastAsia="Calibri" w:hAnsi="Calibri" w:cs="Calibri"/>
          <w:i/>
          <w:spacing w:val="-19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2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Reports</w:t>
      </w:r>
      <w:r>
        <w:rPr>
          <w:rFonts w:ascii="Calibri" w:eastAsia="Calibri" w:hAnsi="Calibri" w:cs="Calibri"/>
          <w:i/>
          <w:spacing w:val="-2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for</w:t>
      </w:r>
      <w:r>
        <w:rPr>
          <w:rFonts w:ascii="Calibri" w:eastAsia="Calibri" w:hAnsi="Calibri" w:cs="Calibri"/>
          <w:i/>
          <w:spacing w:val="-2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Cost</w:t>
      </w:r>
      <w:r>
        <w:rPr>
          <w:rFonts w:ascii="Calibri" w:eastAsia="Calibri" w:hAnsi="Calibri" w:cs="Calibri"/>
          <w:i/>
          <w:spacing w:val="-23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Center</w:t>
      </w:r>
      <w:r>
        <w:rPr>
          <w:rFonts w:ascii="Calibri" w:eastAsia="Calibri" w:hAnsi="Calibri" w:cs="Calibri"/>
          <w:i/>
          <w:spacing w:val="-24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Accounting</w:t>
      </w:r>
      <w:r>
        <w:rPr>
          <w:rFonts w:ascii="Calibri" w:eastAsia="Calibri" w:hAnsi="Calibri" w:cs="Calibri"/>
          <w:i/>
          <w:spacing w:val="-20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2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Plan/Actual</w:t>
      </w:r>
      <w:r>
        <w:rPr>
          <w:rFonts w:ascii="Calibri" w:eastAsia="Calibri" w:hAnsi="Calibri" w:cs="Calibri"/>
          <w:i/>
          <w:spacing w:val="-2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5"/>
          <w:sz w:val="20"/>
          <w:szCs w:val="20"/>
        </w:rPr>
        <w:t>Comparisons</w:t>
      </w:r>
      <w:r>
        <w:rPr>
          <w:rFonts w:ascii="Calibri" w:eastAsia="Calibri" w:hAnsi="Calibri" w:cs="Calibri"/>
          <w:i/>
          <w:spacing w:val="-1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26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w w:val="115"/>
          <w:sz w:val="20"/>
          <w:szCs w:val="20"/>
        </w:rPr>
        <w:t>Cost</w:t>
      </w:r>
      <w:r>
        <w:rPr>
          <w:rFonts w:ascii="Calibri" w:eastAsia="Calibri" w:hAnsi="Calibri" w:cs="Calibri"/>
          <w:i/>
          <w:spacing w:val="61"/>
          <w:w w:val="11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 xml:space="preserve">Centers: </w:t>
      </w:r>
      <w:r>
        <w:rPr>
          <w:rFonts w:ascii="Calibri" w:eastAsia="Calibri" w:hAnsi="Calibri" w:cs="Calibri"/>
          <w:i/>
          <w:spacing w:val="2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Actual/Plan/Variance</w:t>
      </w:r>
      <w:r>
        <w:rPr>
          <w:rFonts w:ascii="Calibri" w:eastAsia="Calibri" w:hAnsi="Calibri" w:cs="Calibri"/>
          <w:w w:val="110"/>
          <w:sz w:val="20"/>
          <w:szCs w:val="20"/>
        </w:rPr>
        <w:t>.</w:t>
      </w:r>
    </w:p>
    <w:p w:rsidR="00092B85" w:rsidRDefault="003561DB">
      <w:pPr>
        <w:numPr>
          <w:ilvl w:val="1"/>
          <w:numId w:val="155"/>
        </w:numPr>
        <w:tabs>
          <w:tab w:val="left" w:pos="1722"/>
        </w:tabs>
        <w:spacing w:before="153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Controlling</w:t>
      </w:r>
      <w:r>
        <w:rPr>
          <w:rFonts w:ascii="Calibri"/>
          <w:i/>
          <w:spacing w:val="-11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area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spacing w:val="1"/>
          <w:w w:val="110"/>
          <w:sz w:val="20"/>
        </w:rPr>
        <w:t>enter</w:t>
      </w:r>
      <w:r>
        <w:rPr>
          <w:rFonts w:ascii="Courier New"/>
          <w:b/>
          <w:spacing w:val="1"/>
          <w:w w:val="110"/>
          <w:sz w:val="20"/>
        </w:rPr>
        <w:t>NA000</w:t>
      </w:r>
      <w:r>
        <w:rPr>
          <w:rFonts w:ascii="Calibri"/>
          <w:spacing w:val="1"/>
          <w:w w:val="110"/>
          <w:sz w:val="20"/>
        </w:rPr>
        <w:t>.</w:t>
      </w:r>
    </w:p>
    <w:p w:rsidR="00092B85" w:rsidRDefault="00092B85">
      <w:pPr>
        <w:spacing w:before="3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numPr>
          <w:ilvl w:val="1"/>
          <w:numId w:val="155"/>
        </w:numPr>
        <w:tabs>
          <w:tab w:val="left" w:pos="1722"/>
        </w:tabs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the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i/>
          <w:spacing w:val="-1"/>
          <w:w w:val="110"/>
          <w:sz w:val="20"/>
        </w:rPr>
        <w:t>Fiscal</w:t>
      </w:r>
      <w:r>
        <w:rPr>
          <w:rFonts w:ascii="Calibri"/>
          <w:i/>
          <w:spacing w:val="-9"/>
          <w:w w:val="110"/>
          <w:sz w:val="20"/>
        </w:rPr>
        <w:t xml:space="preserve"> </w:t>
      </w:r>
      <w:r>
        <w:rPr>
          <w:rFonts w:ascii="Calibri"/>
          <w:i/>
          <w:spacing w:val="-1"/>
          <w:w w:val="110"/>
          <w:sz w:val="20"/>
        </w:rPr>
        <w:t>year</w:t>
      </w:r>
      <w:r>
        <w:rPr>
          <w:rFonts w:ascii="Calibri"/>
          <w:i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0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current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fiscal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year.</w:t>
      </w:r>
    </w:p>
    <w:p w:rsidR="00092B85" w:rsidRDefault="003561DB">
      <w:pPr>
        <w:numPr>
          <w:ilvl w:val="1"/>
          <w:numId w:val="155"/>
        </w:numPr>
        <w:tabs>
          <w:tab w:val="left" w:pos="1722"/>
        </w:tabs>
        <w:spacing w:before="176"/>
        <w:ind w:hanging="29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From</w:t>
      </w:r>
      <w:r>
        <w:rPr>
          <w:rFonts w:ascii="Calibri"/>
          <w:i/>
          <w:spacing w:val="-14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period</w:t>
      </w:r>
      <w:r>
        <w:rPr>
          <w:rFonts w:ascii="Calibri"/>
          <w:i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order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current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period.</w:t>
      </w:r>
    </w:p>
    <w:p w:rsidR="00092B85" w:rsidRDefault="003561DB">
      <w:pPr>
        <w:pStyle w:val="BodyText"/>
        <w:numPr>
          <w:ilvl w:val="1"/>
          <w:numId w:val="155"/>
        </w:numPr>
        <w:tabs>
          <w:tab w:val="left" w:pos="1722"/>
        </w:tabs>
        <w:spacing w:before="176"/>
      </w:pP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period</w:t>
      </w:r>
      <w:r>
        <w:rPr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field,</w:t>
      </w:r>
      <w:r>
        <w:rPr>
          <w:spacing w:val="-12"/>
          <w:w w:val="110"/>
        </w:rPr>
        <w:t xml:space="preserve"> </w:t>
      </w:r>
      <w:r>
        <w:rPr>
          <w:w w:val="110"/>
        </w:rPr>
        <w:t>enter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current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period.</w:t>
      </w:r>
    </w:p>
    <w:p w:rsidR="00092B85" w:rsidRDefault="003561DB">
      <w:pPr>
        <w:numPr>
          <w:ilvl w:val="1"/>
          <w:numId w:val="155"/>
        </w:numPr>
        <w:tabs>
          <w:tab w:val="left" w:pos="1722"/>
        </w:tabs>
        <w:spacing w:before="176"/>
        <w:ind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Plan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version</w:t>
      </w:r>
      <w:r>
        <w:rPr>
          <w:rFonts w:ascii="Calibri"/>
          <w:i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8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35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0</w:t>
      </w:r>
      <w:r>
        <w:rPr>
          <w:rFonts w:ascii="Calibri"/>
          <w:w w:val="110"/>
          <w:sz w:val="20"/>
        </w:rPr>
        <w:t>.</w:t>
      </w:r>
    </w:p>
    <w:p w:rsidR="00092B85" w:rsidRDefault="00092B85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numPr>
          <w:ilvl w:val="1"/>
          <w:numId w:val="155"/>
        </w:numPr>
        <w:tabs>
          <w:tab w:val="left" w:pos="1722"/>
        </w:tabs>
        <w:ind w:hanging="28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0"/>
          <w:sz w:val="20"/>
        </w:rPr>
        <w:t>In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spacing w:val="-1"/>
          <w:w w:val="110"/>
          <w:sz w:val="20"/>
        </w:rPr>
        <w:t>the</w:t>
      </w:r>
      <w:r>
        <w:rPr>
          <w:rFonts w:ascii="Calibri"/>
          <w:spacing w:val="-1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first</w:t>
      </w:r>
      <w:r>
        <w:rPr>
          <w:rFonts w:ascii="Calibri"/>
          <w:spacing w:val="-1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Or</w:t>
      </w:r>
      <w:r>
        <w:rPr>
          <w:rFonts w:ascii="Calibri"/>
          <w:i/>
          <w:spacing w:val="-14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value(s)</w:t>
      </w:r>
      <w:r>
        <w:rPr>
          <w:rFonts w:ascii="Calibri"/>
          <w:i/>
          <w:spacing w:val="-1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field,</w:t>
      </w:r>
      <w:r>
        <w:rPr>
          <w:rFonts w:ascii="Calibri"/>
          <w:spacing w:val="-1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enter</w:t>
      </w:r>
      <w:r>
        <w:rPr>
          <w:rFonts w:ascii="Calibri"/>
          <w:spacing w:val="-1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cost</w:t>
      </w:r>
      <w:r>
        <w:rPr>
          <w:rFonts w:ascii="Calibri"/>
          <w:spacing w:val="-1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center</w:t>
      </w:r>
      <w:r>
        <w:rPr>
          <w:rFonts w:ascii="Calibri"/>
          <w:spacing w:val="-11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number</w:t>
      </w:r>
      <w:r>
        <w:rPr>
          <w:rFonts w:ascii="Calibri"/>
          <w:spacing w:val="-16"/>
          <w:w w:val="110"/>
          <w:sz w:val="20"/>
        </w:rPr>
        <w:t xml:space="preserve"> </w:t>
      </w:r>
      <w:r>
        <w:rPr>
          <w:rFonts w:ascii="Courier New"/>
          <w:b/>
          <w:w w:val="110"/>
          <w:sz w:val="20"/>
        </w:rPr>
        <w:t>SERV-###</w:t>
      </w:r>
      <w:r>
        <w:rPr>
          <w:rFonts w:ascii="Calibri"/>
          <w:w w:val="110"/>
          <w:sz w:val="20"/>
        </w:rPr>
        <w:t>.</w:t>
      </w:r>
    </w:p>
    <w:p w:rsidR="00092B85" w:rsidRDefault="00092B85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numPr>
          <w:ilvl w:val="1"/>
          <w:numId w:val="155"/>
        </w:numPr>
        <w:tabs>
          <w:tab w:val="left" w:pos="1722"/>
        </w:tabs>
        <w:ind w:hanging="29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Multiple</w:t>
      </w:r>
      <w:r>
        <w:rPr>
          <w:rFonts w:ascii="Calibri"/>
          <w:i/>
          <w:spacing w:val="-18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Selection</w:t>
      </w:r>
      <w:r>
        <w:rPr>
          <w:rFonts w:ascii="Calibri"/>
          <w:i/>
          <w:spacing w:val="-17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button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spacing w:val="1"/>
          <w:w w:val="115"/>
          <w:sz w:val="20"/>
        </w:rPr>
        <w:t>in</w:t>
      </w:r>
      <w:r>
        <w:rPr>
          <w:rFonts w:ascii="Calibri"/>
          <w:spacing w:val="-20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the</w:t>
      </w:r>
      <w:r>
        <w:rPr>
          <w:rFonts w:ascii="Calibri"/>
          <w:spacing w:val="-19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same</w:t>
      </w:r>
      <w:r>
        <w:rPr>
          <w:rFonts w:ascii="Calibri"/>
          <w:spacing w:val="-18"/>
          <w:w w:val="115"/>
          <w:sz w:val="20"/>
        </w:rPr>
        <w:t xml:space="preserve"> </w:t>
      </w:r>
      <w:r>
        <w:rPr>
          <w:rFonts w:ascii="Calibri"/>
          <w:w w:val="115"/>
          <w:sz w:val="20"/>
        </w:rPr>
        <w:t>line.</w:t>
      </w:r>
    </w:p>
    <w:p w:rsidR="00092B85" w:rsidRDefault="003561DB">
      <w:pPr>
        <w:numPr>
          <w:ilvl w:val="1"/>
          <w:numId w:val="155"/>
        </w:numPr>
        <w:tabs>
          <w:tab w:val="left" w:pos="1722"/>
        </w:tabs>
        <w:spacing w:before="173"/>
        <w:ind w:hanging="22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0"/>
          <w:sz w:val="20"/>
          <w:szCs w:val="20"/>
        </w:rPr>
        <w:t>Enter</w:t>
      </w:r>
      <w:r>
        <w:rPr>
          <w:rFonts w:ascii="Calibri" w:eastAsia="Calibri" w:hAnsi="Calibri" w:cs="Calibri"/>
          <w:spacing w:val="-16"/>
          <w:w w:val="1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w w:val="110"/>
          <w:sz w:val="20"/>
          <w:szCs w:val="20"/>
        </w:rPr>
        <w:t>ENGR–###</w:t>
      </w:r>
      <w:r>
        <w:rPr>
          <w:rFonts w:ascii="Courier New" w:eastAsia="Courier New" w:hAnsi="Courier New" w:cs="Courier New"/>
          <w:b/>
          <w:bCs/>
          <w:spacing w:val="-110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10"/>
          <w:sz w:val="20"/>
          <w:szCs w:val="20"/>
        </w:rPr>
        <w:t>as</w:t>
      </w:r>
      <w:r>
        <w:rPr>
          <w:rFonts w:ascii="Calibri" w:eastAsia="Calibri" w:hAnsi="Calibri" w:cs="Calibri"/>
          <w:spacing w:val="-15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additional</w:t>
      </w:r>
      <w:r>
        <w:rPr>
          <w:rFonts w:ascii="Calibri" w:eastAsia="Calibri" w:hAnsi="Calibri" w:cs="Calibri"/>
          <w:spacing w:val="-1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0"/>
          <w:sz w:val="20"/>
          <w:szCs w:val="20"/>
        </w:rPr>
        <w:t>single-value.</w:t>
      </w:r>
    </w:p>
    <w:p w:rsidR="00092B85" w:rsidRDefault="00092B85">
      <w:pPr>
        <w:spacing w:before="3"/>
        <w:rPr>
          <w:rFonts w:ascii="Calibri" w:eastAsia="Calibri" w:hAnsi="Calibri" w:cs="Calibri"/>
          <w:sz w:val="15"/>
          <w:szCs w:val="15"/>
        </w:rPr>
      </w:pPr>
    </w:p>
    <w:p w:rsidR="00092B85" w:rsidRDefault="003561DB">
      <w:pPr>
        <w:numPr>
          <w:ilvl w:val="1"/>
          <w:numId w:val="155"/>
        </w:numPr>
        <w:tabs>
          <w:tab w:val="left" w:pos="1722"/>
        </w:tabs>
        <w:ind w:hanging="22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27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Copy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1"/>
          <w:numId w:val="155"/>
        </w:numPr>
        <w:tabs>
          <w:tab w:val="left" w:pos="1722"/>
        </w:tabs>
        <w:spacing w:before="176"/>
        <w:ind w:hanging="28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Choose</w:t>
      </w:r>
      <w:r>
        <w:rPr>
          <w:rFonts w:ascii="Calibri"/>
          <w:spacing w:val="-3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Execute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pStyle w:val="BodyText"/>
        <w:numPr>
          <w:ilvl w:val="1"/>
          <w:numId w:val="155"/>
        </w:numPr>
        <w:tabs>
          <w:tab w:val="left" w:pos="1722"/>
        </w:tabs>
        <w:spacing w:before="178"/>
        <w:ind w:hanging="223"/>
      </w:pPr>
      <w:r>
        <w:rPr>
          <w:w w:val="115"/>
        </w:rPr>
        <w:t>Double-click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report</w:t>
      </w:r>
      <w:r>
        <w:rPr>
          <w:spacing w:val="-19"/>
          <w:w w:val="115"/>
        </w:rPr>
        <w:t xml:space="preserve"> </w:t>
      </w:r>
      <w:r>
        <w:rPr>
          <w:w w:val="115"/>
        </w:rPr>
        <w:t>line</w:t>
      </w:r>
      <w:r>
        <w:rPr>
          <w:spacing w:val="-23"/>
          <w:w w:val="115"/>
        </w:rPr>
        <w:t xml:space="preserve"> </w:t>
      </w:r>
      <w:r>
        <w:rPr>
          <w:w w:val="115"/>
        </w:rPr>
        <w:t>for</w:t>
      </w:r>
      <w:r>
        <w:rPr>
          <w:spacing w:val="-20"/>
          <w:w w:val="115"/>
        </w:rPr>
        <w:t xml:space="preserve"> </w:t>
      </w:r>
      <w:r>
        <w:rPr>
          <w:w w:val="115"/>
        </w:rPr>
        <w:t>cost</w:t>
      </w:r>
      <w:r>
        <w:rPr>
          <w:spacing w:val="-20"/>
          <w:w w:val="115"/>
        </w:rPr>
        <w:t xml:space="preserve"> </w:t>
      </w:r>
      <w:r>
        <w:rPr>
          <w:w w:val="115"/>
        </w:rPr>
        <w:t>element</w:t>
      </w:r>
      <w:r>
        <w:rPr>
          <w:spacing w:val="-18"/>
          <w:w w:val="115"/>
        </w:rPr>
        <w:t xml:space="preserve"> </w:t>
      </w:r>
      <w:r>
        <w:rPr>
          <w:spacing w:val="1"/>
          <w:w w:val="115"/>
        </w:rPr>
        <w:t>92112000.</w:t>
      </w:r>
    </w:p>
    <w:p w:rsidR="00092B85" w:rsidRDefault="003561DB">
      <w:pPr>
        <w:numPr>
          <w:ilvl w:val="1"/>
          <w:numId w:val="155"/>
        </w:numPr>
        <w:tabs>
          <w:tab w:val="left" w:pos="1722"/>
        </w:tabs>
        <w:spacing w:before="173"/>
        <w:ind w:hanging="35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Double-click</w:t>
      </w:r>
      <w:r>
        <w:rPr>
          <w:rFonts w:ascii="Calibri"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Cost</w:t>
      </w:r>
      <w:r>
        <w:rPr>
          <w:rFonts w:ascii="Calibri"/>
          <w:i/>
          <w:spacing w:val="-1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Centers:</w:t>
      </w:r>
      <w:r>
        <w:rPr>
          <w:rFonts w:ascii="Calibri"/>
          <w:i/>
          <w:spacing w:val="-14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Actual</w:t>
      </w:r>
      <w:r>
        <w:rPr>
          <w:rFonts w:ascii="Calibri"/>
          <w:i/>
          <w:spacing w:val="-15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Line</w:t>
      </w:r>
      <w:r>
        <w:rPr>
          <w:rFonts w:ascii="Calibri"/>
          <w:i/>
          <w:spacing w:val="-39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Items</w:t>
      </w:r>
      <w:r>
        <w:rPr>
          <w:rFonts w:ascii="Calibri"/>
          <w:w w:val="115"/>
          <w:sz w:val="20"/>
        </w:rPr>
        <w:t>.</w:t>
      </w:r>
    </w:p>
    <w:p w:rsidR="00092B85" w:rsidRDefault="003561DB">
      <w:pPr>
        <w:numPr>
          <w:ilvl w:val="1"/>
          <w:numId w:val="155"/>
        </w:numPr>
        <w:tabs>
          <w:tab w:val="left" w:pos="1722"/>
        </w:tabs>
        <w:spacing w:before="176"/>
        <w:ind w:hanging="29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10"/>
          <w:sz w:val="20"/>
          <w:szCs w:val="20"/>
        </w:rPr>
        <w:t>Choose</w:t>
      </w:r>
      <w:r>
        <w:rPr>
          <w:rFonts w:ascii="Calibri" w:eastAsia="Calibri" w:hAnsi="Calibri" w:cs="Calibri"/>
          <w:spacing w:val="22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Settings</w:t>
      </w:r>
      <w:r>
        <w:rPr>
          <w:rFonts w:ascii="Calibri" w:eastAsia="Calibri" w:hAnsi="Calibri" w:cs="Calibri"/>
          <w:i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23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Layout</w:t>
      </w:r>
      <w:r>
        <w:rPr>
          <w:rFonts w:ascii="Calibri" w:eastAsia="Calibri" w:hAnsi="Calibri" w:cs="Calibri"/>
          <w:i/>
          <w:spacing w:val="2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spacing w:val="-18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w w:val="110"/>
          <w:sz w:val="20"/>
          <w:szCs w:val="20"/>
        </w:rPr>
        <w:t>Choose</w:t>
      </w:r>
      <w:r>
        <w:rPr>
          <w:rFonts w:ascii="Calibri" w:eastAsia="Calibri" w:hAnsi="Calibri" w:cs="Calibri"/>
          <w:w w:val="110"/>
          <w:sz w:val="20"/>
          <w:szCs w:val="20"/>
        </w:rPr>
        <w:t>.</w:t>
      </w:r>
    </w:p>
    <w:p w:rsidR="00092B85" w:rsidRPr="00DA5CB6" w:rsidRDefault="003561DB">
      <w:pPr>
        <w:numPr>
          <w:ilvl w:val="1"/>
          <w:numId w:val="155"/>
        </w:numPr>
        <w:tabs>
          <w:tab w:val="left" w:pos="1722"/>
        </w:tabs>
        <w:spacing w:before="176"/>
        <w:ind w:hanging="29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15"/>
          <w:sz w:val="20"/>
        </w:rPr>
        <w:t>Double-click</w:t>
      </w:r>
      <w:r>
        <w:rPr>
          <w:rFonts w:ascii="Calibri"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Secondary</w:t>
      </w:r>
      <w:r>
        <w:rPr>
          <w:rFonts w:ascii="Calibri"/>
          <w:i/>
          <w:spacing w:val="-23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costs:</w:t>
      </w:r>
      <w:r>
        <w:rPr>
          <w:rFonts w:ascii="Calibri"/>
          <w:i/>
          <w:spacing w:val="-22"/>
          <w:w w:val="115"/>
          <w:sz w:val="20"/>
        </w:rPr>
        <w:t xml:space="preserve"> </w:t>
      </w:r>
      <w:r>
        <w:rPr>
          <w:rFonts w:ascii="Calibri"/>
          <w:i/>
          <w:w w:val="115"/>
          <w:sz w:val="20"/>
        </w:rPr>
        <w:t>Va</w:t>
      </w:r>
      <w:r>
        <w:rPr>
          <w:rFonts w:ascii="Calibri"/>
          <w:i/>
          <w:spacing w:val="2"/>
          <w:w w:val="115"/>
          <w:sz w:val="20"/>
        </w:rPr>
        <w:t>l</w:t>
      </w:r>
      <w:r>
        <w:rPr>
          <w:rFonts w:ascii="Calibri"/>
          <w:i/>
          <w:w w:val="115"/>
          <w:sz w:val="20"/>
        </w:rPr>
        <w:t>u</w:t>
      </w:r>
      <w:r>
        <w:rPr>
          <w:rFonts w:ascii="Calibri"/>
          <w:i/>
          <w:spacing w:val="23"/>
          <w:w w:val="115"/>
          <w:sz w:val="20"/>
        </w:rPr>
        <w:t>e</w:t>
      </w:r>
      <w:r w:rsidR="00DA5CB6">
        <w:rPr>
          <w:rFonts w:ascii="Calibri"/>
          <w:i/>
          <w:spacing w:val="23"/>
          <w:w w:val="115"/>
          <w:sz w:val="20"/>
        </w:rPr>
        <w:t xml:space="preserve"> </w:t>
      </w:r>
      <w:r>
        <w:rPr>
          <w:rFonts w:ascii="Calibri"/>
          <w:i/>
          <w:spacing w:val="2"/>
          <w:w w:val="115"/>
          <w:sz w:val="20"/>
        </w:rPr>
        <w:t>s</w:t>
      </w:r>
      <w:r>
        <w:rPr>
          <w:rFonts w:ascii="Calibri"/>
          <w:i/>
          <w:w w:val="115"/>
          <w:sz w:val="20"/>
        </w:rPr>
        <w:t>ett</w:t>
      </w:r>
      <w:r>
        <w:rPr>
          <w:rFonts w:ascii="Calibri"/>
          <w:i/>
          <w:spacing w:val="2"/>
          <w:w w:val="115"/>
          <w:sz w:val="20"/>
        </w:rPr>
        <w:t>l</w:t>
      </w:r>
      <w:r>
        <w:rPr>
          <w:rFonts w:ascii="Calibri"/>
          <w:i/>
          <w:spacing w:val="1"/>
          <w:w w:val="115"/>
          <w:sz w:val="20"/>
        </w:rPr>
        <w:t>e</w:t>
      </w:r>
      <w:r>
        <w:rPr>
          <w:rFonts w:ascii="Calibri"/>
          <w:i/>
          <w:w w:val="115"/>
          <w:sz w:val="20"/>
        </w:rPr>
        <w:t>m</w:t>
      </w:r>
      <w:r>
        <w:rPr>
          <w:rFonts w:ascii="Calibri"/>
          <w:i/>
          <w:spacing w:val="2"/>
          <w:w w:val="115"/>
          <w:sz w:val="20"/>
        </w:rPr>
        <w:t>e</w:t>
      </w:r>
      <w:r>
        <w:rPr>
          <w:rFonts w:ascii="Calibri"/>
          <w:i/>
          <w:w w:val="115"/>
          <w:sz w:val="20"/>
        </w:rPr>
        <w:t>n</w:t>
      </w:r>
      <w:r>
        <w:rPr>
          <w:rFonts w:ascii="Calibri"/>
          <w:i/>
          <w:spacing w:val="2"/>
          <w:w w:val="115"/>
          <w:sz w:val="20"/>
        </w:rPr>
        <w:t>t</w:t>
      </w:r>
      <w:r>
        <w:rPr>
          <w:rFonts w:ascii="Calibri"/>
          <w:w w:val="115"/>
          <w:sz w:val="20"/>
        </w:rPr>
        <w:t>.</w:t>
      </w:r>
    </w:p>
    <w:sectPr w:rsidR="00092B85" w:rsidRPr="00DA5CB6" w:rsidSect="00DA5CB6">
      <w:pgSz w:w="11920" w:h="16850"/>
      <w:pgMar w:top="580" w:right="1040" w:bottom="920" w:left="108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3D4" w:rsidRDefault="008E63D4">
      <w:r>
        <w:separator/>
      </w:r>
    </w:p>
  </w:endnote>
  <w:endnote w:type="continuationSeparator" w:id="0">
    <w:p w:rsidR="008E63D4" w:rsidRDefault="008E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3003" style="position:absolute;margin-left:490.35pt;margin-top:794.2pt;width:42.5pt;height:21.05pt;z-index:-458944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017" type="#_x0000_t75" style="position:absolute;left:10364;top:16200;width:106;height:105">
            <v:imagedata r:id="rId1" o:title=""/>
          </v:shape>
          <v:group id="_x0000_s3015" style="position:absolute;left:9807;top:15884;width:850;height:421" coordorigin="9807,15884" coordsize="850,421">
            <v:shape id="_x0000_s3016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3004" style="position:absolute;left:9819;top:15958;width:610;height:269" coordorigin="9819,15958" coordsize="610,269">
            <v:shape id="_x0000_s3014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3013" style="position:absolute;left:9819;top:15958;width:610;height:269" coordorigin="9819,15958" coordsize="610,269" path="m10068,16200r-75,l9985,16222r76,l10068,16200xe" stroked="f">
              <v:path arrowok="t"/>
            </v:shape>
            <v:shape id="_x0000_s3012" style="position:absolute;left:9819;top:15958;width:610;height:269" coordorigin="9819,15958" coordsize="610,269" path="m10298,16184r-136,l10174,16222r124,l10298,16184xe" stroked="f">
              <v:path arrowok="t"/>
            </v:shape>
            <v:shape id="_x0000_s3011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3010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3009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3008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3007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3006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3005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3001" style="position:absolute;margin-left:59.55pt;margin-top:794.5pt;width:419.5pt;height:.1pt;z-index:-458920;mso-position-horizontal-relative:page;mso-position-vertical-relative:page" coordorigin="1191,15890" coordsize="8390,2">
          <v:shape id="_x0000_s3002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00" type="#_x0000_t202" style="position:absolute;margin-left:58.55pt;margin-top:799.85pt;width:118.8pt;height:10.05pt;z-index:-458896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999" type="#_x0000_t202" style="position:absolute;margin-left:462pt;margin-top:799.85pt;width:14.1pt;height:10.05pt;z-index:-458872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4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2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C57D4">
                  <w:rPr>
                    <w:rFonts w:ascii="Calibri"/>
                    <w:noProof/>
                    <w:w w:val="125"/>
                    <w:sz w:val="16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832" style="position:absolute;margin-left:490.35pt;margin-top:794.2pt;width:42.5pt;height:21.05pt;z-index:-458080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846" type="#_x0000_t75" style="position:absolute;left:10364;top:16200;width:106;height:105">
            <v:imagedata r:id="rId1" o:title=""/>
          </v:shape>
          <v:group id="_x0000_s2844" style="position:absolute;left:9807;top:15884;width:850;height:421" coordorigin="9807,15884" coordsize="850,421">
            <v:shape id="_x0000_s2845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833" style="position:absolute;left:9819;top:15958;width:610;height:269" coordorigin="9819,15958" coordsize="610,269">
            <v:shape id="_x0000_s2843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842" style="position:absolute;left:9819;top:15958;width:610;height:269" coordorigin="9819,15958" coordsize="610,269" path="m10068,16200r-75,l9985,16222r76,l10068,16200xe" stroked="f">
              <v:path arrowok="t"/>
            </v:shape>
            <v:shape id="_x0000_s2841" style="position:absolute;left:9819;top:15958;width:610;height:269" coordorigin="9819,15958" coordsize="610,269" path="m10298,16184r-136,l10174,16222r124,l10298,16184xe" stroked="f">
              <v:path arrowok="t"/>
            </v:shape>
            <v:shape id="_x0000_s2840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839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838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837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836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835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834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830" style="position:absolute;margin-left:59.55pt;margin-top:794.5pt;width:419.5pt;height:.1pt;z-index:-458056;mso-position-horizontal-relative:page;mso-position-vertical-relative:page" coordorigin="1191,15890" coordsize="8390,2">
          <v:shape id="_x0000_s2831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829" type="#_x0000_t202" style="position:absolute;margin-left:58.55pt;margin-top:799.85pt;width:118.8pt;height:10.05pt;z-index:-458032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828" type="#_x0000_t202" style="position:absolute;margin-left:463pt;margin-top:799.85pt;width:12.1pt;height:10.05pt;z-index:-458008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/>
                    <w:w w:val="125"/>
                    <w:sz w:val="16"/>
                  </w:rPr>
                  <w:t>60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813" style="position:absolute;margin-left:490.35pt;margin-top:794.2pt;width:42.5pt;height:21.05pt;z-index:-457984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827" type="#_x0000_t75" style="position:absolute;left:10364;top:16200;width:106;height:105">
            <v:imagedata r:id="rId1" o:title=""/>
          </v:shape>
          <v:group id="_x0000_s2825" style="position:absolute;left:9807;top:15884;width:850;height:421" coordorigin="9807,15884" coordsize="850,421">
            <v:shape id="_x0000_s2826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814" style="position:absolute;left:9819;top:15958;width:610;height:269" coordorigin="9819,15958" coordsize="610,269">
            <v:shape id="_x0000_s2824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823" style="position:absolute;left:9819;top:15958;width:610;height:269" coordorigin="9819,15958" coordsize="610,269" path="m10068,16200r-75,l9985,16222r76,l10068,16200xe" stroked="f">
              <v:path arrowok="t"/>
            </v:shape>
            <v:shape id="_x0000_s2822" style="position:absolute;left:9819;top:15958;width:610;height:269" coordorigin="9819,15958" coordsize="610,269" path="m10298,16184r-136,l10174,16222r124,l10298,16184xe" stroked="f">
              <v:path arrowok="t"/>
            </v:shape>
            <v:shape id="_x0000_s2821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820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819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818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817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816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815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811" style="position:absolute;margin-left:59.55pt;margin-top:794.5pt;width:419.5pt;height:.1pt;z-index:-457960;mso-position-horizontal-relative:page;mso-position-vertical-relative:page" coordorigin="1191,15890" coordsize="8390,2">
          <v:shape id="_x0000_s2812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810" type="#_x0000_t202" style="position:absolute;margin-left:58.55pt;margin-top:799.85pt;width:118.8pt;height:10.05pt;z-index:-457936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809" type="#_x0000_t202" style="position:absolute;margin-left:462pt;margin-top:799.85pt;width:14.1pt;height:10.05pt;z-index:-457912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4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2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C57D4">
                  <w:rPr>
                    <w:rFonts w:ascii="Calibri"/>
                    <w:noProof/>
                    <w:w w:val="125"/>
                    <w:sz w:val="16"/>
                  </w:rP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794" style="position:absolute;margin-left:490.35pt;margin-top:794.2pt;width:42.5pt;height:21.05pt;z-index:-457888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808" type="#_x0000_t75" style="position:absolute;left:10364;top:16200;width:106;height:105">
            <v:imagedata r:id="rId1" o:title=""/>
          </v:shape>
          <v:group id="_x0000_s2806" style="position:absolute;left:9807;top:15884;width:850;height:421" coordorigin="9807,15884" coordsize="850,421">
            <v:shape id="_x0000_s2807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795" style="position:absolute;left:9819;top:15958;width:610;height:269" coordorigin="9819,15958" coordsize="610,269">
            <v:shape id="_x0000_s2805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804" style="position:absolute;left:9819;top:15958;width:610;height:269" coordorigin="9819,15958" coordsize="610,269" path="m10068,16200r-75,l9985,16222r76,l10068,16200xe" stroked="f">
              <v:path arrowok="t"/>
            </v:shape>
            <v:shape id="_x0000_s2803" style="position:absolute;left:9819;top:15958;width:610;height:269" coordorigin="9819,15958" coordsize="610,269" path="m10298,16184r-136,l10174,16222r124,l10298,16184xe" stroked="f">
              <v:path arrowok="t"/>
            </v:shape>
            <v:shape id="_x0000_s2802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801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800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799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798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797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796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792" style="position:absolute;margin-left:59.55pt;margin-top:794.5pt;width:419.5pt;height:.1pt;z-index:-457864;mso-position-horizontal-relative:page;mso-position-vertical-relative:page" coordorigin="1191,15890" coordsize="8390,2">
          <v:shape id="_x0000_s2793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91" type="#_x0000_t202" style="position:absolute;margin-left:58.55pt;margin-top:799.85pt;width:118.8pt;height:10.05pt;z-index:-457840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790" type="#_x0000_t202" style="position:absolute;margin-left:463pt;margin-top:799.85pt;width:12.1pt;height:10.05pt;z-index:-457816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/>
                    <w:w w:val="125"/>
                    <w:sz w:val="16"/>
                  </w:rPr>
                  <w:t>70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775" style="position:absolute;margin-left:490.35pt;margin-top:794.2pt;width:42.5pt;height:21.05pt;z-index:-457792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789" type="#_x0000_t75" style="position:absolute;left:10364;top:16200;width:106;height:105">
            <v:imagedata r:id="rId1" o:title=""/>
          </v:shape>
          <v:group id="_x0000_s2787" style="position:absolute;left:9807;top:15884;width:850;height:421" coordorigin="9807,15884" coordsize="850,421">
            <v:shape id="_x0000_s2788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776" style="position:absolute;left:9819;top:15958;width:610;height:269" coordorigin="9819,15958" coordsize="610,269">
            <v:shape id="_x0000_s2786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785" style="position:absolute;left:9819;top:15958;width:610;height:269" coordorigin="9819,15958" coordsize="610,269" path="m10068,16200r-75,l9985,16222r76,l10068,16200xe" stroked="f">
              <v:path arrowok="t"/>
            </v:shape>
            <v:shape id="_x0000_s2784" style="position:absolute;left:9819;top:15958;width:610;height:269" coordorigin="9819,15958" coordsize="610,269" path="m10298,16184r-136,l10174,16222r124,l10298,16184xe" stroked="f">
              <v:path arrowok="t"/>
            </v:shape>
            <v:shape id="_x0000_s2783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782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781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780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779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778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777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773" style="position:absolute;margin-left:59.55pt;margin-top:794.5pt;width:419.5pt;height:.1pt;z-index:-457768;mso-position-horizontal-relative:page;mso-position-vertical-relative:page" coordorigin="1191,15890" coordsize="8390,2">
          <v:shape id="_x0000_s2774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72" type="#_x0000_t202" style="position:absolute;margin-left:58.55pt;margin-top:799.85pt;width:118.8pt;height:10.05pt;z-index:-457744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771" type="#_x0000_t202" style="position:absolute;margin-left:462pt;margin-top:799.85pt;width:14.1pt;height:10.05pt;z-index:-457720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4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2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C57D4">
                  <w:rPr>
                    <w:rFonts w:ascii="Calibri"/>
                    <w:noProof/>
                    <w:w w:val="125"/>
                    <w:sz w:val="16"/>
                  </w:rPr>
                  <w:t>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984" style="position:absolute;margin-left:490.35pt;margin-top:794.2pt;width:42.5pt;height:21.05pt;z-index:-458848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98" type="#_x0000_t75" style="position:absolute;left:10364;top:16200;width:106;height:105">
            <v:imagedata r:id="rId1" o:title=""/>
          </v:shape>
          <v:group id="_x0000_s2996" style="position:absolute;left:9807;top:15884;width:850;height:421" coordorigin="9807,15884" coordsize="850,421">
            <v:shape id="_x0000_s2997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985" style="position:absolute;left:9819;top:15958;width:610;height:269" coordorigin="9819,15958" coordsize="610,269">
            <v:shape id="_x0000_s2995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994" style="position:absolute;left:9819;top:15958;width:610;height:269" coordorigin="9819,15958" coordsize="610,269" path="m10068,16200r-75,l9985,16222r76,l10068,16200xe" stroked="f">
              <v:path arrowok="t"/>
            </v:shape>
            <v:shape id="_x0000_s2993" style="position:absolute;left:9819;top:15958;width:610;height:269" coordorigin="9819,15958" coordsize="610,269" path="m10298,16184r-136,l10174,16222r124,l10298,16184xe" stroked="f">
              <v:path arrowok="t"/>
            </v:shape>
            <v:shape id="_x0000_s2992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991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990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989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988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987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986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982" style="position:absolute;margin-left:59.55pt;margin-top:794.5pt;width:419.5pt;height:.1pt;z-index:-458824;mso-position-horizontal-relative:page;mso-position-vertical-relative:page" coordorigin="1191,15890" coordsize="8390,2">
          <v:shape id="_x0000_s2983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981" type="#_x0000_t202" style="position:absolute;margin-left:58.55pt;margin-top:799.85pt;width:118.8pt;height:10.05pt;z-index:-458800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980" type="#_x0000_t202" style="position:absolute;margin-left:463pt;margin-top:799.85pt;width:12.1pt;height:10.05pt;z-index:-458776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/>
                    <w:w w:val="125"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965" style="position:absolute;margin-left:490.35pt;margin-top:794.2pt;width:42.5pt;height:21.05pt;z-index:-458752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79" type="#_x0000_t75" style="position:absolute;left:10364;top:16200;width:106;height:105">
            <v:imagedata r:id="rId1" o:title=""/>
          </v:shape>
          <v:group id="_x0000_s2977" style="position:absolute;left:9807;top:15884;width:850;height:421" coordorigin="9807,15884" coordsize="850,421">
            <v:shape id="_x0000_s2978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966" style="position:absolute;left:9819;top:15958;width:610;height:269" coordorigin="9819,15958" coordsize="610,269">
            <v:shape id="_x0000_s2976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975" style="position:absolute;left:9819;top:15958;width:610;height:269" coordorigin="9819,15958" coordsize="610,269" path="m10068,16200r-75,l9985,16222r76,l10068,16200xe" stroked="f">
              <v:path arrowok="t"/>
            </v:shape>
            <v:shape id="_x0000_s2974" style="position:absolute;left:9819;top:15958;width:610;height:269" coordorigin="9819,15958" coordsize="610,269" path="m10298,16184r-136,l10174,16222r124,l10298,16184xe" stroked="f">
              <v:path arrowok="t"/>
            </v:shape>
            <v:shape id="_x0000_s2973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972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971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970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969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968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967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963" style="position:absolute;margin-left:59.55pt;margin-top:794.5pt;width:419.5pt;height:.1pt;z-index:-458728;mso-position-horizontal-relative:page;mso-position-vertical-relative:page" coordorigin="1191,15890" coordsize="8390,2">
          <v:shape id="_x0000_s2964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962" type="#_x0000_t202" style="position:absolute;margin-left:58.55pt;margin-top:799.85pt;width:118.8pt;height:10.05pt;z-index:-458704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961" type="#_x0000_t202" style="position:absolute;margin-left:462pt;margin-top:799.85pt;width:14.1pt;height:10.05pt;z-index:-458680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4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2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C57D4">
                  <w:rPr>
                    <w:rFonts w:ascii="Calibri"/>
                    <w:noProof/>
                    <w:w w:val="125"/>
                    <w:sz w:val="16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946" style="position:absolute;margin-left:490.35pt;margin-top:794.2pt;width:42.5pt;height:21.05pt;z-index:-458656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60" type="#_x0000_t75" style="position:absolute;left:10364;top:16200;width:106;height:105">
            <v:imagedata r:id="rId1" o:title=""/>
          </v:shape>
          <v:group id="_x0000_s2958" style="position:absolute;left:9807;top:15884;width:850;height:421" coordorigin="9807,15884" coordsize="850,421">
            <v:shape id="_x0000_s2959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947" style="position:absolute;left:9819;top:15958;width:610;height:269" coordorigin="9819,15958" coordsize="610,269">
            <v:shape id="_x0000_s2957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956" style="position:absolute;left:9819;top:15958;width:610;height:269" coordorigin="9819,15958" coordsize="610,269" path="m10068,16200r-75,l9985,16222r76,l10068,16200xe" stroked="f">
              <v:path arrowok="t"/>
            </v:shape>
            <v:shape id="_x0000_s2955" style="position:absolute;left:9819;top:15958;width:610;height:269" coordorigin="9819,15958" coordsize="610,269" path="m10298,16184r-136,l10174,16222r124,l10298,16184xe" stroked="f">
              <v:path arrowok="t"/>
            </v:shape>
            <v:shape id="_x0000_s2954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953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952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951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950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949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948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944" style="position:absolute;margin-left:59.55pt;margin-top:794.5pt;width:419.5pt;height:.1pt;z-index:-458632;mso-position-horizontal-relative:page;mso-position-vertical-relative:page" coordorigin="1191,15890" coordsize="8390,2">
          <v:shape id="_x0000_s2945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943" type="#_x0000_t202" style="position:absolute;margin-left:58.55pt;margin-top:799.85pt;width:118.8pt;height:10.05pt;z-index:-458608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942" type="#_x0000_t202" style="position:absolute;margin-left:463pt;margin-top:799.85pt;width:12.1pt;height:10.05pt;z-index:-458584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/>
                    <w:w w:val="125"/>
                    <w:sz w:val="16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927" style="position:absolute;margin-left:490.35pt;margin-top:794.2pt;width:42.5pt;height:21.05pt;z-index:-458560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41" type="#_x0000_t75" style="position:absolute;left:10364;top:16200;width:106;height:105">
            <v:imagedata r:id="rId1" o:title=""/>
          </v:shape>
          <v:group id="_x0000_s2939" style="position:absolute;left:9807;top:15884;width:850;height:421" coordorigin="9807,15884" coordsize="850,421">
            <v:shape id="_x0000_s2940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928" style="position:absolute;left:9819;top:15958;width:610;height:269" coordorigin="9819,15958" coordsize="610,269">
            <v:shape id="_x0000_s2938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937" style="position:absolute;left:9819;top:15958;width:610;height:269" coordorigin="9819,15958" coordsize="610,269" path="m10068,16200r-75,l9985,16222r76,l10068,16200xe" stroked="f">
              <v:path arrowok="t"/>
            </v:shape>
            <v:shape id="_x0000_s2936" style="position:absolute;left:9819;top:15958;width:610;height:269" coordorigin="9819,15958" coordsize="610,269" path="m10298,16184r-136,l10174,16222r124,l10298,16184xe" stroked="f">
              <v:path arrowok="t"/>
            </v:shape>
            <v:shape id="_x0000_s2935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934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933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932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931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930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929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925" style="position:absolute;margin-left:59.55pt;margin-top:794.5pt;width:419.5pt;height:.1pt;z-index:-458536;mso-position-horizontal-relative:page;mso-position-vertical-relative:page" coordorigin="1191,15890" coordsize="8390,2">
          <v:shape id="_x0000_s2926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924" type="#_x0000_t202" style="position:absolute;margin-left:58.55pt;margin-top:799.85pt;width:118.8pt;height:10.05pt;z-index:-458512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923" type="#_x0000_t202" style="position:absolute;margin-left:462pt;margin-top:799.85pt;width:14.1pt;height:10.05pt;z-index:-458488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4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2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C57D4">
                  <w:rPr>
                    <w:rFonts w:ascii="Calibri"/>
                    <w:noProof/>
                    <w:w w:val="125"/>
                    <w:sz w:val="16"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908" style="position:absolute;margin-left:490.35pt;margin-top:794.2pt;width:42.5pt;height:21.05pt;z-index:-458464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10364;top:16200;width:106;height:105">
            <v:imagedata r:id="rId1" o:title=""/>
          </v:shape>
          <v:group id="_x0000_s2920" style="position:absolute;left:9807;top:15884;width:850;height:421" coordorigin="9807,15884" coordsize="850,421">
            <v:shape id="_x0000_s2921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909" style="position:absolute;left:9819;top:15958;width:610;height:269" coordorigin="9819,15958" coordsize="610,269">
            <v:shape id="_x0000_s2919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918" style="position:absolute;left:9819;top:15958;width:610;height:269" coordorigin="9819,15958" coordsize="610,269" path="m10068,16200r-75,l9985,16222r76,l10068,16200xe" stroked="f">
              <v:path arrowok="t"/>
            </v:shape>
            <v:shape id="_x0000_s2917" style="position:absolute;left:9819;top:15958;width:610;height:269" coordorigin="9819,15958" coordsize="610,269" path="m10298,16184r-136,l10174,16222r124,l10298,16184xe" stroked="f">
              <v:path arrowok="t"/>
            </v:shape>
            <v:shape id="_x0000_s2916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915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914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913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912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911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910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906" style="position:absolute;margin-left:59.55pt;margin-top:794.5pt;width:419.5pt;height:.1pt;z-index:-458440;mso-position-horizontal-relative:page;mso-position-vertical-relative:page" coordorigin="1191,15890" coordsize="8390,2">
          <v:shape id="_x0000_s2907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905" type="#_x0000_t202" style="position:absolute;margin-left:58.55pt;margin-top:799.85pt;width:118.8pt;height:10.05pt;z-index:-458416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904" type="#_x0000_t202" style="position:absolute;margin-left:463pt;margin-top:799.85pt;width:12.1pt;height:10.05pt;z-index:-458392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/>
                    <w:w w:val="125"/>
                    <w:sz w:val="16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889" style="position:absolute;margin-left:490.35pt;margin-top:794.2pt;width:42.5pt;height:21.05pt;z-index:-458368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03" type="#_x0000_t75" style="position:absolute;left:10364;top:16200;width:106;height:105">
            <v:imagedata r:id="rId1" o:title=""/>
          </v:shape>
          <v:group id="_x0000_s2901" style="position:absolute;left:9807;top:15884;width:850;height:421" coordorigin="9807,15884" coordsize="850,421">
            <v:shape id="_x0000_s2902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890" style="position:absolute;left:9819;top:15958;width:610;height:269" coordorigin="9819,15958" coordsize="610,269">
            <v:shape id="_x0000_s2900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899" style="position:absolute;left:9819;top:15958;width:610;height:269" coordorigin="9819,15958" coordsize="610,269" path="m10068,16200r-75,l9985,16222r76,l10068,16200xe" stroked="f">
              <v:path arrowok="t"/>
            </v:shape>
            <v:shape id="_x0000_s2898" style="position:absolute;left:9819;top:15958;width:610;height:269" coordorigin="9819,15958" coordsize="610,269" path="m10298,16184r-136,l10174,16222r124,l10298,16184xe" stroked="f">
              <v:path arrowok="t"/>
            </v:shape>
            <v:shape id="_x0000_s2897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896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895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894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893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892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891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887" style="position:absolute;margin-left:59.55pt;margin-top:794.5pt;width:419.5pt;height:.1pt;z-index:-458344;mso-position-horizontal-relative:page;mso-position-vertical-relative:page" coordorigin="1191,15890" coordsize="8390,2">
          <v:shape id="_x0000_s2888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886" type="#_x0000_t202" style="position:absolute;margin-left:58.55pt;margin-top:799.85pt;width:118.8pt;height:10.05pt;z-index:-458320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885" type="#_x0000_t202" style="position:absolute;margin-left:462pt;margin-top:799.85pt;width:14.1pt;height:10.05pt;z-index:-458296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4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2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C57D4">
                  <w:rPr>
                    <w:rFonts w:ascii="Calibri"/>
                    <w:noProof/>
                    <w:w w:val="125"/>
                    <w:sz w:val="16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870" style="position:absolute;margin-left:490.35pt;margin-top:794.2pt;width:42.5pt;height:21.05pt;z-index:-458272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884" type="#_x0000_t75" style="position:absolute;left:10364;top:16200;width:106;height:105">
            <v:imagedata r:id="rId1" o:title=""/>
          </v:shape>
          <v:group id="_x0000_s2882" style="position:absolute;left:9807;top:15884;width:850;height:421" coordorigin="9807,15884" coordsize="850,421">
            <v:shape id="_x0000_s2883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871" style="position:absolute;left:9819;top:15958;width:610;height:269" coordorigin="9819,15958" coordsize="610,269">
            <v:shape id="_x0000_s2881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880" style="position:absolute;left:9819;top:15958;width:610;height:269" coordorigin="9819,15958" coordsize="610,269" path="m10068,16200r-75,l9985,16222r76,l10068,16200xe" stroked="f">
              <v:path arrowok="t"/>
            </v:shape>
            <v:shape id="_x0000_s2879" style="position:absolute;left:9819;top:15958;width:610;height:269" coordorigin="9819,15958" coordsize="610,269" path="m10298,16184r-136,l10174,16222r124,l10298,16184xe" stroked="f">
              <v:path arrowok="t"/>
            </v:shape>
            <v:shape id="_x0000_s2878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877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876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875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874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873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872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868" style="position:absolute;margin-left:59.55pt;margin-top:794.5pt;width:419.5pt;height:.1pt;z-index:-458248;mso-position-horizontal-relative:page;mso-position-vertical-relative:page" coordorigin="1191,15890" coordsize="8390,2">
          <v:shape id="_x0000_s2869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867" type="#_x0000_t202" style="position:absolute;margin-left:58.55pt;margin-top:799.85pt;width:118.8pt;height:10.05pt;z-index:-458224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866" type="#_x0000_t202" style="position:absolute;margin-left:463pt;margin-top:799.85pt;width:12.1pt;height:10.05pt;z-index:-458200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/>
                    <w:w w:val="125"/>
                    <w:sz w:val="16"/>
                  </w:rPr>
                  <w:t>50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DB" w:rsidRDefault="003561DB">
    <w:pPr>
      <w:spacing w:line="14" w:lineRule="auto"/>
      <w:rPr>
        <w:sz w:val="20"/>
        <w:szCs w:val="20"/>
      </w:rPr>
    </w:pPr>
    <w:r>
      <w:pict>
        <v:group id="_x0000_s2851" style="position:absolute;margin-left:490.35pt;margin-top:794.2pt;width:42.5pt;height:21.05pt;z-index:-458176;mso-position-horizontal-relative:page;mso-position-vertical-relative:page" coordorigin="9807,15884" coordsize="850,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865" type="#_x0000_t75" style="position:absolute;left:10364;top:16200;width:106;height:105">
            <v:imagedata r:id="rId1" o:title=""/>
          </v:shape>
          <v:group id="_x0000_s2863" style="position:absolute;left:9807;top:15884;width:850;height:421" coordorigin="9807,15884" coordsize="850,421">
            <v:shape id="_x0000_s2864" style="position:absolute;left:9807;top:15884;width:850;height:421" coordorigin="9807,15884" coordsize="850,421" path="m10657,15884r-850,l9807,16305r430,l10657,15884xe" fillcolor="#009fdd" stroked="f">
              <v:path arrowok="t"/>
            </v:shape>
          </v:group>
          <v:group id="_x0000_s2852" style="position:absolute;left:9819;top:15958;width:610;height:269" coordorigin="9819,15958" coordsize="610,269">
            <v:shape id="_x0000_s2862" style="position:absolute;left:9819;top:15958;width:610;height:269" coordorigin="9819,15958" coordsize="610,269" path="m9845,16150r-26,52l9841,16212r23,8l9888,16225r26,2l9918,16227r72,-24l9993,16200r75,l10073,16184r225,l10298,16170r-384,l9897,16169r-16,-3l9864,16160r-19,-10xe" stroked="f">
              <v:path arrowok="t"/>
            </v:shape>
            <v:shape id="_x0000_s2861" style="position:absolute;left:9819;top:15958;width:610;height:269" coordorigin="9819,15958" coordsize="610,269" path="m10068,16200r-75,l9985,16222r76,l10068,16200xe" stroked="f">
              <v:path arrowok="t"/>
            </v:shape>
            <v:shape id="_x0000_s2860" style="position:absolute;left:9819;top:15958;width:610;height:269" coordorigin="9819,15958" coordsize="610,269" path="m10298,16184r-136,l10174,16222r124,l10298,16184xe" stroked="f">
              <v:path arrowok="t"/>
            </v:shape>
            <v:shape id="_x0000_s2859" style="position:absolute;left:9819;top:15958;width:610;height:269" coordorigin="9819,15958" coordsize="610,269" path="m10162,16184r-89,l10084,16187r11,2l10118,16191r23,-2l10152,16187r10,-3xe" stroked="f">
              <v:path arrowok="t"/>
            </v:shape>
            <v:shape id="_x0000_s2858" style="position:absolute;left:9819;top:15958;width:610;height:269" coordorigin="9819,15958" coordsize="610,269" path="m9923,15958r-68,18l9819,16034r,6l9820,16055r41,49l9921,16127r13,6l9943,16140r3,8l9946,16153r-2,5l9941,16162r-6,5l9926,16170r372,l10298,16161r-70,l10217,16133r-109,l10099,16131r-6,-2l10020,16129r-58,-58l9919,16055r-15,-7l9893,16040r-4,-8l9892,16025r7,-6l9911,16015r16,-1l9998,16014r20,-34l9996,15971r-25,-7l9947,15959r-24,-1xe" stroked="f">
              <v:path arrowok="t"/>
            </v:shape>
            <v:shape id="_x0000_s2857" style="position:absolute;left:9819;top:15958;width:610;height:269" coordorigin="9819,15958" coordsize="610,269" path="m10312,15962r-84,l10228,16161r70,l10298,16142r27,l10369,16136r33,-18l10422,16090r1,-6l10298,16084r,-67l10423,16017r-1,-4l10400,15984r-36,-16l10312,15962xe" stroked="f">
              <v:path arrowok="t"/>
            </v:shape>
            <v:shape id="_x0000_s2856" style="position:absolute;left:9819;top:15958;width:610;height:269" coordorigin="9819,15958" coordsize="610,269" path="m10185,16044r-67,l10144,16128r-7,3l10128,16133r89,l10185,16044xe" stroked="f">
              <v:path arrowok="t"/>
            </v:shape>
            <v:shape id="_x0000_s2855" style="position:absolute;left:9819;top:15958;width:610;height:269" coordorigin="9819,15958" coordsize="610,269" path="m10155,15962r-73,l10020,16129r73,l10091,16128r27,-84l10185,16044r-30,-82xe" stroked="f">
              <v:path arrowok="t"/>
            </v:shape>
            <v:shape id="_x0000_s2854" style="position:absolute;left:9819;top:15958;width:610;height:269" coordorigin="9819,15958" coordsize="610,269" path="m10423,16017r-107,l10334,16019r14,5l10357,16034r4,16l10357,16067r-9,10l10334,16083r-18,1l10423,16084r6,-31l10423,16017xe" stroked="f">
              <v:path arrowok="t"/>
            </v:shape>
            <v:shape id="_x0000_s2853" style="position:absolute;left:9819;top:15958;width:610;height:269" coordorigin="9819,15958" coordsize="610,269" path="m9998,16014r-71,l9940,16015r13,3l9969,16022r19,9l9998,16014xe" stroked="f">
              <v:path arrowok="t"/>
            </v:shape>
          </v:group>
          <w10:wrap anchorx="page" anchory="page"/>
        </v:group>
      </w:pict>
    </w:r>
    <w:r>
      <w:pict>
        <v:group id="_x0000_s2849" style="position:absolute;margin-left:59.55pt;margin-top:794.5pt;width:419.5pt;height:.1pt;z-index:-458152;mso-position-horizontal-relative:page;mso-position-vertical-relative:page" coordorigin="1191,15890" coordsize="8390,2">
          <v:shape id="_x0000_s2850" style="position:absolute;left:1191;top:15890;width:8390;height:2" coordorigin="1191,15890" coordsize="8390,0" path="m1191,15890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848" type="#_x0000_t202" style="position:absolute;margin-left:58.55pt;margin-top:799.85pt;width:118.8pt;height:10.05pt;z-index:-458128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w w:val="115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22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Copyright.</w:t>
                </w:r>
                <w:r>
                  <w:rPr>
                    <w:rFonts w:ascii="Calibri" w:hAnsi="Calibri"/>
                    <w:spacing w:val="-25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All</w:t>
                </w:r>
                <w:r>
                  <w:rPr>
                    <w:rFonts w:ascii="Calibri" w:hAnsi="Calibri"/>
                    <w:spacing w:val="-21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rights</w:t>
                </w:r>
                <w:r>
                  <w:rPr>
                    <w:rFonts w:ascii="Calibri" w:hAnsi="Calibri"/>
                    <w:spacing w:val="-24"/>
                    <w:w w:val="11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w w:val="115"/>
                    <w:sz w:val="16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847" type="#_x0000_t202" style="position:absolute;margin-left:462pt;margin-top:799.85pt;width:14.1pt;height:10.05pt;z-index:-458104;mso-position-horizontal-relative:page;mso-position-vertical-relative:page" filled="f" stroked="f">
          <v:textbox inset="0,0,0,0">
            <w:txbxContent>
              <w:p w:rsidR="003561DB" w:rsidRDefault="003561DB">
                <w:pPr>
                  <w:spacing w:line="184" w:lineRule="exact"/>
                  <w:ind w:left="4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2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C57D4">
                  <w:rPr>
                    <w:rFonts w:ascii="Calibri"/>
                    <w:noProof/>
                    <w:w w:val="125"/>
                    <w:sz w:val="16"/>
                  </w:rP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3D4" w:rsidRDefault="008E63D4">
      <w:r>
        <w:separator/>
      </w:r>
    </w:p>
  </w:footnote>
  <w:footnote w:type="continuationSeparator" w:id="0">
    <w:p w:rsidR="008E63D4" w:rsidRDefault="008E6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3D3"/>
    <w:multiLevelType w:val="hybridMultilevel"/>
    <w:tmpl w:val="6D56FDBE"/>
    <w:lvl w:ilvl="0" w:tplc="F50ED1F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EECEDBC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0DC4986E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441416F6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3B36F768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1A88257A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2ABCDB44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7BD404DA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A1C8067C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" w15:restartNumberingAfterBreak="0">
    <w:nsid w:val="00BF3D77"/>
    <w:multiLevelType w:val="hybridMultilevel"/>
    <w:tmpl w:val="709CAC16"/>
    <w:lvl w:ilvl="0" w:tplc="430A44B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2BFE37F4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FCB42632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D8A026EE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03BEF678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DC483D44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C55E5522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7B90A98E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39A4C772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2" w15:restartNumberingAfterBreak="0">
    <w:nsid w:val="02245891"/>
    <w:multiLevelType w:val="hybridMultilevel"/>
    <w:tmpl w:val="15F82992"/>
    <w:lvl w:ilvl="0" w:tplc="216A555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3D0B5C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4BF0B782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A8068022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070CCBCE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584A8D50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CDE6A534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26E6C868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D938C810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3" w15:restartNumberingAfterBreak="0">
    <w:nsid w:val="02E8276A"/>
    <w:multiLevelType w:val="hybridMultilevel"/>
    <w:tmpl w:val="B0BED88C"/>
    <w:lvl w:ilvl="0" w:tplc="10C8056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2034BAD2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858CE258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EE142AA2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D2E8B3A8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C3B45C88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5B0A086C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89D63B22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0764E7CC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4" w15:restartNumberingAfterBreak="0">
    <w:nsid w:val="036B4F68"/>
    <w:multiLevelType w:val="hybridMultilevel"/>
    <w:tmpl w:val="F892C05E"/>
    <w:lvl w:ilvl="0" w:tplc="91BEC26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445A7D2A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2FC4DA50">
      <w:start w:val="1"/>
      <w:numFmt w:val="bullet"/>
      <w:lvlText w:val="•"/>
      <w:lvlJc w:val="left"/>
      <w:pPr>
        <w:ind w:left="2617" w:hanging="286"/>
      </w:pPr>
      <w:rPr>
        <w:rFonts w:hint="default"/>
      </w:rPr>
    </w:lvl>
    <w:lvl w:ilvl="3" w:tplc="B1861834">
      <w:start w:val="1"/>
      <w:numFmt w:val="bullet"/>
      <w:lvlText w:val="•"/>
      <w:lvlJc w:val="left"/>
      <w:pPr>
        <w:ind w:left="3514" w:hanging="286"/>
      </w:pPr>
      <w:rPr>
        <w:rFonts w:hint="default"/>
      </w:rPr>
    </w:lvl>
    <w:lvl w:ilvl="4" w:tplc="F9E20ED8">
      <w:start w:val="1"/>
      <w:numFmt w:val="bullet"/>
      <w:lvlText w:val="•"/>
      <w:lvlJc w:val="left"/>
      <w:pPr>
        <w:ind w:left="4411" w:hanging="286"/>
      </w:pPr>
      <w:rPr>
        <w:rFonts w:hint="default"/>
      </w:rPr>
    </w:lvl>
    <w:lvl w:ilvl="5" w:tplc="D9B44B9A">
      <w:start w:val="1"/>
      <w:numFmt w:val="bullet"/>
      <w:lvlText w:val="•"/>
      <w:lvlJc w:val="left"/>
      <w:pPr>
        <w:ind w:left="5307" w:hanging="286"/>
      </w:pPr>
      <w:rPr>
        <w:rFonts w:hint="default"/>
      </w:rPr>
    </w:lvl>
    <w:lvl w:ilvl="6" w:tplc="C8FACB14">
      <w:start w:val="1"/>
      <w:numFmt w:val="bullet"/>
      <w:lvlText w:val="•"/>
      <w:lvlJc w:val="left"/>
      <w:pPr>
        <w:ind w:left="6204" w:hanging="286"/>
      </w:pPr>
      <w:rPr>
        <w:rFonts w:hint="default"/>
      </w:rPr>
    </w:lvl>
    <w:lvl w:ilvl="7" w:tplc="71CE6BCE">
      <w:start w:val="1"/>
      <w:numFmt w:val="bullet"/>
      <w:lvlText w:val="•"/>
      <w:lvlJc w:val="left"/>
      <w:pPr>
        <w:ind w:left="7101" w:hanging="286"/>
      </w:pPr>
      <w:rPr>
        <w:rFonts w:hint="default"/>
      </w:rPr>
    </w:lvl>
    <w:lvl w:ilvl="8" w:tplc="23865898">
      <w:start w:val="1"/>
      <w:numFmt w:val="bullet"/>
      <w:lvlText w:val="•"/>
      <w:lvlJc w:val="left"/>
      <w:pPr>
        <w:ind w:left="7997" w:hanging="286"/>
      </w:pPr>
      <w:rPr>
        <w:rFonts w:hint="default"/>
      </w:rPr>
    </w:lvl>
  </w:abstractNum>
  <w:abstractNum w:abstractNumId="5" w15:restartNumberingAfterBreak="0">
    <w:nsid w:val="03AE5B2A"/>
    <w:multiLevelType w:val="hybridMultilevel"/>
    <w:tmpl w:val="3E46826C"/>
    <w:lvl w:ilvl="0" w:tplc="ED38FC4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EE387676">
      <w:start w:val="1"/>
      <w:numFmt w:val="bullet"/>
      <w:lvlText w:val="•"/>
      <w:lvlJc w:val="left"/>
      <w:pPr>
        <w:ind w:left="2254" w:hanging="236"/>
      </w:pPr>
      <w:rPr>
        <w:rFonts w:hint="default"/>
      </w:rPr>
    </w:lvl>
    <w:lvl w:ilvl="2" w:tplc="EE26D840">
      <w:start w:val="1"/>
      <w:numFmt w:val="bullet"/>
      <w:lvlText w:val="•"/>
      <w:lvlJc w:val="left"/>
      <w:pPr>
        <w:ind w:left="3112" w:hanging="236"/>
      </w:pPr>
      <w:rPr>
        <w:rFonts w:hint="default"/>
      </w:rPr>
    </w:lvl>
    <w:lvl w:ilvl="3" w:tplc="CE3ECF3E">
      <w:start w:val="1"/>
      <w:numFmt w:val="bullet"/>
      <w:lvlText w:val="•"/>
      <w:lvlJc w:val="left"/>
      <w:pPr>
        <w:ind w:left="3969" w:hanging="236"/>
      </w:pPr>
      <w:rPr>
        <w:rFonts w:hint="default"/>
      </w:rPr>
    </w:lvl>
    <w:lvl w:ilvl="4" w:tplc="011863B4">
      <w:start w:val="1"/>
      <w:numFmt w:val="bullet"/>
      <w:lvlText w:val="•"/>
      <w:lvlJc w:val="left"/>
      <w:pPr>
        <w:ind w:left="4826" w:hanging="236"/>
      </w:pPr>
      <w:rPr>
        <w:rFonts w:hint="default"/>
      </w:rPr>
    </w:lvl>
    <w:lvl w:ilvl="5" w:tplc="4DB47050">
      <w:start w:val="1"/>
      <w:numFmt w:val="bullet"/>
      <w:lvlText w:val="•"/>
      <w:lvlJc w:val="left"/>
      <w:pPr>
        <w:ind w:left="5684" w:hanging="236"/>
      </w:pPr>
      <w:rPr>
        <w:rFonts w:hint="default"/>
      </w:rPr>
    </w:lvl>
    <w:lvl w:ilvl="6" w:tplc="3B20B398">
      <w:start w:val="1"/>
      <w:numFmt w:val="bullet"/>
      <w:lvlText w:val="•"/>
      <w:lvlJc w:val="left"/>
      <w:pPr>
        <w:ind w:left="6541" w:hanging="236"/>
      </w:pPr>
      <w:rPr>
        <w:rFonts w:hint="default"/>
      </w:rPr>
    </w:lvl>
    <w:lvl w:ilvl="7" w:tplc="42D2D1A8">
      <w:start w:val="1"/>
      <w:numFmt w:val="bullet"/>
      <w:lvlText w:val="•"/>
      <w:lvlJc w:val="left"/>
      <w:pPr>
        <w:ind w:left="7399" w:hanging="236"/>
      </w:pPr>
      <w:rPr>
        <w:rFonts w:hint="default"/>
      </w:rPr>
    </w:lvl>
    <w:lvl w:ilvl="8" w:tplc="9AB22966">
      <w:start w:val="1"/>
      <w:numFmt w:val="bullet"/>
      <w:lvlText w:val="•"/>
      <w:lvlJc w:val="left"/>
      <w:pPr>
        <w:ind w:left="8256" w:hanging="236"/>
      </w:pPr>
      <w:rPr>
        <w:rFonts w:hint="default"/>
      </w:rPr>
    </w:lvl>
  </w:abstractNum>
  <w:abstractNum w:abstractNumId="6" w15:restartNumberingAfterBreak="0">
    <w:nsid w:val="03B56027"/>
    <w:multiLevelType w:val="hybridMultilevel"/>
    <w:tmpl w:val="0F187F66"/>
    <w:lvl w:ilvl="0" w:tplc="F244BB7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FBE4F32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ABF8BB60">
      <w:start w:val="1"/>
      <w:numFmt w:val="bullet"/>
      <w:lvlText w:val="•"/>
      <w:lvlJc w:val="left"/>
      <w:pPr>
        <w:ind w:left="2617" w:hanging="286"/>
      </w:pPr>
      <w:rPr>
        <w:rFonts w:hint="default"/>
      </w:rPr>
    </w:lvl>
    <w:lvl w:ilvl="3" w:tplc="FD10DC22">
      <w:start w:val="1"/>
      <w:numFmt w:val="bullet"/>
      <w:lvlText w:val="•"/>
      <w:lvlJc w:val="left"/>
      <w:pPr>
        <w:ind w:left="3514" w:hanging="286"/>
      </w:pPr>
      <w:rPr>
        <w:rFonts w:hint="default"/>
      </w:rPr>
    </w:lvl>
    <w:lvl w:ilvl="4" w:tplc="9CF4A380">
      <w:start w:val="1"/>
      <w:numFmt w:val="bullet"/>
      <w:lvlText w:val="•"/>
      <w:lvlJc w:val="left"/>
      <w:pPr>
        <w:ind w:left="4411" w:hanging="286"/>
      </w:pPr>
      <w:rPr>
        <w:rFonts w:hint="default"/>
      </w:rPr>
    </w:lvl>
    <w:lvl w:ilvl="5" w:tplc="E1F8843A">
      <w:start w:val="1"/>
      <w:numFmt w:val="bullet"/>
      <w:lvlText w:val="•"/>
      <w:lvlJc w:val="left"/>
      <w:pPr>
        <w:ind w:left="5307" w:hanging="286"/>
      </w:pPr>
      <w:rPr>
        <w:rFonts w:hint="default"/>
      </w:rPr>
    </w:lvl>
    <w:lvl w:ilvl="6" w:tplc="31E2F352">
      <w:start w:val="1"/>
      <w:numFmt w:val="bullet"/>
      <w:lvlText w:val="•"/>
      <w:lvlJc w:val="left"/>
      <w:pPr>
        <w:ind w:left="6204" w:hanging="286"/>
      </w:pPr>
      <w:rPr>
        <w:rFonts w:hint="default"/>
      </w:rPr>
    </w:lvl>
    <w:lvl w:ilvl="7" w:tplc="575CDFEE">
      <w:start w:val="1"/>
      <w:numFmt w:val="bullet"/>
      <w:lvlText w:val="•"/>
      <w:lvlJc w:val="left"/>
      <w:pPr>
        <w:ind w:left="7101" w:hanging="286"/>
      </w:pPr>
      <w:rPr>
        <w:rFonts w:hint="default"/>
      </w:rPr>
    </w:lvl>
    <w:lvl w:ilvl="8" w:tplc="3F5873B4">
      <w:start w:val="1"/>
      <w:numFmt w:val="bullet"/>
      <w:lvlText w:val="•"/>
      <w:lvlJc w:val="left"/>
      <w:pPr>
        <w:ind w:left="7997" w:hanging="286"/>
      </w:pPr>
      <w:rPr>
        <w:rFonts w:hint="default"/>
      </w:rPr>
    </w:lvl>
  </w:abstractNum>
  <w:abstractNum w:abstractNumId="7" w15:restartNumberingAfterBreak="0">
    <w:nsid w:val="03C37737"/>
    <w:multiLevelType w:val="hybridMultilevel"/>
    <w:tmpl w:val="7302862C"/>
    <w:lvl w:ilvl="0" w:tplc="DE7862B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621086DA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01EAD1FA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0D48D220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D5EAEE00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1FFA0348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4E1E26CC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C9DED84E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AD3C6C7C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8" w15:restartNumberingAfterBreak="0">
    <w:nsid w:val="03F91F7C"/>
    <w:multiLevelType w:val="hybridMultilevel"/>
    <w:tmpl w:val="169238EA"/>
    <w:lvl w:ilvl="0" w:tplc="E79ABD2C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DA0CA902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25D827BA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5EDEEE00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04908018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83CCD0A0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241E132A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849E0F66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FFFCF730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9" w15:restartNumberingAfterBreak="0">
    <w:nsid w:val="041F54A1"/>
    <w:multiLevelType w:val="hybridMultilevel"/>
    <w:tmpl w:val="BB9C0358"/>
    <w:lvl w:ilvl="0" w:tplc="7FB25C8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44D6284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55A863F4">
      <w:start w:val="1"/>
      <w:numFmt w:val="bullet"/>
      <w:lvlText w:val="•"/>
      <w:lvlJc w:val="left"/>
      <w:pPr>
        <w:ind w:left="2637" w:hanging="286"/>
      </w:pPr>
      <w:rPr>
        <w:rFonts w:hint="default"/>
      </w:rPr>
    </w:lvl>
    <w:lvl w:ilvl="3" w:tplc="DDDAB358">
      <w:start w:val="1"/>
      <w:numFmt w:val="bullet"/>
      <w:lvlText w:val="•"/>
      <w:lvlJc w:val="left"/>
      <w:pPr>
        <w:ind w:left="3554" w:hanging="286"/>
      </w:pPr>
      <w:rPr>
        <w:rFonts w:hint="default"/>
      </w:rPr>
    </w:lvl>
    <w:lvl w:ilvl="4" w:tplc="EEA4D27E">
      <w:start w:val="1"/>
      <w:numFmt w:val="bullet"/>
      <w:lvlText w:val="•"/>
      <w:lvlJc w:val="left"/>
      <w:pPr>
        <w:ind w:left="4471" w:hanging="286"/>
      </w:pPr>
      <w:rPr>
        <w:rFonts w:hint="default"/>
      </w:rPr>
    </w:lvl>
    <w:lvl w:ilvl="5" w:tplc="BC3CBD66">
      <w:start w:val="1"/>
      <w:numFmt w:val="bullet"/>
      <w:lvlText w:val="•"/>
      <w:lvlJc w:val="left"/>
      <w:pPr>
        <w:ind w:left="5387" w:hanging="286"/>
      </w:pPr>
      <w:rPr>
        <w:rFonts w:hint="default"/>
      </w:rPr>
    </w:lvl>
    <w:lvl w:ilvl="6" w:tplc="91108990">
      <w:start w:val="1"/>
      <w:numFmt w:val="bullet"/>
      <w:lvlText w:val="•"/>
      <w:lvlJc w:val="left"/>
      <w:pPr>
        <w:ind w:left="6304" w:hanging="286"/>
      </w:pPr>
      <w:rPr>
        <w:rFonts w:hint="default"/>
      </w:rPr>
    </w:lvl>
    <w:lvl w:ilvl="7" w:tplc="EECC9CA2">
      <w:start w:val="1"/>
      <w:numFmt w:val="bullet"/>
      <w:lvlText w:val="•"/>
      <w:lvlJc w:val="left"/>
      <w:pPr>
        <w:ind w:left="7221" w:hanging="286"/>
      </w:pPr>
      <w:rPr>
        <w:rFonts w:hint="default"/>
      </w:rPr>
    </w:lvl>
    <w:lvl w:ilvl="8" w:tplc="8D988A52">
      <w:start w:val="1"/>
      <w:numFmt w:val="bullet"/>
      <w:lvlText w:val="•"/>
      <w:lvlJc w:val="left"/>
      <w:pPr>
        <w:ind w:left="8137" w:hanging="286"/>
      </w:pPr>
      <w:rPr>
        <w:rFonts w:hint="default"/>
      </w:rPr>
    </w:lvl>
  </w:abstractNum>
  <w:abstractNum w:abstractNumId="10" w15:restartNumberingAfterBreak="0">
    <w:nsid w:val="04E62CAD"/>
    <w:multiLevelType w:val="hybridMultilevel"/>
    <w:tmpl w:val="31722BBC"/>
    <w:lvl w:ilvl="0" w:tplc="5994E37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F60857C0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E88AA018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285215FE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0B702488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E8A256DC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C3B818EE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EC784112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C2D28B50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1" w15:restartNumberingAfterBreak="0">
    <w:nsid w:val="05036FD9"/>
    <w:multiLevelType w:val="hybridMultilevel"/>
    <w:tmpl w:val="2C2A9FAA"/>
    <w:lvl w:ilvl="0" w:tplc="C154368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31806E0C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1D2684FC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3B4C205A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68EE08B2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E41EF5F0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AF5A8D3A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4B6A739A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489841DC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2" w15:restartNumberingAfterBreak="0">
    <w:nsid w:val="05A827CC"/>
    <w:multiLevelType w:val="hybridMultilevel"/>
    <w:tmpl w:val="D416F7EC"/>
    <w:lvl w:ilvl="0" w:tplc="C752365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3F342C5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3FAE618A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50F07D3C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0626270E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A0044BC6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6C821E86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3D789CA8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77AA15A8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3" w15:restartNumberingAfterBreak="0">
    <w:nsid w:val="060C18DB"/>
    <w:multiLevelType w:val="hybridMultilevel"/>
    <w:tmpl w:val="A18A9E76"/>
    <w:lvl w:ilvl="0" w:tplc="9668C00E">
      <w:start w:val="6"/>
      <w:numFmt w:val="lowerLetter"/>
      <w:lvlText w:val="%1)"/>
      <w:lvlJc w:val="left"/>
      <w:pPr>
        <w:ind w:left="1721" w:hanging="243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1" w:tplc="8B5CEB04">
      <w:start w:val="1"/>
      <w:numFmt w:val="bullet"/>
      <w:lvlText w:val="•"/>
      <w:lvlJc w:val="left"/>
      <w:pPr>
        <w:ind w:left="2524" w:hanging="243"/>
      </w:pPr>
      <w:rPr>
        <w:rFonts w:hint="default"/>
      </w:rPr>
    </w:lvl>
    <w:lvl w:ilvl="2" w:tplc="BAC23F38">
      <w:start w:val="1"/>
      <w:numFmt w:val="bullet"/>
      <w:lvlText w:val="•"/>
      <w:lvlJc w:val="left"/>
      <w:pPr>
        <w:ind w:left="3327" w:hanging="243"/>
      </w:pPr>
      <w:rPr>
        <w:rFonts w:hint="default"/>
      </w:rPr>
    </w:lvl>
    <w:lvl w:ilvl="3" w:tplc="CB12FBA2">
      <w:start w:val="1"/>
      <w:numFmt w:val="bullet"/>
      <w:lvlText w:val="•"/>
      <w:lvlJc w:val="left"/>
      <w:pPr>
        <w:ind w:left="4130" w:hanging="243"/>
      </w:pPr>
      <w:rPr>
        <w:rFonts w:hint="default"/>
      </w:rPr>
    </w:lvl>
    <w:lvl w:ilvl="4" w:tplc="14345F3A">
      <w:start w:val="1"/>
      <w:numFmt w:val="bullet"/>
      <w:lvlText w:val="•"/>
      <w:lvlJc w:val="left"/>
      <w:pPr>
        <w:ind w:left="4933" w:hanging="243"/>
      </w:pPr>
      <w:rPr>
        <w:rFonts w:hint="default"/>
      </w:rPr>
    </w:lvl>
    <w:lvl w:ilvl="5" w:tplc="C776AC64">
      <w:start w:val="1"/>
      <w:numFmt w:val="bullet"/>
      <w:lvlText w:val="•"/>
      <w:lvlJc w:val="left"/>
      <w:pPr>
        <w:ind w:left="5736" w:hanging="243"/>
      </w:pPr>
      <w:rPr>
        <w:rFonts w:hint="default"/>
      </w:rPr>
    </w:lvl>
    <w:lvl w:ilvl="6" w:tplc="145ED2DA">
      <w:start w:val="1"/>
      <w:numFmt w:val="bullet"/>
      <w:lvlText w:val="•"/>
      <w:lvlJc w:val="left"/>
      <w:pPr>
        <w:ind w:left="6539" w:hanging="243"/>
      </w:pPr>
      <w:rPr>
        <w:rFonts w:hint="default"/>
      </w:rPr>
    </w:lvl>
    <w:lvl w:ilvl="7" w:tplc="ADEA71C4">
      <w:start w:val="1"/>
      <w:numFmt w:val="bullet"/>
      <w:lvlText w:val="•"/>
      <w:lvlJc w:val="left"/>
      <w:pPr>
        <w:ind w:left="7342" w:hanging="243"/>
      </w:pPr>
      <w:rPr>
        <w:rFonts w:hint="default"/>
      </w:rPr>
    </w:lvl>
    <w:lvl w:ilvl="8" w:tplc="EDE27E7C">
      <w:start w:val="1"/>
      <w:numFmt w:val="bullet"/>
      <w:lvlText w:val="•"/>
      <w:lvlJc w:val="left"/>
      <w:pPr>
        <w:ind w:left="8145" w:hanging="243"/>
      </w:pPr>
      <w:rPr>
        <w:rFonts w:hint="default"/>
      </w:rPr>
    </w:lvl>
  </w:abstractNum>
  <w:abstractNum w:abstractNumId="14" w15:restartNumberingAfterBreak="0">
    <w:nsid w:val="079F197C"/>
    <w:multiLevelType w:val="hybridMultilevel"/>
    <w:tmpl w:val="D792AEF8"/>
    <w:lvl w:ilvl="0" w:tplc="D35865F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0A56E432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F7BECA0E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35BE472C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F488B962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7B0E5154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89924750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53C4FE26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BFBC0062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15" w15:restartNumberingAfterBreak="0">
    <w:nsid w:val="08142134"/>
    <w:multiLevelType w:val="hybridMultilevel"/>
    <w:tmpl w:val="18C247D0"/>
    <w:lvl w:ilvl="0" w:tplc="4B8223A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1F2E8B5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2BE0B5EA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3F040596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90EE6B38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AC6C2700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9E90A5C8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7B3C16DE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8376A63C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6" w15:restartNumberingAfterBreak="0">
    <w:nsid w:val="082C2AA9"/>
    <w:multiLevelType w:val="hybridMultilevel"/>
    <w:tmpl w:val="8AE287AA"/>
    <w:lvl w:ilvl="0" w:tplc="0BD44402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82661EBC">
      <w:start w:val="1"/>
      <w:numFmt w:val="bullet"/>
      <w:lvlText w:val="•"/>
      <w:lvlJc w:val="left"/>
      <w:pPr>
        <w:ind w:left="2534" w:hanging="296"/>
      </w:pPr>
      <w:rPr>
        <w:rFonts w:hint="default"/>
      </w:rPr>
    </w:lvl>
    <w:lvl w:ilvl="2" w:tplc="83DAEC14">
      <w:start w:val="1"/>
      <w:numFmt w:val="bullet"/>
      <w:lvlText w:val="•"/>
      <w:lvlJc w:val="left"/>
      <w:pPr>
        <w:ind w:left="3347" w:hanging="296"/>
      </w:pPr>
      <w:rPr>
        <w:rFonts w:hint="default"/>
      </w:rPr>
    </w:lvl>
    <w:lvl w:ilvl="3" w:tplc="39028E2E">
      <w:start w:val="1"/>
      <w:numFmt w:val="bullet"/>
      <w:lvlText w:val="•"/>
      <w:lvlJc w:val="left"/>
      <w:pPr>
        <w:ind w:left="4160" w:hanging="296"/>
      </w:pPr>
      <w:rPr>
        <w:rFonts w:hint="default"/>
      </w:rPr>
    </w:lvl>
    <w:lvl w:ilvl="4" w:tplc="EDAEEDB8">
      <w:start w:val="1"/>
      <w:numFmt w:val="bullet"/>
      <w:lvlText w:val="•"/>
      <w:lvlJc w:val="left"/>
      <w:pPr>
        <w:ind w:left="4973" w:hanging="296"/>
      </w:pPr>
      <w:rPr>
        <w:rFonts w:hint="default"/>
      </w:rPr>
    </w:lvl>
    <w:lvl w:ilvl="5" w:tplc="7194950C">
      <w:start w:val="1"/>
      <w:numFmt w:val="bullet"/>
      <w:lvlText w:val="•"/>
      <w:lvlJc w:val="left"/>
      <w:pPr>
        <w:ind w:left="5786" w:hanging="296"/>
      </w:pPr>
      <w:rPr>
        <w:rFonts w:hint="default"/>
      </w:rPr>
    </w:lvl>
    <w:lvl w:ilvl="6" w:tplc="536E3514">
      <w:start w:val="1"/>
      <w:numFmt w:val="bullet"/>
      <w:lvlText w:val="•"/>
      <w:lvlJc w:val="left"/>
      <w:pPr>
        <w:ind w:left="6599" w:hanging="296"/>
      </w:pPr>
      <w:rPr>
        <w:rFonts w:hint="default"/>
      </w:rPr>
    </w:lvl>
    <w:lvl w:ilvl="7" w:tplc="8DE4D820">
      <w:start w:val="1"/>
      <w:numFmt w:val="bullet"/>
      <w:lvlText w:val="•"/>
      <w:lvlJc w:val="left"/>
      <w:pPr>
        <w:ind w:left="7412" w:hanging="296"/>
      </w:pPr>
      <w:rPr>
        <w:rFonts w:hint="default"/>
      </w:rPr>
    </w:lvl>
    <w:lvl w:ilvl="8" w:tplc="E292BF7C">
      <w:start w:val="1"/>
      <w:numFmt w:val="bullet"/>
      <w:lvlText w:val="•"/>
      <w:lvlJc w:val="left"/>
      <w:pPr>
        <w:ind w:left="8225" w:hanging="296"/>
      </w:pPr>
      <w:rPr>
        <w:rFonts w:hint="default"/>
      </w:rPr>
    </w:lvl>
  </w:abstractNum>
  <w:abstractNum w:abstractNumId="17" w15:restartNumberingAfterBreak="0">
    <w:nsid w:val="089F76B2"/>
    <w:multiLevelType w:val="hybridMultilevel"/>
    <w:tmpl w:val="B078793C"/>
    <w:lvl w:ilvl="0" w:tplc="69D48992">
      <w:start w:val="4"/>
      <w:numFmt w:val="decimal"/>
      <w:lvlText w:val="%1."/>
      <w:lvlJc w:val="left"/>
      <w:pPr>
        <w:ind w:left="1397" w:hanging="272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31F28FBA">
      <w:start w:val="1"/>
      <w:numFmt w:val="bullet"/>
      <w:lvlText w:val="•"/>
      <w:lvlJc w:val="left"/>
      <w:pPr>
        <w:ind w:left="1855" w:hanging="272"/>
      </w:pPr>
      <w:rPr>
        <w:rFonts w:hint="default"/>
      </w:rPr>
    </w:lvl>
    <w:lvl w:ilvl="2" w:tplc="41DE6386">
      <w:start w:val="1"/>
      <w:numFmt w:val="bullet"/>
      <w:lvlText w:val="•"/>
      <w:lvlJc w:val="left"/>
      <w:pPr>
        <w:ind w:left="2757" w:hanging="272"/>
      </w:pPr>
      <w:rPr>
        <w:rFonts w:hint="default"/>
      </w:rPr>
    </w:lvl>
    <w:lvl w:ilvl="3" w:tplc="90266B68">
      <w:start w:val="1"/>
      <w:numFmt w:val="bullet"/>
      <w:lvlText w:val="•"/>
      <w:lvlJc w:val="left"/>
      <w:pPr>
        <w:ind w:left="3658" w:hanging="272"/>
      </w:pPr>
      <w:rPr>
        <w:rFonts w:hint="default"/>
      </w:rPr>
    </w:lvl>
    <w:lvl w:ilvl="4" w:tplc="EDA44A3C">
      <w:start w:val="1"/>
      <w:numFmt w:val="bullet"/>
      <w:lvlText w:val="•"/>
      <w:lvlJc w:val="left"/>
      <w:pPr>
        <w:ind w:left="4560" w:hanging="272"/>
      </w:pPr>
      <w:rPr>
        <w:rFonts w:hint="default"/>
      </w:rPr>
    </w:lvl>
    <w:lvl w:ilvl="5" w:tplc="77F6A206">
      <w:start w:val="1"/>
      <w:numFmt w:val="bullet"/>
      <w:lvlText w:val="•"/>
      <w:lvlJc w:val="left"/>
      <w:pPr>
        <w:ind w:left="5462" w:hanging="272"/>
      </w:pPr>
      <w:rPr>
        <w:rFonts w:hint="default"/>
      </w:rPr>
    </w:lvl>
    <w:lvl w:ilvl="6" w:tplc="593E0E88">
      <w:start w:val="1"/>
      <w:numFmt w:val="bullet"/>
      <w:lvlText w:val="•"/>
      <w:lvlJc w:val="left"/>
      <w:pPr>
        <w:ind w:left="6364" w:hanging="272"/>
      </w:pPr>
      <w:rPr>
        <w:rFonts w:hint="default"/>
      </w:rPr>
    </w:lvl>
    <w:lvl w:ilvl="7" w:tplc="B9044428">
      <w:start w:val="1"/>
      <w:numFmt w:val="bullet"/>
      <w:lvlText w:val="•"/>
      <w:lvlJc w:val="left"/>
      <w:pPr>
        <w:ind w:left="7265" w:hanging="272"/>
      </w:pPr>
      <w:rPr>
        <w:rFonts w:hint="default"/>
      </w:rPr>
    </w:lvl>
    <w:lvl w:ilvl="8" w:tplc="1222102E">
      <w:start w:val="1"/>
      <w:numFmt w:val="bullet"/>
      <w:lvlText w:val="•"/>
      <w:lvlJc w:val="left"/>
      <w:pPr>
        <w:ind w:left="8167" w:hanging="272"/>
      </w:pPr>
      <w:rPr>
        <w:rFonts w:hint="default"/>
      </w:rPr>
    </w:lvl>
  </w:abstractNum>
  <w:abstractNum w:abstractNumId="18" w15:restartNumberingAfterBreak="0">
    <w:nsid w:val="08A0172F"/>
    <w:multiLevelType w:val="hybridMultilevel"/>
    <w:tmpl w:val="14C8C0F0"/>
    <w:lvl w:ilvl="0" w:tplc="33BCFC08">
      <w:start w:val="1"/>
      <w:numFmt w:val="decimal"/>
      <w:lvlText w:val="%1."/>
      <w:lvlJc w:val="left"/>
      <w:pPr>
        <w:ind w:left="1397" w:hanging="267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7CB48CEC">
      <w:start w:val="1"/>
      <w:numFmt w:val="lowerLetter"/>
      <w:lvlText w:val="%2)"/>
      <w:lvlJc w:val="left"/>
      <w:pPr>
        <w:ind w:left="1721" w:hanging="286"/>
        <w:jc w:val="righ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9D66D7D6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AB02E036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FF785734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C164C408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1B9A5EDA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41F00F60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1E3AE812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9" w15:restartNumberingAfterBreak="0">
    <w:nsid w:val="09C032D7"/>
    <w:multiLevelType w:val="hybridMultilevel"/>
    <w:tmpl w:val="4496AD0E"/>
    <w:lvl w:ilvl="0" w:tplc="9710A7C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4812561C">
      <w:start w:val="1"/>
      <w:numFmt w:val="bullet"/>
      <w:lvlText w:val="•"/>
      <w:lvlJc w:val="left"/>
      <w:pPr>
        <w:ind w:left="2228" w:hanging="236"/>
      </w:pPr>
      <w:rPr>
        <w:rFonts w:hint="default"/>
      </w:rPr>
    </w:lvl>
    <w:lvl w:ilvl="2" w:tplc="F2B2170C">
      <w:start w:val="1"/>
      <w:numFmt w:val="bullet"/>
      <w:lvlText w:val="•"/>
      <w:lvlJc w:val="left"/>
      <w:pPr>
        <w:ind w:left="3060" w:hanging="236"/>
      </w:pPr>
      <w:rPr>
        <w:rFonts w:hint="default"/>
      </w:rPr>
    </w:lvl>
    <w:lvl w:ilvl="3" w:tplc="AA9A7E46">
      <w:start w:val="1"/>
      <w:numFmt w:val="bullet"/>
      <w:lvlText w:val="•"/>
      <w:lvlJc w:val="left"/>
      <w:pPr>
        <w:ind w:left="3891" w:hanging="236"/>
      </w:pPr>
      <w:rPr>
        <w:rFonts w:hint="default"/>
      </w:rPr>
    </w:lvl>
    <w:lvl w:ilvl="4" w:tplc="CB447BDA">
      <w:start w:val="1"/>
      <w:numFmt w:val="bullet"/>
      <w:lvlText w:val="•"/>
      <w:lvlJc w:val="left"/>
      <w:pPr>
        <w:ind w:left="4722" w:hanging="236"/>
      </w:pPr>
      <w:rPr>
        <w:rFonts w:hint="default"/>
      </w:rPr>
    </w:lvl>
    <w:lvl w:ilvl="5" w:tplc="BB9271B0">
      <w:start w:val="1"/>
      <w:numFmt w:val="bullet"/>
      <w:lvlText w:val="•"/>
      <w:lvlJc w:val="left"/>
      <w:pPr>
        <w:ind w:left="5554" w:hanging="236"/>
      </w:pPr>
      <w:rPr>
        <w:rFonts w:hint="default"/>
      </w:rPr>
    </w:lvl>
    <w:lvl w:ilvl="6" w:tplc="E87EDC72">
      <w:start w:val="1"/>
      <w:numFmt w:val="bullet"/>
      <w:lvlText w:val="•"/>
      <w:lvlJc w:val="left"/>
      <w:pPr>
        <w:ind w:left="6385" w:hanging="236"/>
      </w:pPr>
      <w:rPr>
        <w:rFonts w:hint="default"/>
      </w:rPr>
    </w:lvl>
    <w:lvl w:ilvl="7" w:tplc="A7AE6508">
      <w:start w:val="1"/>
      <w:numFmt w:val="bullet"/>
      <w:lvlText w:val="•"/>
      <w:lvlJc w:val="left"/>
      <w:pPr>
        <w:ind w:left="7217" w:hanging="236"/>
      </w:pPr>
      <w:rPr>
        <w:rFonts w:hint="default"/>
      </w:rPr>
    </w:lvl>
    <w:lvl w:ilvl="8" w:tplc="3D80E620">
      <w:start w:val="1"/>
      <w:numFmt w:val="bullet"/>
      <w:lvlText w:val="•"/>
      <w:lvlJc w:val="left"/>
      <w:pPr>
        <w:ind w:left="8048" w:hanging="236"/>
      </w:pPr>
      <w:rPr>
        <w:rFonts w:hint="default"/>
      </w:rPr>
    </w:lvl>
  </w:abstractNum>
  <w:abstractNum w:abstractNumId="20" w15:restartNumberingAfterBreak="0">
    <w:nsid w:val="0A4D65D6"/>
    <w:multiLevelType w:val="hybridMultilevel"/>
    <w:tmpl w:val="18944B6C"/>
    <w:lvl w:ilvl="0" w:tplc="C2B2C03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70246E0A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DAE29F46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B7EC4DB4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6B10C06A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194E149C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1A660FD0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1B0A9F82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E6FE1B24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21" w15:restartNumberingAfterBreak="0">
    <w:nsid w:val="0A797129"/>
    <w:multiLevelType w:val="hybridMultilevel"/>
    <w:tmpl w:val="21365D66"/>
    <w:lvl w:ilvl="0" w:tplc="80022950">
      <w:start w:val="1"/>
      <w:numFmt w:val="lowerLetter"/>
      <w:lvlText w:val="%1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1" w:tplc="29EEFC0A">
      <w:start w:val="1"/>
      <w:numFmt w:val="bullet"/>
      <w:lvlText w:val="•"/>
      <w:lvlJc w:val="left"/>
      <w:pPr>
        <w:ind w:left="2548" w:hanging="286"/>
      </w:pPr>
      <w:rPr>
        <w:rFonts w:hint="default"/>
      </w:rPr>
    </w:lvl>
    <w:lvl w:ilvl="2" w:tplc="CF92C190">
      <w:start w:val="1"/>
      <w:numFmt w:val="bullet"/>
      <w:lvlText w:val="•"/>
      <w:lvlJc w:val="left"/>
      <w:pPr>
        <w:ind w:left="3375" w:hanging="286"/>
      </w:pPr>
      <w:rPr>
        <w:rFonts w:hint="default"/>
      </w:rPr>
    </w:lvl>
    <w:lvl w:ilvl="3" w:tplc="62B091DE">
      <w:start w:val="1"/>
      <w:numFmt w:val="bullet"/>
      <w:lvlText w:val="•"/>
      <w:lvlJc w:val="left"/>
      <w:pPr>
        <w:ind w:left="4202" w:hanging="286"/>
      </w:pPr>
      <w:rPr>
        <w:rFonts w:hint="default"/>
      </w:rPr>
    </w:lvl>
    <w:lvl w:ilvl="4" w:tplc="9F32B1C2">
      <w:start w:val="1"/>
      <w:numFmt w:val="bullet"/>
      <w:lvlText w:val="•"/>
      <w:lvlJc w:val="left"/>
      <w:pPr>
        <w:ind w:left="5029" w:hanging="286"/>
      </w:pPr>
      <w:rPr>
        <w:rFonts w:hint="default"/>
      </w:rPr>
    </w:lvl>
    <w:lvl w:ilvl="5" w:tplc="DCE4983C">
      <w:start w:val="1"/>
      <w:numFmt w:val="bullet"/>
      <w:lvlText w:val="•"/>
      <w:lvlJc w:val="left"/>
      <w:pPr>
        <w:ind w:left="5856" w:hanging="286"/>
      </w:pPr>
      <w:rPr>
        <w:rFonts w:hint="default"/>
      </w:rPr>
    </w:lvl>
    <w:lvl w:ilvl="6" w:tplc="C4C6625C">
      <w:start w:val="1"/>
      <w:numFmt w:val="bullet"/>
      <w:lvlText w:val="•"/>
      <w:lvlJc w:val="left"/>
      <w:pPr>
        <w:ind w:left="6683" w:hanging="286"/>
      </w:pPr>
      <w:rPr>
        <w:rFonts w:hint="default"/>
      </w:rPr>
    </w:lvl>
    <w:lvl w:ilvl="7" w:tplc="D0FC1120">
      <w:start w:val="1"/>
      <w:numFmt w:val="bullet"/>
      <w:lvlText w:val="•"/>
      <w:lvlJc w:val="left"/>
      <w:pPr>
        <w:ind w:left="7510" w:hanging="286"/>
      </w:pPr>
      <w:rPr>
        <w:rFonts w:hint="default"/>
      </w:rPr>
    </w:lvl>
    <w:lvl w:ilvl="8" w:tplc="3FF29F6C">
      <w:start w:val="1"/>
      <w:numFmt w:val="bullet"/>
      <w:lvlText w:val="•"/>
      <w:lvlJc w:val="left"/>
      <w:pPr>
        <w:ind w:left="8337" w:hanging="286"/>
      </w:pPr>
      <w:rPr>
        <w:rFonts w:hint="default"/>
      </w:rPr>
    </w:lvl>
  </w:abstractNum>
  <w:abstractNum w:abstractNumId="22" w15:restartNumberingAfterBreak="0">
    <w:nsid w:val="0A8839A0"/>
    <w:multiLevelType w:val="hybridMultilevel"/>
    <w:tmpl w:val="DDE4295C"/>
    <w:lvl w:ilvl="0" w:tplc="10D0641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DAC69EC8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111003A0">
      <w:start w:val="1"/>
      <w:numFmt w:val="bullet"/>
      <w:lvlText w:val="•"/>
      <w:lvlJc w:val="left"/>
      <w:pPr>
        <w:ind w:left="2617" w:hanging="286"/>
      </w:pPr>
      <w:rPr>
        <w:rFonts w:hint="default"/>
      </w:rPr>
    </w:lvl>
    <w:lvl w:ilvl="3" w:tplc="6C185BA6">
      <w:start w:val="1"/>
      <w:numFmt w:val="bullet"/>
      <w:lvlText w:val="•"/>
      <w:lvlJc w:val="left"/>
      <w:pPr>
        <w:ind w:left="3514" w:hanging="286"/>
      </w:pPr>
      <w:rPr>
        <w:rFonts w:hint="default"/>
      </w:rPr>
    </w:lvl>
    <w:lvl w:ilvl="4" w:tplc="77B24A30">
      <w:start w:val="1"/>
      <w:numFmt w:val="bullet"/>
      <w:lvlText w:val="•"/>
      <w:lvlJc w:val="left"/>
      <w:pPr>
        <w:ind w:left="4411" w:hanging="286"/>
      </w:pPr>
      <w:rPr>
        <w:rFonts w:hint="default"/>
      </w:rPr>
    </w:lvl>
    <w:lvl w:ilvl="5" w:tplc="62D86ABA">
      <w:start w:val="1"/>
      <w:numFmt w:val="bullet"/>
      <w:lvlText w:val="•"/>
      <w:lvlJc w:val="left"/>
      <w:pPr>
        <w:ind w:left="5307" w:hanging="286"/>
      </w:pPr>
      <w:rPr>
        <w:rFonts w:hint="default"/>
      </w:rPr>
    </w:lvl>
    <w:lvl w:ilvl="6" w:tplc="EECC8A14">
      <w:start w:val="1"/>
      <w:numFmt w:val="bullet"/>
      <w:lvlText w:val="•"/>
      <w:lvlJc w:val="left"/>
      <w:pPr>
        <w:ind w:left="6204" w:hanging="286"/>
      </w:pPr>
      <w:rPr>
        <w:rFonts w:hint="default"/>
      </w:rPr>
    </w:lvl>
    <w:lvl w:ilvl="7" w:tplc="8F7894BC">
      <w:start w:val="1"/>
      <w:numFmt w:val="bullet"/>
      <w:lvlText w:val="•"/>
      <w:lvlJc w:val="left"/>
      <w:pPr>
        <w:ind w:left="7101" w:hanging="286"/>
      </w:pPr>
      <w:rPr>
        <w:rFonts w:hint="default"/>
      </w:rPr>
    </w:lvl>
    <w:lvl w:ilvl="8" w:tplc="972CF21E">
      <w:start w:val="1"/>
      <w:numFmt w:val="bullet"/>
      <w:lvlText w:val="•"/>
      <w:lvlJc w:val="left"/>
      <w:pPr>
        <w:ind w:left="7997" w:hanging="286"/>
      </w:pPr>
      <w:rPr>
        <w:rFonts w:hint="default"/>
      </w:rPr>
    </w:lvl>
  </w:abstractNum>
  <w:abstractNum w:abstractNumId="23" w15:restartNumberingAfterBreak="0">
    <w:nsid w:val="0A9F17AF"/>
    <w:multiLevelType w:val="hybridMultilevel"/>
    <w:tmpl w:val="A114FDA2"/>
    <w:lvl w:ilvl="0" w:tplc="E7122798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7132F548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564AA988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31AAB856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4F865D0C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15F8330C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C6C27C38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E0E44928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0688E840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24" w15:restartNumberingAfterBreak="0">
    <w:nsid w:val="0B8F22E5"/>
    <w:multiLevelType w:val="hybridMultilevel"/>
    <w:tmpl w:val="A3E87338"/>
    <w:lvl w:ilvl="0" w:tplc="85B859F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1BE0ABF8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D85E08D0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7E342E46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A0D6BB20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3730B286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596A92BC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CAE8B710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6060AF42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25" w15:restartNumberingAfterBreak="0">
    <w:nsid w:val="0C832859"/>
    <w:multiLevelType w:val="hybridMultilevel"/>
    <w:tmpl w:val="345AB644"/>
    <w:lvl w:ilvl="0" w:tplc="E878DE5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5BBEEAC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232A8EFE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51163614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F97CBBCC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300C9DF4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291A55D4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29981E2A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932A3EEA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26" w15:restartNumberingAfterBreak="0">
    <w:nsid w:val="0C9A296C"/>
    <w:multiLevelType w:val="hybridMultilevel"/>
    <w:tmpl w:val="9E885574"/>
    <w:lvl w:ilvl="0" w:tplc="DBE0BF2A">
      <w:start w:val="4"/>
      <w:numFmt w:val="lowerLetter"/>
      <w:lvlText w:val="%1)"/>
      <w:lvlJc w:val="left"/>
      <w:pPr>
        <w:ind w:left="1397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66287120">
      <w:start w:val="1"/>
      <w:numFmt w:val="bullet"/>
      <w:lvlText w:val="•"/>
      <w:lvlJc w:val="left"/>
      <w:pPr>
        <w:ind w:left="2226" w:hanging="296"/>
      </w:pPr>
      <w:rPr>
        <w:rFonts w:hint="default"/>
      </w:rPr>
    </w:lvl>
    <w:lvl w:ilvl="2" w:tplc="3F1EBE70">
      <w:start w:val="1"/>
      <w:numFmt w:val="bullet"/>
      <w:lvlText w:val="•"/>
      <w:lvlJc w:val="left"/>
      <w:pPr>
        <w:ind w:left="3056" w:hanging="296"/>
      </w:pPr>
      <w:rPr>
        <w:rFonts w:hint="default"/>
      </w:rPr>
    </w:lvl>
    <w:lvl w:ilvl="3" w:tplc="72BAE898">
      <w:start w:val="1"/>
      <w:numFmt w:val="bullet"/>
      <w:lvlText w:val="•"/>
      <w:lvlJc w:val="left"/>
      <w:pPr>
        <w:ind w:left="3885" w:hanging="296"/>
      </w:pPr>
      <w:rPr>
        <w:rFonts w:hint="default"/>
      </w:rPr>
    </w:lvl>
    <w:lvl w:ilvl="4" w:tplc="A8C640FC">
      <w:start w:val="1"/>
      <w:numFmt w:val="bullet"/>
      <w:lvlText w:val="•"/>
      <w:lvlJc w:val="left"/>
      <w:pPr>
        <w:ind w:left="4714" w:hanging="296"/>
      </w:pPr>
      <w:rPr>
        <w:rFonts w:hint="default"/>
      </w:rPr>
    </w:lvl>
    <w:lvl w:ilvl="5" w:tplc="722A12C2">
      <w:start w:val="1"/>
      <w:numFmt w:val="bullet"/>
      <w:lvlText w:val="•"/>
      <w:lvlJc w:val="left"/>
      <w:pPr>
        <w:ind w:left="5544" w:hanging="296"/>
      </w:pPr>
      <w:rPr>
        <w:rFonts w:hint="default"/>
      </w:rPr>
    </w:lvl>
    <w:lvl w:ilvl="6" w:tplc="1F660A4C">
      <w:start w:val="1"/>
      <w:numFmt w:val="bullet"/>
      <w:lvlText w:val="•"/>
      <w:lvlJc w:val="left"/>
      <w:pPr>
        <w:ind w:left="6373" w:hanging="296"/>
      </w:pPr>
      <w:rPr>
        <w:rFonts w:hint="default"/>
      </w:rPr>
    </w:lvl>
    <w:lvl w:ilvl="7" w:tplc="47748A34">
      <w:start w:val="1"/>
      <w:numFmt w:val="bullet"/>
      <w:lvlText w:val="•"/>
      <w:lvlJc w:val="left"/>
      <w:pPr>
        <w:ind w:left="7203" w:hanging="296"/>
      </w:pPr>
      <w:rPr>
        <w:rFonts w:hint="default"/>
      </w:rPr>
    </w:lvl>
    <w:lvl w:ilvl="8" w:tplc="7E50343A">
      <w:start w:val="1"/>
      <w:numFmt w:val="bullet"/>
      <w:lvlText w:val="•"/>
      <w:lvlJc w:val="left"/>
      <w:pPr>
        <w:ind w:left="8032" w:hanging="296"/>
      </w:pPr>
      <w:rPr>
        <w:rFonts w:hint="default"/>
      </w:rPr>
    </w:lvl>
  </w:abstractNum>
  <w:abstractNum w:abstractNumId="27" w15:restartNumberingAfterBreak="0">
    <w:nsid w:val="0D19353C"/>
    <w:multiLevelType w:val="hybridMultilevel"/>
    <w:tmpl w:val="DFE4EE5A"/>
    <w:lvl w:ilvl="0" w:tplc="B2609FA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64CC406">
      <w:start w:val="1"/>
      <w:numFmt w:val="bullet"/>
      <w:lvlText w:val="•"/>
      <w:lvlJc w:val="left"/>
      <w:pPr>
        <w:ind w:left="2234" w:hanging="236"/>
      </w:pPr>
      <w:rPr>
        <w:rFonts w:hint="default"/>
      </w:rPr>
    </w:lvl>
    <w:lvl w:ilvl="2" w:tplc="A9B2A154">
      <w:start w:val="1"/>
      <w:numFmt w:val="bullet"/>
      <w:lvlText w:val="•"/>
      <w:lvlJc w:val="left"/>
      <w:pPr>
        <w:ind w:left="3072" w:hanging="236"/>
      </w:pPr>
      <w:rPr>
        <w:rFonts w:hint="default"/>
      </w:rPr>
    </w:lvl>
    <w:lvl w:ilvl="3" w:tplc="B95C9764">
      <w:start w:val="1"/>
      <w:numFmt w:val="bullet"/>
      <w:lvlText w:val="•"/>
      <w:lvlJc w:val="left"/>
      <w:pPr>
        <w:ind w:left="3909" w:hanging="236"/>
      </w:pPr>
      <w:rPr>
        <w:rFonts w:hint="default"/>
      </w:rPr>
    </w:lvl>
    <w:lvl w:ilvl="4" w:tplc="6206022A">
      <w:start w:val="1"/>
      <w:numFmt w:val="bullet"/>
      <w:lvlText w:val="•"/>
      <w:lvlJc w:val="left"/>
      <w:pPr>
        <w:ind w:left="4746" w:hanging="236"/>
      </w:pPr>
      <w:rPr>
        <w:rFonts w:hint="default"/>
      </w:rPr>
    </w:lvl>
    <w:lvl w:ilvl="5" w:tplc="4AF89BE2">
      <w:start w:val="1"/>
      <w:numFmt w:val="bullet"/>
      <w:lvlText w:val="•"/>
      <w:lvlJc w:val="left"/>
      <w:pPr>
        <w:ind w:left="5584" w:hanging="236"/>
      </w:pPr>
      <w:rPr>
        <w:rFonts w:hint="default"/>
      </w:rPr>
    </w:lvl>
    <w:lvl w:ilvl="6" w:tplc="BDD8AC3A">
      <w:start w:val="1"/>
      <w:numFmt w:val="bullet"/>
      <w:lvlText w:val="•"/>
      <w:lvlJc w:val="left"/>
      <w:pPr>
        <w:ind w:left="6421" w:hanging="236"/>
      </w:pPr>
      <w:rPr>
        <w:rFonts w:hint="default"/>
      </w:rPr>
    </w:lvl>
    <w:lvl w:ilvl="7" w:tplc="C7EADCD2">
      <w:start w:val="1"/>
      <w:numFmt w:val="bullet"/>
      <w:lvlText w:val="•"/>
      <w:lvlJc w:val="left"/>
      <w:pPr>
        <w:ind w:left="7259" w:hanging="236"/>
      </w:pPr>
      <w:rPr>
        <w:rFonts w:hint="default"/>
      </w:rPr>
    </w:lvl>
    <w:lvl w:ilvl="8" w:tplc="E4FE9660">
      <w:start w:val="1"/>
      <w:numFmt w:val="bullet"/>
      <w:lvlText w:val="•"/>
      <w:lvlJc w:val="left"/>
      <w:pPr>
        <w:ind w:left="8096" w:hanging="236"/>
      </w:pPr>
      <w:rPr>
        <w:rFonts w:hint="default"/>
      </w:rPr>
    </w:lvl>
  </w:abstractNum>
  <w:abstractNum w:abstractNumId="28" w15:restartNumberingAfterBreak="0">
    <w:nsid w:val="0E3B1C24"/>
    <w:multiLevelType w:val="hybridMultilevel"/>
    <w:tmpl w:val="6FB61C12"/>
    <w:lvl w:ilvl="0" w:tplc="4A0ACB2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3BD2388A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93C0BDC8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485C4204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EFA08BE0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8110A210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BEA8CBA4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CE10B346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3398C494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29" w15:restartNumberingAfterBreak="0">
    <w:nsid w:val="0F2E780F"/>
    <w:multiLevelType w:val="hybridMultilevel"/>
    <w:tmpl w:val="4A503C38"/>
    <w:lvl w:ilvl="0" w:tplc="A212242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D566464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70E22A8E">
      <w:start w:val="1"/>
      <w:numFmt w:val="bullet"/>
      <w:lvlText w:val="•"/>
      <w:lvlJc w:val="left"/>
      <w:pPr>
        <w:ind w:left="2617" w:hanging="286"/>
      </w:pPr>
      <w:rPr>
        <w:rFonts w:hint="default"/>
      </w:rPr>
    </w:lvl>
    <w:lvl w:ilvl="3" w:tplc="D97E4E20">
      <w:start w:val="1"/>
      <w:numFmt w:val="bullet"/>
      <w:lvlText w:val="•"/>
      <w:lvlJc w:val="left"/>
      <w:pPr>
        <w:ind w:left="3514" w:hanging="286"/>
      </w:pPr>
      <w:rPr>
        <w:rFonts w:hint="default"/>
      </w:rPr>
    </w:lvl>
    <w:lvl w:ilvl="4" w:tplc="84CE3B84">
      <w:start w:val="1"/>
      <w:numFmt w:val="bullet"/>
      <w:lvlText w:val="•"/>
      <w:lvlJc w:val="left"/>
      <w:pPr>
        <w:ind w:left="4411" w:hanging="286"/>
      </w:pPr>
      <w:rPr>
        <w:rFonts w:hint="default"/>
      </w:rPr>
    </w:lvl>
    <w:lvl w:ilvl="5" w:tplc="CB90110E">
      <w:start w:val="1"/>
      <w:numFmt w:val="bullet"/>
      <w:lvlText w:val="•"/>
      <w:lvlJc w:val="left"/>
      <w:pPr>
        <w:ind w:left="5307" w:hanging="286"/>
      </w:pPr>
      <w:rPr>
        <w:rFonts w:hint="default"/>
      </w:rPr>
    </w:lvl>
    <w:lvl w:ilvl="6" w:tplc="B1988822">
      <w:start w:val="1"/>
      <w:numFmt w:val="bullet"/>
      <w:lvlText w:val="•"/>
      <w:lvlJc w:val="left"/>
      <w:pPr>
        <w:ind w:left="6204" w:hanging="286"/>
      </w:pPr>
      <w:rPr>
        <w:rFonts w:hint="default"/>
      </w:rPr>
    </w:lvl>
    <w:lvl w:ilvl="7" w:tplc="E20C8A54">
      <w:start w:val="1"/>
      <w:numFmt w:val="bullet"/>
      <w:lvlText w:val="•"/>
      <w:lvlJc w:val="left"/>
      <w:pPr>
        <w:ind w:left="7101" w:hanging="286"/>
      </w:pPr>
      <w:rPr>
        <w:rFonts w:hint="default"/>
      </w:rPr>
    </w:lvl>
    <w:lvl w:ilvl="8" w:tplc="420AE4A2">
      <w:start w:val="1"/>
      <w:numFmt w:val="bullet"/>
      <w:lvlText w:val="•"/>
      <w:lvlJc w:val="left"/>
      <w:pPr>
        <w:ind w:left="7997" w:hanging="286"/>
      </w:pPr>
      <w:rPr>
        <w:rFonts w:hint="default"/>
      </w:rPr>
    </w:lvl>
  </w:abstractNum>
  <w:abstractNum w:abstractNumId="30" w15:restartNumberingAfterBreak="0">
    <w:nsid w:val="10274A04"/>
    <w:multiLevelType w:val="hybridMultilevel"/>
    <w:tmpl w:val="78C6ADEE"/>
    <w:lvl w:ilvl="0" w:tplc="227E826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412C970A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EA880462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7F8EF892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B0AC4812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3170EFD4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50702E9C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953248B2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641AD126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31" w15:restartNumberingAfterBreak="0">
    <w:nsid w:val="11436D36"/>
    <w:multiLevelType w:val="hybridMultilevel"/>
    <w:tmpl w:val="256E64D8"/>
    <w:lvl w:ilvl="0" w:tplc="33CA3F1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376A53BC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C4E072CA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22F8F9CE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E7D0A880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D518B146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74A09806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CAFA65A2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8384E114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32" w15:restartNumberingAfterBreak="0">
    <w:nsid w:val="11C42D18"/>
    <w:multiLevelType w:val="hybridMultilevel"/>
    <w:tmpl w:val="58202722"/>
    <w:lvl w:ilvl="0" w:tplc="C78A7216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31F6294A">
      <w:start w:val="1"/>
      <w:numFmt w:val="bullet"/>
      <w:lvlText w:val="•"/>
      <w:lvlJc w:val="left"/>
      <w:pPr>
        <w:ind w:left="2528" w:hanging="296"/>
      </w:pPr>
      <w:rPr>
        <w:rFonts w:hint="default"/>
      </w:rPr>
    </w:lvl>
    <w:lvl w:ilvl="2" w:tplc="46F82588">
      <w:start w:val="1"/>
      <w:numFmt w:val="bullet"/>
      <w:lvlText w:val="•"/>
      <w:lvlJc w:val="left"/>
      <w:pPr>
        <w:ind w:left="3335" w:hanging="296"/>
      </w:pPr>
      <w:rPr>
        <w:rFonts w:hint="default"/>
      </w:rPr>
    </w:lvl>
    <w:lvl w:ilvl="3" w:tplc="1BAACDE4">
      <w:start w:val="1"/>
      <w:numFmt w:val="bullet"/>
      <w:lvlText w:val="•"/>
      <w:lvlJc w:val="left"/>
      <w:pPr>
        <w:ind w:left="4142" w:hanging="296"/>
      </w:pPr>
      <w:rPr>
        <w:rFonts w:hint="default"/>
      </w:rPr>
    </w:lvl>
    <w:lvl w:ilvl="4" w:tplc="2BF8537A">
      <w:start w:val="1"/>
      <w:numFmt w:val="bullet"/>
      <w:lvlText w:val="•"/>
      <w:lvlJc w:val="left"/>
      <w:pPr>
        <w:ind w:left="4949" w:hanging="296"/>
      </w:pPr>
      <w:rPr>
        <w:rFonts w:hint="default"/>
      </w:rPr>
    </w:lvl>
    <w:lvl w:ilvl="5" w:tplc="FECA4CB8">
      <w:start w:val="1"/>
      <w:numFmt w:val="bullet"/>
      <w:lvlText w:val="•"/>
      <w:lvlJc w:val="left"/>
      <w:pPr>
        <w:ind w:left="5756" w:hanging="296"/>
      </w:pPr>
      <w:rPr>
        <w:rFonts w:hint="default"/>
      </w:rPr>
    </w:lvl>
    <w:lvl w:ilvl="6" w:tplc="9A4829DC">
      <w:start w:val="1"/>
      <w:numFmt w:val="bullet"/>
      <w:lvlText w:val="•"/>
      <w:lvlJc w:val="left"/>
      <w:pPr>
        <w:ind w:left="6563" w:hanging="296"/>
      </w:pPr>
      <w:rPr>
        <w:rFonts w:hint="default"/>
      </w:rPr>
    </w:lvl>
    <w:lvl w:ilvl="7" w:tplc="38C4387E">
      <w:start w:val="1"/>
      <w:numFmt w:val="bullet"/>
      <w:lvlText w:val="•"/>
      <w:lvlJc w:val="left"/>
      <w:pPr>
        <w:ind w:left="7370" w:hanging="296"/>
      </w:pPr>
      <w:rPr>
        <w:rFonts w:hint="default"/>
      </w:rPr>
    </w:lvl>
    <w:lvl w:ilvl="8" w:tplc="B400E500">
      <w:start w:val="1"/>
      <w:numFmt w:val="bullet"/>
      <w:lvlText w:val="•"/>
      <w:lvlJc w:val="left"/>
      <w:pPr>
        <w:ind w:left="8177" w:hanging="296"/>
      </w:pPr>
      <w:rPr>
        <w:rFonts w:hint="default"/>
      </w:rPr>
    </w:lvl>
  </w:abstractNum>
  <w:abstractNum w:abstractNumId="33" w15:restartNumberingAfterBreak="0">
    <w:nsid w:val="121E420C"/>
    <w:multiLevelType w:val="hybridMultilevel"/>
    <w:tmpl w:val="17E297E4"/>
    <w:lvl w:ilvl="0" w:tplc="7A1CE8B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53C8B13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E0FA6F34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991C7332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CE14678C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D4A202EC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8CAC0BB2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0AA47752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F9ACE228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34" w15:restartNumberingAfterBreak="0">
    <w:nsid w:val="12894F7B"/>
    <w:multiLevelType w:val="hybridMultilevel"/>
    <w:tmpl w:val="EE12DA06"/>
    <w:lvl w:ilvl="0" w:tplc="900A34E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8F668FA">
      <w:start w:val="1"/>
      <w:numFmt w:val="lowerLetter"/>
      <w:lvlText w:val="%2)"/>
      <w:lvlJc w:val="left"/>
      <w:pPr>
        <w:ind w:left="1721" w:hanging="286"/>
        <w:jc w:val="righ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C2FA7308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981250A0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855456C6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81BA1B98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DF2C519A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F21E1E72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7DDE25AA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35" w15:restartNumberingAfterBreak="0">
    <w:nsid w:val="13363A7F"/>
    <w:multiLevelType w:val="hybridMultilevel"/>
    <w:tmpl w:val="C75EF79E"/>
    <w:lvl w:ilvl="0" w:tplc="153CFE4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FCD63FE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8118E334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C882C090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F858F7DE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BD5E3244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C592ED5C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A33E24DA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0914C92C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36" w15:restartNumberingAfterBreak="0">
    <w:nsid w:val="14CA4291"/>
    <w:multiLevelType w:val="hybridMultilevel"/>
    <w:tmpl w:val="E61658AA"/>
    <w:lvl w:ilvl="0" w:tplc="FEAA86D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5AEA52D8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7CB47728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B15A52E4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84C28BAA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5C164BAC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72E2CC9A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B3181A38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4A74DA6E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37" w15:restartNumberingAfterBreak="0">
    <w:nsid w:val="14E53B45"/>
    <w:multiLevelType w:val="hybridMultilevel"/>
    <w:tmpl w:val="FFB46B8E"/>
    <w:lvl w:ilvl="0" w:tplc="A2C2891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952A10B2">
      <w:start w:val="1"/>
      <w:numFmt w:val="bullet"/>
      <w:lvlText w:val="•"/>
      <w:lvlJc w:val="left"/>
      <w:pPr>
        <w:ind w:left="2236" w:hanging="236"/>
      </w:pPr>
      <w:rPr>
        <w:rFonts w:hint="default"/>
      </w:rPr>
    </w:lvl>
    <w:lvl w:ilvl="2" w:tplc="BA0E34F6">
      <w:start w:val="1"/>
      <w:numFmt w:val="bullet"/>
      <w:lvlText w:val="•"/>
      <w:lvlJc w:val="left"/>
      <w:pPr>
        <w:ind w:left="3076" w:hanging="236"/>
      </w:pPr>
      <w:rPr>
        <w:rFonts w:hint="default"/>
      </w:rPr>
    </w:lvl>
    <w:lvl w:ilvl="3" w:tplc="1436CAC0">
      <w:start w:val="1"/>
      <w:numFmt w:val="bullet"/>
      <w:lvlText w:val="•"/>
      <w:lvlJc w:val="left"/>
      <w:pPr>
        <w:ind w:left="3915" w:hanging="236"/>
      </w:pPr>
      <w:rPr>
        <w:rFonts w:hint="default"/>
      </w:rPr>
    </w:lvl>
    <w:lvl w:ilvl="4" w:tplc="B58A0516">
      <w:start w:val="1"/>
      <w:numFmt w:val="bullet"/>
      <w:lvlText w:val="•"/>
      <w:lvlJc w:val="left"/>
      <w:pPr>
        <w:ind w:left="4754" w:hanging="236"/>
      </w:pPr>
      <w:rPr>
        <w:rFonts w:hint="default"/>
      </w:rPr>
    </w:lvl>
    <w:lvl w:ilvl="5" w:tplc="70A4B9DA">
      <w:start w:val="1"/>
      <w:numFmt w:val="bullet"/>
      <w:lvlText w:val="•"/>
      <w:lvlJc w:val="left"/>
      <w:pPr>
        <w:ind w:left="5594" w:hanging="236"/>
      </w:pPr>
      <w:rPr>
        <w:rFonts w:hint="default"/>
      </w:rPr>
    </w:lvl>
    <w:lvl w:ilvl="6" w:tplc="99167B96">
      <w:start w:val="1"/>
      <w:numFmt w:val="bullet"/>
      <w:lvlText w:val="•"/>
      <w:lvlJc w:val="left"/>
      <w:pPr>
        <w:ind w:left="6433" w:hanging="236"/>
      </w:pPr>
      <w:rPr>
        <w:rFonts w:hint="default"/>
      </w:rPr>
    </w:lvl>
    <w:lvl w:ilvl="7" w:tplc="B32E6EE4">
      <w:start w:val="1"/>
      <w:numFmt w:val="bullet"/>
      <w:lvlText w:val="•"/>
      <w:lvlJc w:val="left"/>
      <w:pPr>
        <w:ind w:left="7273" w:hanging="236"/>
      </w:pPr>
      <w:rPr>
        <w:rFonts w:hint="default"/>
      </w:rPr>
    </w:lvl>
    <w:lvl w:ilvl="8" w:tplc="969A1596">
      <w:start w:val="1"/>
      <w:numFmt w:val="bullet"/>
      <w:lvlText w:val="•"/>
      <w:lvlJc w:val="left"/>
      <w:pPr>
        <w:ind w:left="8112" w:hanging="236"/>
      </w:pPr>
      <w:rPr>
        <w:rFonts w:hint="default"/>
      </w:rPr>
    </w:lvl>
  </w:abstractNum>
  <w:abstractNum w:abstractNumId="38" w15:restartNumberingAfterBreak="0">
    <w:nsid w:val="15103C08"/>
    <w:multiLevelType w:val="hybridMultilevel"/>
    <w:tmpl w:val="61DA6F5C"/>
    <w:lvl w:ilvl="0" w:tplc="B25E752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28827970">
      <w:start w:val="1"/>
      <w:numFmt w:val="bullet"/>
      <w:lvlText w:val="●"/>
      <w:lvlJc w:val="left"/>
      <w:pPr>
        <w:ind w:left="1680" w:hanging="284"/>
      </w:pPr>
      <w:rPr>
        <w:rFonts w:ascii="Times New Roman" w:eastAsia="Times New Roman" w:hAnsi="Times New Roman" w:hint="default"/>
        <w:sz w:val="11"/>
        <w:szCs w:val="11"/>
      </w:rPr>
    </w:lvl>
    <w:lvl w:ilvl="2" w:tplc="4AE6CA02">
      <w:start w:val="1"/>
      <w:numFmt w:val="bullet"/>
      <w:lvlText w:val="•"/>
      <w:lvlJc w:val="left"/>
      <w:pPr>
        <w:ind w:left="2570" w:hanging="284"/>
      </w:pPr>
      <w:rPr>
        <w:rFonts w:hint="default"/>
      </w:rPr>
    </w:lvl>
    <w:lvl w:ilvl="3" w:tplc="4112A872">
      <w:start w:val="1"/>
      <w:numFmt w:val="bullet"/>
      <w:lvlText w:val="•"/>
      <w:lvlJc w:val="left"/>
      <w:pPr>
        <w:ind w:left="3460" w:hanging="284"/>
      </w:pPr>
      <w:rPr>
        <w:rFonts w:hint="default"/>
      </w:rPr>
    </w:lvl>
    <w:lvl w:ilvl="4" w:tplc="C6D42926">
      <w:start w:val="1"/>
      <w:numFmt w:val="bullet"/>
      <w:lvlText w:val="•"/>
      <w:lvlJc w:val="left"/>
      <w:pPr>
        <w:ind w:left="4350" w:hanging="284"/>
      </w:pPr>
      <w:rPr>
        <w:rFonts w:hint="default"/>
      </w:rPr>
    </w:lvl>
    <w:lvl w:ilvl="5" w:tplc="05063786">
      <w:start w:val="1"/>
      <w:numFmt w:val="bullet"/>
      <w:lvlText w:val="•"/>
      <w:lvlJc w:val="left"/>
      <w:pPr>
        <w:ind w:left="5240" w:hanging="284"/>
      </w:pPr>
      <w:rPr>
        <w:rFonts w:hint="default"/>
      </w:rPr>
    </w:lvl>
    <w:lvl w:ilvl="6" w:tplc="9B92C03C">
      <w:start w:val="1"/>
      <w:numFmt w:val="bullet"/>
      <w:lvlText w:val="•"/>
      <w:lvlJc w:val="left"/>
      <w:pPr>
        <w:ind w:left="6130" w:hanging="284"/>
      </w:pPr>
      <w:rPr>
        <w:rFonts w:hint="default"/>
      </w:rPr>
    </w:lvl>
    <w:lvl w:ilvl="7" w:tplc="556EF23E">
      <w:start w:val="1"/>
      <w:numFmt w:val="bullet"/>
      <w:lvlText w:val="•"/>
      <w:lvlJc w:val="left"/>
      <w:pPr>
        <w:ind w:left="7020" w:hanging="284"/>
      </w:pPr>
      <w:rPr>
        <w:rFonts w:hint="default"/>
      </w:rPr>
    </w:lvl>
    <w:lvl w:ilvl="8" w:tplc="F27E755E">
      <w:start w:val="1"/>
      <w:numFmt w:val="bullet"/>
      <w:lvlText w:val="•"/>
      <w:lvlJc w:val="left"/>
      <w:pPr>
        <w:ind w:left="7911" w:hanging="284"/>
      </w:pPr>
      <w:rPr>
        <w:rFonts w:hint="default"/>
      </w:rPr>
    </w:lvl>
  </w:abstractNum>
  <w:abstractNum w:abstractNumId="39" w15:restartNumberingAfterBreak="0">
    <w:nsid w:val="15F93053"/>
    <w:multiLevelType w:val="hybridMultilevel"/>
    <w:tmpl w:val="4C14F0C8"/>
    <w:lvl w:ilvl="0" w:tplc="B652141A">
      <w:start w:val="1"/>
      <w:numFmt w:val="lowerLetter"/>
      <w:lvlText w:val="%1)"/>
      <w:lvlJc w:val="left"/>
      <w:pPr>
        <w:ind w:left="1721" w:hanging="286"/>
        <w:jc w:val="righ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1" w:tplc="729AF902">
      <w:start w:val="1"/>
      <w:numFmt w:val="bullet"/>
      <w:lvlText w:val="•"/>
      <w:lvlJc w:val="left"/>
      <w:pPr>
        <w:ind w:left="2538" w:hanging="286"/>
      </w:pPr>
      <w:rPr>
        <w:rFonts w:hint="default"/>
      </w:rPr>
    </w:lvl>
    <w:lvl w:ilvl="2" w:tplc="7CD8DADC">
      <w:start w:val="1"/>
      <w:numFmt w:val="bullet"/>
      <w:lvlText w:val="•"/>
      <w:lvlJc w:val="left"/>
      <w:pPr>
        <w:ind w:left="3355" w:hanging="286"/>
      </w:pPr>
      <w:rPr>
        <w:rFonts w:hint="default"/>
      </w:rPr>
    </w:lvl>
    <w:lvl w:ilvl="3" w:tplc="DD22EF78">
      <w:start w:val="1"/>
      <w:numFmt w:val="bullet"/>
      <w:lvlText w:val="•"/>
      <w:lvlJc w:val="left"/>
      <w:pPr>
        <w:ind w:left="4172" w:hanging="286"/>
      </w:pPr>
      <w:rPr>
        <w:rFonts w:hint="default"/>
      </w:rPr>
    </w:lvl>
    <w:lvl w:ilvl="4" w:tplc="5E684108">
      <w:start w:val="1"/>
      <w:numFmt w:val="bullet"/>
      <w:lvlText w:val="•"/>
      <w:lvlJc w:val="left"/>
      <w:pPr>
        <w:ind w:left="4989" w:hanging="286"/>
      </w:pPr>
      <w:rPr>
        <w:rFonts w:hint="default"/>
      </w:rPr>
    </w:lvl>
    <w:lvl w:ilvl="5" w:tplc="643E1C50">
      <w:start w:val="1"/>
      <w:numFmt w:val="bullet"/>
      <w:lvlText w:val="•"/>
      <w:lvlJc w:val="left"/>
      <w:pPr>
        <w:ind w:left="5806" w:hanging="286"/>
      </w:pPr>
      <w:rPr>
        <w:rFonts w:hint="default"/>
      </w:rPr>
    </w:lvl>
    <w:lvl w:ilvl="6" w:tplc="6C2E9704">
      <w:start w:val="1"/>
      <w:numFmt w:val="bullet"/>
      <w:lvlText w:val="•"/>
      <w:lvlJc w:val="left"/>
      <w:pPr>
        <w:ind w:left="6623" w:hanging="286"/>
      </w:pPr>
      <w:rPr>
        <w:rFonts w:hint="default"/>
      </w:rPr>
    </w:lvl>
    <w:lvl w:ilvl="7" w:tplc="2056F1A0">
      <w:start w:val="1"/>
      <w:numFmt w:val="bullet"/>
      <w:lvlText w:val="•"/>
      <w:lvlJc w:val="left"/>
      <w:pPr>
        <w:ind w:left="7440" w:hanging="286"/>
      </w:pPr>
      <w:rPr>
        <w:rFonts w:hint="default"/>
      </w:rPr>
    </w:lvl>
    <w:lvl w:ilvl="8" w:tplc="4C666D62">
      <w:start w:val="1"/>
      <w:numFmt w:val="bullet"/>
      <w:lvlText w:val="•"/>
      <w:lvlJc w:val="left"/>
      <w:pPr>
        <w:ind w:left="8257" w:hanging="286"/>
      </w:pPr>
      <w:rPr>
        <w:rFonts w:hint="default"/>
      </w:rPr>
    </w:lvl>
  </w:abstractNum>
  <w:abstractNum w:abstractNumId="40" w15:restartNumberingAfterBreak="0">
    <w:nsid w:val="161B4CF8"/>
    <w:multiLevelType w:val="hybridMultilevel"/>
    <w:tmpl w:val="315C207A"/>
    <w:lvl w:ilvl="0" w:tplc="3B1ABE1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30D6D880">
      <w:start w:val="1"/>
      <w:numFmt w:val="bullet"/>
      <w:lvlText w:val="•"/>
      <w:lvlJc w:val="left"/>
      <w:pPr>
        <w:ind w:left="2234" w:hanging="236"/>
      </w:pPr>
      <w:rPr>
        <w:rFonts w:hint="default"/>
      </w:rPr>
    </w:lvl>
    <w:lvl w:ilvl="2" w:tplc="6158DA04">
      <w:start w:val="1"/>
      <w:numFmt w:val="bullet"/>
      <w:lvlText w:val="•"/>
      <w:lvlJc w:val="left"/>
      <w:pPr>
        <w:ind w:left="3072" w:hanging="236"/>
      </w:pPr>
      <w:rPr>
        <w:rFonts w:hint="default"/>
      </w:rPr>
    </w:lvl>
    <w:lvl w:ilvl="3" w:tplc="6A4C5B80">
      <w:start w:val="1"/>
      <w:numFmt w:val="bullet"/>
      <w:lvlText w:val="•"/>
      <w:lvlJc w:val="left"/>
      <w:pPr>
        <w:ind w:left="3909" w:hanging="236"/>
      </w:pPr>
      <w:rPr>
        <w:rFonts w:hint="default"/>
      </w:rPr>
    </w:lvl>
    <w:lvl w:ilvl="4" w:tplc="B76E937E">
      <w:start w:val="1"/>
      <w:numFmt w:val="bullet"/>
      <w:lvlText w:val="•"/>
      <w:lvlJc w:val="left"/>
      <w:pPr>
        <w:ind w:left="4746" w:hanging="236"/>
      </w:pPr>
      <w:rPr>
        <w:rFonts w:hint="default"/>
      </w:rPr>
    </w:lvl>
    <w:lvl w:ilvl="5" w:tplc="BF7C9862">
      <w:start w:val="1"/>
      <w:numFmt w:val="bullet"/>
      <w:lvlText w:val="•"/>
      <w:lvlJc w:val="left"/>
      <w:pPr>
        <w:ind w:left="5584" w:hanging="236"/>
      </w:pPr>
      <w:rPr>
        <w:rFonts w:hint="default"/>
      </w:rPr>
    </w:lvl>
    <w:lvl w:ilvl="6" w:tplc="4D041286">
      <w:start w:val="1"/>
      <w:numFmt w:val="bullet"/>
      <w:lvlText w:val="•"/>
      <w:lvlJc w:val="left"/>
      <w:pPr>
        <w:ind w:left="6421" w:hanging="236"/>
      </w:pPr>
      <w:rPr>
        <w:rFonts w:hint="default"/>
      </w:rPr>
    </w:lvl>
    <w:lvl w:ilvl="7" w:tplc="F702A6DC">
      <w:start w:val="1"/>
      <w:numFmt w:val="bullet"/>
      <w:lvlText w:val="•"/>
      <w:lvlJc w:val="left"/>
      <w:pPr>
        <w:ind w:left="7259" w:hanging="236"/>
      </w:pPr>
      <w:rPr>
        <w:rFonts w:hint="default"/>
      </w:rPr>
    </w:lvl>
    <w:lvl w:ilvl="8" w:tplc="F2206C3E">
      <w:start w:val="1"/>
      <w:numFmt w:val="bullet"/>
      <w:lvlText w:val="•"/>
      <w:lvlJc w:val="left"/>
      <w:pPr>
        <w:ind w:left="8096" w:hanging="236"/>
      </w:pPr>
      <w:rPr>
        <w:rFonts w:hint="default"/>
      </w:rPr>
    </w:lvl>
  </w:abstractNum>
  <w:abstractNum w:abstractNumId="41" w15:restartNumberingAfterBreak="0">
    <w:nsid w:val="16375E5D"/>
    <w:multiLevelType w:val="hybridMultilevel"/>
    <w:tmpl w:val="DB04B9D6"/>
    <w:lvl w:ilvl="0" w:tplc="CB7CDBD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E2D6BEBE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0B169D68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160C3B24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31C020D4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E5547B0E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3C723E60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349CACAC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C22CB382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42" w15:restartNumberingAfterBreak="0">
    <w:nsid w:val="169F7948"/>
    <w:multiLevelType w:val="hybridMultilevel"/>
    <w:tmpl w:val="21D4205A"/>
    <w:lvl w:ilvl="0" w:tplc="7A8E36A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270C5E02">
      <w:start w:val="1"/>
      <w:numFmt w:val="lowerLetter"/>
      <w:lvlText w:val="%2)"/>
      <w:lvlJc w:val="left"/>
      <w:pPr>
        <w:ind w:left="1721" w:hanging="286"/>
        <w:jc w:val="righ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E084ACB2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D784A172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06BCC32C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2334C40C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9DF68B9C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45DA23EC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9558E9FC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43" w15:restartNumberingAfterBreak="0">
    <w:nsid w:val="170C67C4"/>
    <w:multiLevelType w:val="hybridMultilevel"/>
    <w:tmpl w:val="2DD23264"/>
    <w:lvl w:ilvl="0" w:tplc="994447D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2BEC8268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493AB5DC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455EA6B6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2AE27ED0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5E125E72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96D02162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07BE66C6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2304D562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44" w15:restartNumberingAfterBreak="0">
    <w:nsid w:val="17722F2F"/>
    <w:multiLevelType w:val="hybridMultilevel"/>
    <w:tmpl w:val="D570A352"/>
    <w:lvl w:ilvl="0" w:tplc="28989C7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5DAE54F0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CFD80BA6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42922622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58CC2090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7C4026F0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251C2ACA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DC424A00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65EA3634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45" w15:restartNumberingAfterBreak="0">
    <w:nsid w:val="177B7D08"/>
    <w:multiLevelType w:val="hybridMultilevel"/>
    <w:tmpl w:val="E35835B2"/>
    <w:lvl w:ilvl="0" w:tplc="7E9493A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11343BA0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B356A0BA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A9BABB94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8BD01196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15C80C74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254654A6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CEDC5C74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2DBE55DC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46" w15:restartNumberingAfterBreak="0">
    <w:nsid w:val="17886149"/>
    <w:multiLevelType w:val="hybridMultilevel"/>
    <w:tmpl w:val="E3C001F0"/>
    <w:lvl w:ilvl="0" w:tplc="918AF87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1E4DFDC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AB928338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8160CDCE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08FC2AF2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020A82E0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5E64AB98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87AE95B6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115E91A8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47" w15:restartNumberingAfterBreak="0">
    <w:nsid w:val="189B2773"/>
    <w:multiLevelType w:val="hybridMultilevel"/>
    <w:tmpl w:val="48AEBEF8"/>
    <w:lvl w:ilvl="0" w:tplc="E8660D6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92C700E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4B160222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23B4306E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56103D20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88382B4E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D3B2034C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E716BE22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D9BC7D40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48" w15:restartNumberingAfterBreak="0">
    <w:nsid w:val="194B177B"/>
    <w:multiLevelType w:val="hybridMultilevel"/>
    <w:tmpl w:val="F19A3214"/>
    <w:lvl w:ilvl="0" w:tplc="72B4F03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8FDC82AC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6F6AC172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D5361AAA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5E36A7B8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D428A9AE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13002C1C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792E7020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02E09220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49" w15:restartNumberingAfterBreak="0">
    <w:nsid w:val="199B7C7C"/>
    <w:multiLevelType w:val="hybridMultilevel"/>
    <w:tmpl w:val="C606601A"/>
    <w:lvl w:ilvl="0" w:tplc="6098194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FE72E77C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45F8997E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151E82CC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63FC54DA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AA840826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0D1687F0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AA947E3C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2CE0E888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50" w15:restartNumberingAfterBreak="0">
    <w:nsid w:val="1A6C6A77"/>
    <w:multiLevelType w:val="hybridMultilevel"/>
    <w:tmpl w:val="5598F96E"/>
    <w:lvl w:ilvl="0" w:tplc="BAF24BD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14BE19F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3790F37A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51B4E856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D90AFA8E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AF7A742E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62548D84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82DA626A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EE8E42A0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51" w15:restartNumberingAfterBreak="0">
    <w:nsid w:val="1C41326A"/>
    <w:multiLevelType w:val="hybridMultilevel"/>
    <w:tmpl w:val="776851A0"/>
    <w:lvl w:ilvl="0" w:tplc="FB16399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86F00B2C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F27E6362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0B06322A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DEE4849C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CD8C154A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1D468570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8B18A738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BDFCEC6E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52" w15:restartNumberingAfterBreak="0">
    <w:nsid w:val="1EFB2B26"/>
    <w:multiLevelType w:val="hybridMultilevel"/>
    <w:tmpl w:val="3CA60EA6"/>
    <w:lvl w:ilvl="0" w:tplc="40348C3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F882020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DB144BC4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108E6CF6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7864FCE6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D052698E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DE3E9B9A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D9CCEFF4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09289D50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53" w15:restartNumberingAfterBreak="0">
    <w:nsid w:val="1F830C73"/>
    <w:multiLevelType w:val="hybridMultilevel"/>
    <w:tmpl w:val="B0867F0E"/>
    <w:lvl w:ilvl="0" w:tplc="BE0A3CE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D812C984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80D84FD0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76D2DD7E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CAFCBEDE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004E27DE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DAB60B18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022CC812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05ECAD8C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54" w15:restartNumberingAfterBreak="0">
    <w:nsid w:val="204E0A6F"/>
    <w:multiLevelType w:val="hybridMultilevel"/>
    <w:tmpl w:val="DB9A25FE"/>
    <w:lvl w:ilvl="0" w:tplc="E9B679AA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CDEE9896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19843BF4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49B2B0E8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4C3ABE22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AE4AECDE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844A93C2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FC1A0538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7F1E4A0E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55" w15:restartNumberingAfterBreak="0">
    <w:nsid w:val="20DB1C53"/>
    <w:multiLevelType w:val="hybridMultilevel"/>
    <w:tmpl w:val="A2F41D86"/>
    <w:lvl w:ilvl="0" w:tplc="0E30969A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288E44E4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390E33FC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BCE2D2C4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5AF49C1A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26A29734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406013B2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DB421D30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16B211B0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56" w15:restartNumberingAfterBreak="0">
    <w:nsid w:val="21882047"/>
    <w:multiLevelType w:val="hybridMultilevel"/>
    <w:tmpl w:val="0F14C27A"/>
    <w:lvl w:ilvl="0" w:tplc="7D3CCAD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D2D0EC00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724C4956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C9A420A8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23F244A4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C01C9512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3BACBA56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F3A0E6C4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8892A954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57" w15:restartNumberingAfterBreak="0">
    <w:nsid w:val="21EF7A0F"/>
    <w:multiLevelType w:val="hybridMultilevel"/>
    <w:tmpl w:val="C74A1C94"/>
    <w:lvl w:ilvl="0" w:tplc="C022562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46942B88">
      <w:start w:val="1"/>
      <w:numFmt w:val="lowerLetter"/>
      <w:lvlText w:val="%2)"/>
      <w:lvlJc w:val="left"/>
      <w:pPr>
        <w:ind w:left="1721" w:hanging="286"/>
        <w:jc w:val="righ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785AB4EA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2A9E62E0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B8BEE584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B50E5328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B86EC6EE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1AFCB1C6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8CF0536C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58" w15:restartNumberingAfterBreak="0">
    <w:nsid w:val="22026066"/>
    <w:multiLevelType w:val="hybridMultilevel"/>
    <w:tmpl w:val="FCEC826A"/>
    <w:lvl w:ilvl="0" w:tplc="B298F1C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F12E0E1E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D4382478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795A115E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9C4CBE82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1D64FCCE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265E6F34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AE5C9D9C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175699C0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59" w15:restartNumberingAfterBreak="0">
    <w:nsid w:val="22FA01B1"/>
    <w:multiLevelType w:val="hybridMultilevel"/>
    <w:tmpl w:val="2F2AACBE"/>
    <w:lvl w:ilvl="0" w:tplc="638EA2D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51AA78D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F7C4C7BA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E1727DA0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DE144FF4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B69CF54A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BBD6835A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9084A26C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A93A826E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60" w15:restartNumberingAfterBreak="0">
    <w:nsid w:val="24755305"/>
    <w:multiLevelType w:val="hybridMultilevel"/>
    <w:tmpl w:val="707A8064"/>
    <w:lvl w:ilvl="0" w:tplc="09E4D61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AC249FA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65421716">
      <w:start w:val="1"/>
      <w:numFmt w:val="bullet"/>
      <w:lvlText w:val="•"/>
      <w:lvlJc w:val="left"/>
      <w:pPr>
        <w:ind w:left="2617" w:hanging="286"/>
      </w:pPr>
      <w:rPr>
        <w:rFonts w:hint="default"/>
      </w:rPr>
    </w:lvl>
    <w:lvl w:ilvl="3" w:tplc="046E6118">
      <w:start w:val="1"/>
      <w:numFmt w:val="bullet"/>
      <w:lvlText w:val="•"/>
      <w:lvlJc w:val="left"/>
      <w:pPr>
        <w:ind w:left="3514" w:hanging="286"/>
      </w:pPr>
      <w:rPr>
        <w:rFonts w:hint="default"/>
      </w:rPr>
    </w:lvl>
    <w:lvl w:ilvl="4" w:tplc="47283212">
      <w:start w:val="1"/>
      <w:numFmt w:val="bullet"/>
      <w:lvlText w:val="•"/>
      <w:lvlJc w:val="left"/>
      <w:pPr>
        <w:ind w:left="4411" w:hanging="286"/>
      </w:pPr>
      <w:rPr>
        <w:rFonts w:hint="default"/>
      </w:rPr>
    </w:lvl>
    <w:lvl w:ilvl="5" w:tplc="267CC0B4">
      <w:start w:val="1"/>
      <w:numFmt w:val="bullet"/>
      <w:lvlText w:val="•"/>
      <w:lvlJc w:val="left"/>
      <w:pPr>
        <w:ind w:left="5307" w:hanging="286"/>
      </w:pPr>
      <w:rPr>
        <w:rFonts w:hint="default"/>
      </w:rPr>
    </w:lvl>
    <w:lvl w:ilvl="6" w:tplc="4B28BD64">
      <w:start w:val="1"/>
      <w:numFmt w:val="bullet"/>
      <w:lvlText w:val="•"/>
      <w:lvlJc w:val="left"/>
      <w:pPr>
        <w:ind w:left="6204" w:hanging="286"/>
      </w:pPr>
      <w:rPr>
        <w:rFonts w:hint="default"/>
      </w:rPr>
    </w:lvl>
    <w:lvl w:ilvl="7" w:tplc="2FDC64D4">
      <w:start w:val="1"/>
      <w:numFmt w:val="bullet"/>
      <w:lvlText w:val="•"/>
      <w:lvlJc w:val="left"/>
      <w:pPr>
        <w:ind w:left="7101" w:hanging="286"/>
      </w:pPr>
      <w:rPr>
        <w:rFonts w:hint="default"/>
      </w:rPr>
    </w:lvl>
    <w:lvl w:ilvl="8" w:tplc="99FCF3AE">
      <w:start w:val="1"/>
      <w:numFmt w:val="bullet"/>
      <w:lvlText w:val="•"/>
      <w:lvlJc w:val="left"/>
      <w:pPr>
        <w:ind w:left="7997" w:hanging="286"/>
      </w:pPr>
      <w:rPr>
        <w:rFonts w:hint="default"/>
      </w:rPr>
    </w:lvl>
  </w:abstractNum>
  <w:abstractNum w:abstractNumId="61" w15:restartNumberingAfterBreak="0">
    <w:nsid w:val="255C7FC8"/>
    <w:multiLevelType w:val="hybridMultilevel"/>
    <w:tmpl w:val="D30C352E"/>
    <w:lvl w:ilvl="0" w:tplc="78549FC4">
      <w:start w:val="1"/>
      <w:numFmt w:val="lowerLetter"/>
      <w:lvlText w:val="%1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1" w:tplc="CD3C30FE">
      <w:start w:val="1"/>
      <w:numFmt w:val="bullet"/>
      <w:lvlText w:val="•"/>
      <w:lvlJc w:val="left"/>
      <w:pPr>
        <w:ind w:left="2564" w:hanging="286"/>
      </w:pPr>
      <w:rPr>
        <w:rFonts w:hint="default"/>
      </w:rPr>
    </w:lvl>
    <w:lvl w:ilvl="2" w:tplc="E02224F2">
      <w:start w:val="1"/>
      <w:numFmt w:val="bullet"/>
      <w:lvlText w:val="•"/>
      <w:lvlJc w:val="left"/>
      <w:pPr>
        <w:ind w:left="3407" w:hanging="286"/>
      </w:pPr>
      <w:rPr>
        <w:rFonts w:hint="default"/>
      </w:rPr>
    </w:lvl>
    <w:lvl w:ilvl="3" w:tplc="E47E4B86">
      <w:start w:val="1"/>
      <w:numFmt w:val="bullet"/>
      <w:lvlText w:val="•"/>
      <w:lvlJc w:val="left"/>
      <w:pPr>
        <w:ind w:left="4250" w:hanging="286"/>
      </w:pPr>
      <w:rPr>
        <w:rFonts w:hint="default"/>
      </w:rPr>
    </w:lvl>
    <w:lvl w:ilvl="4" w:tplc="BD1A0F2A">
      <w:start w:val="1"/>
      <w:numFmt w:val="bullet"/>
      <w:lvlText w:val="•"/>
      <w:lvlJc w:val="left"/>
      <w:pPr>
        <w:ind w:left="5093" w:hanging="286"/>
      </w:pPr>
      <w:rPr>
        <w:rFonts w:hint="default"/>
      </w:rPr>
    </w:lvl>
    <w:lvl w:ilvl="5" w:tplc="372E4F9C">
      <w:start w:val="1"/>
      <w:numFmt w:val="bullet"/>
      <w:lvlText w:val="•"/>
      <w:lvlJc w:val="left"/>
      <w:pPr>
        <w:ind w:left="5936" w:hanging="286"/>
      </w:pPr>
      <w:rPr>
        <w:rFonts w:hint="default"/>
      </w:rPr>
    </w:lvl>
    <w:lvl w:ilvl="6" w:tplc="79B22434">
      <w:start w:val="1"/>
      <w:numFmt w:val="bullet"/>
      <w:lvlText w:val="•"/>
      <w:lvlJc w:val="left"/>
      <w:pPr>
        <w:ind w:left="6779" w:hanging="286"/>
      </w:pPr>
      <w:rPr>
        <w:rFonts w:hint="default"/>
      </w:rPr>
    </w:lvl>
    <w:lvl w:ilvl="7" w:tplc="6C4C067A">
      <w:start w:val="1"/>
      <w:numFmt w:val="bullet"/>
      <w:lvlText w:val="•"/>
      <w:lvlJc w:val="left"/>
      <w:pPr>
        <w:ind w:left="7622" w:hanging="286"/>
      </w:pPr>
      <w:rPr>
        <w:rFonts w:hint="default"/>
      </w:rPr>
    </w:lvl>
    <w:lvl w:ilvl="8" w:tplc="E758C41A">
      <w:start w:val="1"/>
      <w:numFmt w:val="bullet"/>
      <w:lvlText w:val="•"/>
      <w:lvlJc w:val="left"/>
      <w:pPr>
        <w:ind w:left="8465" w:hanging="286"/>
      </w:pPr>
      <w:rPr>
        <w:rFonts w:hint="default"/>
      </w:rPr>
    </w:lvl>
  </w:abstractNum>
  <w:abstractNum w:abstractNumId="62" w15:restartNumberingAfterBreak="0">
    <w:nsid w:val="26391B5B"/>
    <w:multiLevelType w:val="hybridMultilevel"/>
    <w:tmpl w:val="7620367A"/>
    <w:lvl w:ilvl="0" w:tplc="50647B5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E604C0EE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FA7AAAF2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7CF0A630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33824BEC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F7287F6E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331AC54E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EC725FEE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94D088B2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63" w15:restartNumberingAfterBreak="0">
    <w:nsid w:val="264B4598"/>
    <w:multiLevelType w:val="hybridMultilevel"/>
    <w:tmpl w:val="33940DCC"/>
    <w:lvl w:ilvl="0" w:tplc="B4025D5A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D404378A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1C926546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BF1C1448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7690F956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13562798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4DA6525A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9D7E7338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C8A03C0A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64" w15:restartNumberingAfterBreak="0">
    <w:nsid w:val="26827B63"/>
    <w:multiLevelType w:val="hybridMultilevel"/>
    <w:tmpl w:val="93A21D04"/>
    <w:lvl w:ilvl="0" w:tplc="AB50CB7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66E255FA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B1AA7A80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02024CEE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9504533C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B6C404C8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B04275C8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ECC00546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ACDC076E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65" w15:restartNumberingAfterBreak="0">
    <w:nsid w:val="269E414F"/>
    <w:multiLevelType w:val="hybridMultilevel"/>
    <w:tmpl w:val="63BC7906"/>
    <w:lvl w:ilvl="0" w:tplc="50D6AC8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56EF40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0218A5CA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BD281B94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46EE6AEA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3222C444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DC30B03E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B76658EC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C0B80D48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66" w15:restartNumberingAfterBreak="0">
    <w:nsid w:val="27A23ED5"/>
    <w:multiLevelType w:val="hybridMultilevel"/>
    <w:tmpl w:val="6D56F88E"/>
    <w:lvl w:ilvl="0" w:tplc="234EC64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6DEED926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32CAC4CE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94EC9BFA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56069058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1EFE4860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E6A03508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E3108F1A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51B2B3FA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67" w15:restartNumberingAfterBreak="0">
    <w:nsid w:val="27DF4279"/>
    <w:multiLevelType w:val="hybridMultilevel"/>
    <w:tmpl w:val="CB62E7EE"/>
    <w:lvl w:ilvl="0" w:tplc="16C85B40">
      <w:start w:val="2"/>
      <w:numFmt w:val="lowerLetter"/>
      <w:lvlText w:val="%1)"/>
      <w:lvlJc w:val="left"/>
      <w:pPr>
        <w:ind w:left="1721" w:hanging="296"/>
        <w:jc w:val="right"/>
      </w:pPr>
      <w:rPr>
        <w:rFonts w:ascii="Calibri" w:eastAsia="Calibri" w:hAnsi="Calibri" w:hint="default"/>
        <w:w w:val="118"/>
        <w:sz w:val="20"/>
        <w:szCs w:val="20"/>
      </w:rPr>
    </w:lvl>
    <w:lvl w:ilvl="1" w:tplc="10DADA3C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BC7466AC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6A9A15C8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D72C4926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AEAC6F98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8E98096C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E780D522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128AAB68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68" w15:restartNumberingAfterBreak="0">
    <w:nsid w:val="28EE740D"/>
    <w:multiLevelType w:val="hybridMultilevel"/>
    <w:tmpl w:val="D706A812"/>
    <w:lvl w:ilvl="0" w:tplc="5B344B2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A3183B6E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4CDAA192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FB2A401E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4F6C4B50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AF409970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087E275E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8EC0F5CA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082A8916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69" w15:restartNumberingAfterBreak="0">
    <w:nsid w:val="297411ED"/>
    <w:multiLevelType w:val="hybridMultilevel"/>
    <w:tmpl w:val="D1C4D17E"/>
    <w:lvl w:ilvl="0" w:tplc="4AAE500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0783A12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3EFE1F32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3216C9E0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39BA06FA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E952816A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1DAA559C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DA9423F8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642C5236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70" w15:restartNumberingAfterBreak="0">
    <w:nsid w:val="29F566CB"/>
    <w:multiLevelType w:val="hybridMultilevel"/>
    <w:tmpl w:val="85C4482A"/>
    <w:lvl w:ilvl="0" w:tplc="C5A4AA0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15E43DA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5CEC3E68">
      <w:start w:val="1"/>
      <w:numFmt w:val="bullet"/>
      <w:lvlText w:val="●"/>
      <w:lvlJc w:val="left"/>
      <w:pPr>
        <w:ind w:left="2004" w:hanging="284"/>
      </w:pPr>
      <w:rPr>
        <w:rFonts w:ascii="Times New Roman" w:eastAsia="Times New Roman" w:hAnsi="Times New Roman" w:hint="default"/>
        <w:sz w:val="11"/>
        <w:szCs w:val="11"/>
      </w:rPr>
    </w:lvl>
    <w:lvl w:ilvl="3" w:tplc="968A97B2">
      <w:start w:val="1"/>
      <w:numFmt w:val="bullet"/>
      <w:lvlText w:val="•"/>
      <w:lvlJc w:val="left"/>
      <w:pPr>
        <w:ind w:left="2972" w:hanging="284"/>
      </w:pPr>
      <w:rPr>
        <w:rFonts w:hint="default"/>
      </w:rPr>
    </w:lvl>
    <w:lvl w:ilvl="4" w:tplc="ECD08C66">
      <w:start w:val="1"/>
      <w:numFmt w:val="bullet"/>
      <w:lvlText w:val="•"/>
      <w:lvlJc w:val="left"/>
      <w:pPr>
        <w:ind w:left="3941" w:hanging="284"/>
      </w:pPr>
      <w:rPr>
        <w:rFonts w:hint="default"/>
      </w:rPr>
    </w:lvl>
    <w:lvl w:ilvl="5" w:tplc="B5865480">
      <w:start w:val="1"/>
      <w:numFmt w:val="bullet"/>
      <w:lvlText w:val="•"/>
      <w:lvlJc w:val="left"/>
      <w:pPr>
        <w:ind w:left="4909" w:hanging="284"/>
      </w:pPr>
      <w:rPr>
        <w:rFonts w:hint="default"/>
      </w:rPr>
    </w:lvl>
    <w:lvl w:ilvl="6" w:tplc="2CD08EAE">
      <w:start w:val="1"/>
      <w:numFmt w:val="bullet"/>
      <w:lvlText w:val="•"/>
      <w:lvlJc w:val="left"/>
      <w:pPr>
        <w:ind w:left="5877" w:hanging="284"/>
      </w:pPr>
      <w:rPr>
        <w:rFonts w:hint="default"/>
      </w:rPr>
    </w:lvl>
    <w:lvl w:ilvl="7" w:tplc="33523CDA">
      <w:start w:val="1"/>
      <w:numFmt w:val="bullet"/>
      <w:lvlText w:val="•"/>
      <w:lvlJc w:val="left"/>
      <w:pPr>
        <w:ind w:left="6846" w:hanging="284"/>
      </w:pPr>
      <w:rPr>
        <w:rFonts w:hint="default"/>
      </w:rPr>
    </w:lvl>
    <w:lvl w:ilvl="8" w:tplc="E8769CC2">
      <w:start w:val="1"/>
      <w:numFmt w:val="bullet"/>
      <w:lvlText w:val="•"/>
      <w:lvlJc w:val="left"/>
      <w:pPr>
        <w:ind w:left="7814" w:hanging="284"/>
      </w:pPr>
      <w:rPr>
        <w:rFonts w:hint="default"/>
      </w:rPr>
    </w:lvl>
  </w:abstractNum>
  <w:abstractNum w:abstractNumId="71" w15:restartNumberingAfterBreak="0">
    <w:nsid w:val="2A941D97"/>
    <w:multiLevelType w:val="hybridMultilevel"/>
    <w:tmpl w:val="9DC6606C"/>
    <w:lvl w:ilvl="0" w:tplc="9FC84034">
      <w:start w:val="3"/>
      <w:numFmt w:val="lowerLetter"/>
      <w:lvlText w:val="%1)"/>
      <w:lvlJc w:val="left"/>
      <w:pPr>
        <w:ind w:left="1721" w:hanging="284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8424F94A">
      <w:start w:val="1"/>
      <w:numFmt w:val="bullet"/>
      <w:lvlText w:val="•"/>
      <w:lvlJc w:val="left"/>
      <w:pPr>
        <w:ind w:left="2524" w:hanging="284"/>
      </w:pPr>
      <w:rPr>
        <w:rFonts w:hint="default"/>
      </w:rPr>
    </w:lvl>
    <w:lvl w:ilvl="2" w:tplc="555C0CF4">
      <w:start w:val="1"/>
      <w:numFmt w:val="bullet"/>
      <w:lvlText w:val="•"/>
      <w:lvlJc w:val="left"/>
      <w:pPr>
        <w:ind w:left="3327" w:hanging="284"/>
      </w:pPr>
      <w:rPr>
        <w:rFonts w:hint="default"/>
      </w:rPr>
    </w:lvl>
    <w:lvl w:ilvl="3" w:tplc="611609E4">
      <w:start w:val="1"/>
      <w:numFmt w:val="bullet"/>
      <w:lvlText w:val="•"/>
      <w:lvlJc w:val="left"/>
      <w:pPr>
        <w:ind w:left="4130" w:hanging="284"/>
      </w:pPr>
      <w:rPr>
        <w:rFonts w:hint="default"/>
      </w:rPr>
    </w:lvl>
    <w:lvl w:ilvl="4" w:tplc="D4ECEE40">
      <w:start w:val="1"/>
      <w:numFmt w:val="bullet"/>
      <w:lvlText w:val="•"/>
      <w:lvlJc w:val="left"/>
      <w:pPr>
        <w:ind w:left="4933" w:hanging="284"/>
      </w:pPr>
      <w:rPr>
        <w:rFonts w:hint="default"/>
      </w:rPr>
    </w:lvl>
    <w:lvl w:ilvl="5" w:tplc="C4628AEE">
      <w:start w:val="1"/>
      <w:numFmt w:val="bullet"/>
      <w:lvlText w:val="•"/>
      <w:lvlJc w:val="left"/>
      <w:pPr>
        <w:ind w:left="5736" w:hanging="284"/>
      </w:pPr>
      <w:rPr>
        <w:rFonts w:hint="default"/>
      </w:rPr>
    </w:lvl>
    <w:lvl w:ilvl="6" w:tplc="5AFC0D5A">
      <w:start w:val="1"/>
      <w:numFmt w:val="bullet"/>
      <w:lvlText w:val="•"/>
      <w:lvlJc w:val="left"/>
      <w:pPr>
        <w:ind w:left="6539" w:hanging="284"/>
      </w:pPr>
      <w:rPr>
        <w:rFonts w:hint="default"/>
      </w:rPr>
    </w:lvl>
    <w:lvl w:ilvl="7" w:tplc="A36867B8">
      <w:start w:val="1"/>
      <w:numFmt w:val="bullet"/>
      <w:lvlText w:val="•"/>
      <w:lvlJc w:val="left"/>
      <w:pPr>
        <w:ind w:left="7342" w:hanging="284"/>
      </w:pPr>
      <w:rPr>
        <w:rFonts w:hint="default"/>
      </w:rPr>
    </w:lvl>
    <w:lvl w:ilvl="8" w:tplc="60CE4FA0">
      <w:start w:val="1"/>
      <w:numFmt w:val="bullet"/>
      <w:lvlText w:val="•"/>
      <w:lvlJc w:val="left"/>
      <w:pPr>
        <w:ind w:left="8145" w:hanging="284"/>
      </w:pPr>
      <w:rPr>
        <w:rFonts w:hint="default"/>
      </w:rPr>
    </w:lvl>
  </w:abstractNum>
  <w:abstractNum w:abstractNumId="72" w15:restartNumberingAfterBreak="0">
    <w:nsid w:val="2AD72665"/>
    <w:multiLevelType w:val="hybridMultilevel"/>
    <w:tmpl w:val="62C81D46"/>
    <w:lvl w:ilvl="0" w:tplc="4B64CE58">
      <w:start w:val="5"/>
      <w:numFmt w:val="lowerLetter"/>
      <w:lvlText w:val="%1)"/>
      <w:lvlJc w:val="left"/>
      <w:pPr>
        <w:ind w:left="1721" w:hanging="28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8CF88B42">
      <w:start w:val="1"/>
      <w:numFmt w:val="bullet"/>
      <w:lvlText w:val="•"/>
      <w:lvlJc w:val="left"/>
      <w:pPr>
        <w:ind w:left="2536" w:hanging="286"/>
      </w:pPr>
      <w:rPr>
        <w:rFonts w:hint="default"/>
      </w:rPr>
    </w:lvl>
    <w:lvl w:ilvl="2" w:tplc="FB18776E">
      <w:start w:val="1"/>
      <w:numFmt w:val="bullet"/>
      <w:lvlText w:val="•"/>
      <w:lvlJc w:val="left"/>
      <w:pPr>
        <w:ind w:left="3351" w:hanging="286"/>
      </w:pPr>
      <w:rPr>
        <w:rFonts w:hint="default"/>
      </w:rPr>
    </w:lvl>
    <w:lvl w:ilvl="3" w:tplc="599A04F4">
      <w:start w:val="1"/>
      <w:numFmt w:val="bullet"/>
      <w:lvlText w:val="•"/>
      <w:lvlJc w:val="left"/>
      <w:pPr>
        <w:ind w:left="4166" w:hanging="286"/>
      </w:pPr>
      <w:rPr>
        <w:rFonts w:hint="default"/>
      </w:rPr>
    </w:lvl>
    <w:lvl w:ilvl="4" w:tplc="664604B6">
      <w:start w:val="1"/>
      <w:numFmt w:val="bullet"/>
      <w:lvlText w:val="•"/>
      <w:lvlJc w:val="left"/>
      <w:pPr>
        <w:ind w:left="4981" w:hanging="286"/>
      </w:pPr>
      <w:rPr>
        <w:rFonts w:hint="default"/>
      </w:rPr>
    </w:lvl>
    <w:lvl w:ilvl="5" w:tplc="F8520FB2">
      <w:start w:val="1"/>
      <w:numFmt w:val="bullet"/>
      <w:lvlText w:val="•"/>
      <w:lvlJc w:val="left"/>
      <w:pPr>
        <w:ind w:left="5796" w:hanging="286"/>
      </w:pPr>
      <w:rPr>
        <w:rFonts w:hint="default"/>
      </w:rPr>
    </w:lvl>
    <w:lvl w:ilvl="6" w:tplc="8A5C7850">
      <w:start w:val="1"/>
      <w:numFmt w:val="bullet"/>
      <w:lvlText w:val="•"/>
      <w:lvlJc w:val="left"/>
      <w:pPr>
        <w:ind w:left="6611" w:hanging="286"/>
      </w:pPr>
      <w:rPr>
        <w:rFonts w:hint="default"/>
      </w:rPr>
    </w:lvl>
    <w:lvl w:ilvl="7" w:tplc="2BD298B0">
      <w:start w:val="1"/>
      <w:numFmt w:val="bullet"/>
      <w:lvlText w:val="•"/>
      <w:lvlJc w:val="left"/>
      <w:pPr>
        <w:ind w:left="7426" w:hanging="286"/>
      </w:pPr>
      <w:rPr>
        <w:rFonts w:hint="default"/>
      </w:rPr>
    </w:lvl>
    <w:lvl w:ilvl="8" w:tplc="00483716">
      <w:start w:val="1"/>
      <w:numFmt w:val="bullet"/>
      <w:lvlText w:val="•"/>
      <w:lvlJc w:val="left"/>
      <w:pPr>
        <w:ind w:left="8241" w:hanging="286"/>
      </w:pPr>
      <w:rPr>
        <w:rFonts w:hint="default"/>
      </w:rPr>
    </w:lvl>
  </w:abstractNum>
  <w:abstractNum w:abstractNumId="73" w15:restartNumberingAfterBreak="0">
    <w:nsid w:val="2B6C165A"/>
    <w:multiLevelType w:val="hybridMultilevel"/>
    <w:tmpl w:val="84B21400"/>
    <w:lvl w:ilvl="0" w:tplc="9C4CA50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D026870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17F681A4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F0B860E0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D8BE8DDA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87A667A2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49E2EABE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0B7036CC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7F209512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74" w15:restartNumberingAfterBreak="0">
    <w:nsid w:val="2BC3062E"/>
    <w:multiLevelType w:val="hybridMultilevel"/>
    <w:tmpl w:val="97D0A958"/>
    <w:lvl w:ilvl="0" w:tplc="110C5CF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DA78EA28">
      <w:start w:val="1"/>
      <w:numFmt w:val="bullet"/>
      <w:lvlText w:val="•"/>
      <w:lvlJc w:val="left"/>
      <w:pPr>
        <w:ind w:left="2234" w:hanging="236"/>
      </w:pPr>
      <w:rPr>
        <w:rFonts w:hint="default"/>
      </w:rPr>
    </w:lvl>
    <w:lvl w:ilvl="2" w:tplc="9EE43CD8">
      <w:start w:val="1"/>
      <w:numFmt w:val="bullet"/>
      <w:lvlText w:val="•"/>
      <w:lvlJc w:val="left"/>
      <w:pPr>
        <w:ind w:left="3072" w:hanging="236"/>
      </w:pPr>
      <w:rPr>
        <w:rFonts w:hint="default"/>
      </w:rPr>
    </w:lvl>
    <w:lvl w:ilvl="3" w:tplc="B15A673A">
      <w:start w:val="1"/>
      <w:numFmt w:val="bullet"/>
      <w:lvlText w:val="•"/>
      <w:lvlJc w:val="left"/>
      <w:pPr>
        <w:ind w:left="3909" w:hanging="236"/>
      </w:pPr>
      <w:rPr>
        <w:rFonts w:hint="default"/>
      </w:rPr>
    </w:lvl>
    <w:lvl w:ilvl="4" w:tplc="A80EA246">
      <w:start w:val="1"/>
      <w:numFmt w:val="bullet"/>
      <w:lvlText w:val="•"/>
      <w:lvlJc w:val="left"/>
      <w:pPr>
        <w:ind w:left="4746" w:hanging="236"/>
      </w:pPr>
      <w:rPr>
        <w:rFonts w:hint="default"/>
      </w:rPr>
    </w:lvl>
    <w:lvl w:ilvl="5" w:tplc="FB660292">
      <w:start w:val="1"/>
      <w:numFmt w:val="bullet"/>
      <w:lvlText w:val="•"/>
      <w:lvlJc w:val="left"/>
      <w:pPr>
        <w:ind w:left="5584" w:hanging="236"/>
      </w:pPr>
      <w:rPr>
        <w:rFonts w:hint="default"/>
      </w:rPr>
    </w:lvl>
    <w:lvl w:ilvl="6" w:tplc="DDEE8550">
      <w:start w:val="1"/>
      <w:numFmt w:val="bullet"/>
      <w:lvlText w:val="•"/>
      <w:lvlJc w:val="left"/>
      <w:pPr>
        <w:ind w:left="6421" w:hanging="236"/>
      </w:pPr>
      <w:rPr>
        <w:rFonts w:hint="default"/>
      </w:rPr>
    </w:lvl>
    <w:lvl w:ilvl="7" w:tplc="C4F22010">
      <w:start w:val="1"/>
      <w:numFmt w:val="bullet"/>
      <w:lvlText w:val="•"/>
      <w:lvlJc w:val="left"/>
      <w:pPr>
        <w:ind w:left="7259" w:hanging="236"/>
      </w:pPr>
      <w:rPr>
        <w:rFonts w:hint="default"/>
      </w:rPr>
    </w:lvl>
    <w:lvl w:ilvl="8" w:tplc="5650AFA2">
      <w:start w:val="1"/>
      <w:numFmt w:val="bullet"/>
      <w:lvlText w:val="•"/>
      <w:lvlJc w:val="left"/>
      <w:pPr>
        <w:ind w:left="8096" w:hanging="236"/>
      </w:pPr>
      <w:rPr>
        <w:rFonts w:hint="default"/>
      </w:rPr>
    </w:lvl>
  </w:abstractNum>
  <w:abstractNum w:abstractNumId="75" w15:restartNumberingAfterBreak="0">
    <w:nsid w:val="2BE35269"/>
    <w:multiLevelType w:val="hybridMultilevel"/>
    <w:tmpl w:val="ABC08438"/>
    <w:lvl w:ilvl="0" w:tplc="EC02A90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90EE7810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7408B250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3F5C3AD6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AD8A199A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6E2CFA28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960CEBB4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1CC4083C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589E2344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76" w15:restartNumberingAfterBreak="0">
    <w:nsid w:val="2C597DB1"/>
    <w:multiLevelType w:val="hybridMultilevel"/>
    <w:tmpl w:val="9CBEBCB6"/>
    <w:lvl w:ilvl="0" w:tplc="17B4D0DC">
      <w:start w:val="4"/>
      <w:numFmt w:val="decimal"/>
      <w:lvlText w:val="%1."/>
      <w:lvlJc w:val="left"/>
      <w:pPr>
        <w:ind w:left="1397" w:hanging="272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016CD9D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D99610C6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D1FC6FCA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2B12D6E6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F6747448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83C477A6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A7B8D776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8C32BEAC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77" w15:restartNumberingAfterBreak="0">
    <w:nsid w:val="2C9A5983"/>
    <w:multiLevelType w:val="hybridMultilevel"/>
    <w:tmpl w:val="95987F4A"/>
    <w:lvl w:ilvl="0" w:tplc="C994E8D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D764B26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89FACBCC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ED52EC8E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BDC83DFA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0A76ADF4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EFB24380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0582A45A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8E469022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78" w15:restartNumberingAfterBreak="0">
    <w:nsid w:val="2D7C3ACC"/>
    <w:multiLevelType w:val="hybridMultilevel"/>
    <w:tmpl w:val="DDA6D2DA"/>
    <w:lvl w:ilvl="0" w:tplc="984E583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789C8310">
      <w:start w:val="1"/>
      <w:numFmt w:val="bullet"/>
      <w:lvlText w:val="•"/>
      <w:lvlJc w:val="left"/>
      <w:pPr>
        <w:ind w:left="2234" w:hanging="236"/>
      </w:pPr>
      <w:rPr>
        <w:rFonts w:hint="default"/>
      </w:rPr>
    </w:lvl>
    <w:lvl w:ilvl="2" w:tplc="9FBED406">
      <w:start w:val="1"/>
      <w:numFmt w:val="bullet"/>
      <w:lvlText w:val="•"/>
      <w:lvlJc w:val="left"/>
      <w:pPr>
        <w:ind w:left="3072" w:hanging="236"/>
      </w:pPr>
      <w:rPr>
        <w:rFonts w:hint="default"/>
      </w:rPr>
    </w:lvl>
    <w:lvl w:ilvl="3" w:tplc="83B05790">
      <w:start w:val="1"/>
      <w:numFmt w:val="bullet"/>
      <w:lvlText w:val="•"/>
      <w:lvlJc w:val="left"/>
      <w:pPr>
        <w:ind w:left="3909" w:hanging="236"/>
      </w:pPr>
      <w:rPr>
        <w:rFonts w:hint="default"/>
      </w:rPr>
    </w:lvl>
    <w:lvl w:ilvl="4" w:tplc="A5FE7FAE">
      <w:start w:val="1"/>
      <w:numFmt w:val="bullet"/>
      <w:lvlText w:val="•"/>
      <w:lvlJc w:val="left"/>
      <w:pPr>
        <w:ind w:left="4746" w:hanging="236"/>
      </w:pPr>
      <w:rPr>
        <w:rFonts w:hint="default"/>
      </w:rPr>
    </w:lvl>
    <w:lvl w:ilvl="5" w:tplc="D86654BA">
      <w:start w:val="1"/>
      <w:numFmt w:val="bullet"/>
      <w:lvlText w:val="•"/>
      <w:lvlJc w:val="left"/>
      <w:pPr>
        <w:ind w:left="5584" w:hanging="236"/>
      </w:pPr>
      <w:rPr>
        <w:rFonts w:hint="default"/>
      </w:rPr>
    </w:lvl>
    <w:lvl w:ilvl="6" w:tplc="C8ACFF74">
      <w:start w:val="1"/>
      <w:numFmt w:val="bullet"/>
      <w:lvlText w:val="•"/>
      <w:lvlJc w:val="left"/>
      <w:pPr>
        <w:ind w:left="6421" w:hanging="236"/>
      </w:pPr>
      <w:rPr>
        <w:rFonts w:hint="default"/>
      </w:rPr>
    </w:lvl>
    <w:lvl w:ilvl="7" w:tplc="D332E2E4">
      <w:start w:val="1"/>
      <w:numFmt w:val="bullet"/>
      <w:lvlText w:val="•"/>
      <w:lvlJc w:val="left"/>
      <w:pPr>
        <w:ind w:left="7259" w:hanging="236"/>
      </w:pPr>
      <w:rPr>
        <w:rFonts w:hint="default"/>
      </w:rPr>
    </w:lvl>
    <w:lvl w:ilvl="8" w:tplc="FD9617CA">
      <w:start w:val="1"/>
      <w:numFmt w:val="bullet"/>
      <w:lvlText w:val="•"/>
      <w:lvlJc w:val="left"/>
      <w:pPr>
        <w:ind w:left="8096" w:hanging="236"/>
      </w:pPr>
      <w:rPr>
        <w:rFonts w:hint="default"/>
      </w:rPr>
    </w:lvl>
  </w:abstractNum>
  <w:abstractNum w:abstractNumId="79" w15:restartNumberingAfterBreak="0">
    <w:nsid w:val="2DB47C13"/>
    <w:multiLevelType w:val="hybridMultilevel"/>
    <w:tmpl w:val="7854C0B4"/>
    <w:lvl w:ilvl="0" w:tplc="4006A89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4294953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788AEAC8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8AE2A966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48FEBE6C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DF9882B2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6AEAEB44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22E29BA6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CBA284B6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80" w15:restartNumberingAfterBreak="0">
    <w:nsid w:val="2DD9244E"/>
    <w:multiLevelType w:val="hybridMultilevel"/>
    <w:tmpl w:val="FDDA194E"/>
    <w:lvl w:ilvl="0" w:tplc="36D63558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C08AFF40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FC04BB7C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33E2CB64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30522086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24D0CAEE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A2922FAE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7ECCD0EA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3C4A7242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81" w15:restartNumberingAfterBreak="0">
    <w:nsid w:val="2E7D3231"/>
    <w:multiLevelType w:val="hybridMultilevel"/>
    <w:tmpl w:val="93E2B08C"/>
    <w:lvl w:ilvl="0" w:tplc="8A5A3FE4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62C22D6A">
      <w:start w:val="1"/>
      <w:numFmt w:val="bullet"/>
      <w:lvlText w:val="•"/>
      <w:lvlJc w:val="left"/>
      <w:pPr>
        <w:ind w:left="2528" w:hanging="296"/>
      </w:pPr>
      <w:rPr>
        <w:rFonts w:hint="default"/>
      </w:rPr>
    </w:lvl>
    <w:lvl w:ilvl="2" w:tplc="AD3410B2">
      <w:start w:val="1"/>
      <w:numFmt w:val="bullet"/>
      <w:lvlText w:val="•"/>
      <w:lvlJc w:val="left"/>
      <w:pPr>
        <w:ind w:left="3335" w:hanging="296"/>
      </w:pPr>
      <w:rPr>
        <w:rFonts w:hint="default"/>
      </w:rPr>
    </w:lvl>
    <w:lvl w:ilvl="3" w:tplc="F51E1222">
      <w:start w:val="1"/>
      <w:numFmt w:val="bullet"/>
      <w:lvlText w:val="•"/>
      <w:lvlJc w:val="left"/>
      <w:pPr>
        <w:ind w:left="4142" w:hanging="296"/>
      </w:pPr>
      <w:rPr>
        <w:rFonts w:hint="default"/>
      </w:rPr>
    </w:lvl>
    <w:lvl w:ilvl="4" w:tplc="14D47FB8">
      <w:start w:val="1"/>
      <w:numFmt w:val="bullet"/>
      <w:lvlText w:val="•"/>
      <w:lvlJc w:val="left"/>
      <w:pPr>
        <w:ind w:left="4949" w:hanging="296"/>
      </w:pPr>
      <w:rPr>
        <w:rFonts w:hint="default"/>
      </w:rPr>
    </w:lvl>
    <w:lvl w:ilvl="5" w:tplc="58B48A24">
      <w:start w:val="1"/>
      <w:numFmt w:val="bullet"/>
      <w:lvlText w:val="•"/>
      <w:lvlJc w:val="left"/>
      <w:pPr>
        <w:ind w:left="5756" w:hanging="296"/>
      </w:pPr>
      <w:rPr>
        <w:rFonts w:hint="default"/>
      </w:rPr>
    </w:lvl>
    <w:lvl w:ilvl="6" w:tplc="21E6C3E8">
      <w:start w:val="1"/>
      <w:numFmt w:val="bullet"/>
      <w:lvlText w:val="•"/>
      <w:lvlJc w:val="left"/>
      <w:pPr>
        <w:ind w:left="6563" w:hanging="296"/>
      </w:pPr>
      <w:rPr>
        <w:rFonts w:hint="default"/>
      </w:rPr>
    </w:lvl>
    <w:lvl w:ilvl="7" w:tplc="58A41090">
      <w:start w:val="1"/>
      <w:numFmt w:val="bullet"/>
      <w:lvlText w:val="•"/>
      <w:lvlJc w:val="left"/>
      <w:pPr>
        <w:ind w:left="7370" w:hanging="296"/>
      </w:pPr>
      <w:rPr>
        <w:rFonts w:hint="default"/>
      </w:rPr>
    </w:lvl>
    <w:lvl w:ilvl="8" w:tplc="CEAEA0C0">
      <w:start w:val="1"/>
      <w:numFmt w:val="bullet"/>
      <w:lvlText w:val="•"/>
      <w:lvlJc w:val="left"/>
      <w:pPr>
        <w:ind w:left="8177" w:hanging="296"/>
      </w:pPr>
      <w:rPr>
        <w:rFonts w:hint="default"/>
      </w:rPr>
    </w:lvl>
  </w:abstractNum>
  <w:abstractNum w:abstractNumId="82" w15:restartNumberingAfterBreak="0">
    <w:nsid w:val="2FF503DC"/>
    <w:multiLevelType w:val="hybridMultilevel"/>
    <w:tmpl w:val="92F656B6"/>
    <w:lvl w:ilvl="0" w:tplc="F944419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D642F7A">
      <w:start w:val="1"/>
      <w:numFmt w:val="bullet"/>
      <w:lvlText w:val="•"/>
      <w:lvlJc w:val="left"/>
      <w:pPr>
        <w:ind w:left="2238" w:hanging="236"/>
      </w:pPr>
      <w:rPr>
        <w:rFonts w:hint="default"/>
      </w:rPr>
    </w:lvl>
    <w:lvl w:ilvl="2" w:tplc="BC7443E6">
      <w:start w:val="1"/>
      <w:numFmt w:val="bullet"/>
      <w:lvlText w:val="•"/>
      <w:lvlJc w:val="left"/>
      <w:pPr>
        <w:ind w:left="3080" w:hanging="236"/>
      </w:pPr>
      <w:rPr>
        <w:rFonts w:hint="default"/>
      </w:rPr>
    </w:lvl>
    <w:lvl w:ilvl="3" w:tplc="5F16346C">
      <w:start w:val="1"/>
      <w:numFmt w:val="bullet"/>
      <w:lvlText w:val="•"/>
      <w:lvlJc w:val="left"/>
      <w:pPr>
        <w:ind w:left="3921" w:hanging="236"/>
      </w:pPr>
      <w:rPr>
        <w:rFonts w:hint="default"/>
      </w:rPr>
    </w:lvl>
    <w:lvl w:ilvl="4" w:tplc="6834FFBE">
      <w:start w:val="1"/>
      <w:numFmt w:val="bullet"/>
      <w:lvlText w:val="•"/>
      <w:lvlJc w:val="left"/>
      <w:pPr>
        <w:ind w:left="4762" w:hanging="236"/>
      </w:pPr>
      <w:rPr>
        <w:rFonts w:hint="default"/>
      </w:rPr>
    </w:lvl>
    <w:lvl w:ilvl="5" w:tplc="E9888D92">
      <w:start w:val="1"/>
      <w:numFmt w:val="bullet"/>
      <w:lvlText w:val="•"/>
      <w:lvlJc w:val="left"/>
      <w:pPr>
        <w:ind w:left="5604" w:hanging="236"/>
      </w:pPr>
      <w:rPr>
        <w:rFonts w:hint="default"/>
      </w:rPr>
    </w:lvl>
    <w:lvl w:ilvl="6" w:tplc="89B425A6">
      <w:start w:val="1"/>
      <w:numFmt w:val="bullet"/>
      <w:lvlText w:val="•"/>
      <w:lvlJc w:val="left"/>
      <w:pPr>
        <w:ind w:left="6445" w:hanging="236"/>
      </w:pPr>
      <w:rPr>
        <w:rFonts w:hint="default"/>
      </w:rPr>
    </w:lvl>
    <w:lvl w:ilvl="7" w:tplc="DD9899AA">
      <w:start w:val="1"/>
      <w:numFmt w:val="bullet"/>
      <w:lvlText w:val="•"/>
      <w:lvlJc w:val="left"/>
      <w:pPr>
        <w:ind w:left="7287" w:hanging="236"/>
      </w:pPr>
      <w:rPr>
        <w:rFonts w:hint="default"/>
      </w:rPr>
    </w:lvl>
    <w:lvl w:ilvl="8" w:tplc="95FEB3B8">
      <w:start w:val="1"/>
      <w:numFmt w:val="bullet"/>
      <w:lvlText w:val="•"/>
      <w:lvlJc w:val="left"/>
      <w:pPr>
        <w:ind w:left="8128" w:hanging="236"/>
      </w:pPr>
      <w:rPr>
        <w:rFonts w:hint="default"/>
      </w:rPr>
    </w:lvl>
  </w:abstractNum>
  <w:abstractNum w:abstractNumId="83" w15:restartNumberingAfterBreak="0">
    <w:nsid w:val="30FE4E7D"/>
    <w:multiLevelType w:val="hybridMultilevel"/>
    <w:tmpl w:val="AE14B6F8"/>
    <w:lvl w:ilvl="0" w:tplc="CFC09DD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ED322C6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581A4032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26167A94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149CF8FE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E78682B4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A5B488BA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B8E6F30A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8D16FAC6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84" w15:restartNumberingAfterBreak="0">
    <w:nsid w:val="32DD177C"/>
    <w:multiLevelType w:val="hybridMultilevel"/>
    <w:tmpl w:val="421222F4"/>
    <w:lvl w:ilvl="0" w:tplc="620E22B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EC24D27A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4786437E">
      <w:start w:val="1"/>
      <w:numFmt w:val="bullet"/>
      <w:lvlText w:val="●"/>
      <w:lvlJc w:val="left"/>
      <w:pPr>
        <w:ind w:left="2004" w:hanging="284"/>
      </w:pPr>
      <w:rPr>
        <w:rFonts w:ascii="Times New Roman" w:eastAsia="Times New Roman" w:hAnsi="Times New Roman" w:hint="default"/>
        <w:w w:val="83"/>
        <w:sz w:val="11"/>
        <w:szCs w:val="11"/>
      </w:rPr>
    </w:lvl>
    <w:lvl w:ilvl="3" w:tplc="8B023FB0">
      <w:start w:val="1"/>
      <w:numFmt w:val="bullet"/>
      <w:lvlText w:val="•"/>
      <w:lvlJc w:val="left"/>
      <w:pPr>
        <w:ind w:left="2972" w:hanging="284"/>
      </w:pPr>
      <w:rPr>
        <w:rFonts w:hint="default"/>
      </w:rPr>
    </w:lvl>
    <w:lvl w:ilvl="4" w:tplc="ABD4869E">
      <w:start w:val="1"/>
      <w:numFmt w:val="bullet"/>
      <w:lvlText w:val="•"/>
      <w:lvlJc w:val="left"/>
      <w:pPr>
        <w:ind w:left="3941" w:hanging="284"/>
      </w:pPr>
      <w:rPr>
        <w:rFonts w:hint="default"/>
      </w:rPr>
    </w:lvl>
    <w:lvl w:ilvl="5" w:tplc="DC682592">
      <w:start w:val="1"/>
      <w:numFmt w:val="bullet"/>
      <w:lvlText w:val="•"/>
      <w:lvlJc w:val="left"/>
      <w:pPr>
        <w:ind w:left="4909" w:hanging="284"/>
      </w:pPr>
      <w:rPr>
        <w:rFonts w:hint="default"/>
      </w:rPr>
    </w:lvl>
    <w:lvl w:ilvl="6" w:tplc="B2808654">
      <w:start w:val="1"/>
      <w:numFmt w:val="bullet"/>
      <w:lvlText w:val="•"/>
      <w:lvlJc w:val="left"/>
      <w:pPr>
        <w:ind w:left="5877" w:hanging="284"/>
      </w:pPr>
      <w:rPr>
        <w:rFonts w:hint="default"/>
      </w:rPr>
    </w:lvl>
    <w:lvl w:ilvl="7" w:tplc="A6908196">
      <w:start w:val="1"/>
      <w:numFmt w:val="bullet"/>
      <w:lvlText w:val="•"/>
      <w:lvlJc w:val="left"/>
      <w:pPr>
        <w:ind w:left="6846" w:hanging="284"/>
      </w:pPr>
      <w:rPr>
        <w:rFonts w:hint="default"/>
      </w:rPr>
    </w:lvl>
    <w:lvl w:ilvl="8" w:tplc="EF44A866">
      <w:start w:val="1"/>
      <w:numFmt w:val="bullet"/>
      <w:lvlText w:val="•"/>
      <w:lvlJc w:val="left"/>
      <w:pPr>
        <w:ind w:left="7814" w:hanging="284"/>
      </w:pPr>
      <w:rPr>
        <w:rFonts w:hint="default"/>
      </w:rPr>
    </w:lvl>
  </w:abstractNum>
  <w:abstractNum w:abstractNumId="85" w15:restartNumberingAfterBreak="0">
    <w:nsid w:val="330741D6"/>
    <w:multiLevelType w:val="hybridMultilevel"/>
    <w:tmpl w:val="F65E3B12"/>
    <w:lvl w:ilvl="0" w:tplc="6A74606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38DCCB42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36A85674">
      <w:start w:val="1"/>
      <w:numFmt w:val="bullet"/>
      <w:lvlText w:val="•"/>
      <w:lvlJc w:val="left"/>
      <w:pPr>
        <w:ind w:left="2608" w:hanging="286"/>
      </w:pPr>
      <w:rPr>
        <w:rFonts w:hint="default"/>
      </w:rPr>
    </w:lvl>
    <w:lvl w:ilvl="3" w:tplc="33F49D22">
      <w:start w:val="1"/>
      <w:numFmt w:val="bullet"/>
      <w:lvlText w:val="•"/>
      <w:lvlJc w:val="left"/>
      <w:pPr>
        <w:ind w:left="3496" w:hanging="286"/>
      </w:pPr>
      <w:rPr>
        <w:rFonts w:hint="default"/>
      </w:rPr>
    </w:lvl>
    <w:lvl w:ilvl="4" w:tplc="91FE21E8">
      <w:start w:val="1"/>
      <w:numFmt w:val="bullet"/>
      <w:lvlText w:val="•"/>
      <w:lvlJc w:val="left"/>
      <w:pPr>
        <w:ind w:left="4384" w:hanging="286"/>
      </w:pPr>
      <w:rPr>
        <w:rFonts w:hint="default"/>
      </w:rPr>
    </w:lvl>
    <w:lvl w:ilvl="5" w:tplc="2BCA6990">
      <w:start w:val="1"/>
      <w:numFmt w:val="bullet"/>
      <w:lvlText w:val="•"/>
      <w:lvlJc w:val="left"/>
      <w:pPr>
        <w:ind w:left="5272" w:hanging="286"/>
      </w:pPr>
      <w:rPr>
        <w:rFonts w:hint="default"/>
      </w:rPr>
    </w:lvl>
    <w:lvl w:ilvl="6" w:tplc="1E0288AC">
      <w:start w:val="1"/>
      <w:numFmt w:val="bullet"/>
      <w:lvlText w:val="•"/>
      <w:lvlJc w:val="left"/>
      <w:pPr>
        <w:ind w:left="6160" w:hanging="286"/>
      </w:pPr>
      <w:rPr>
        <w:rFonts w:hint="default"/>
      </w:rPr>
    </w:lvl>
    <w:lvl w:ilvl="7" w:tplc="8F9485F4">
      <w:start w:val="1"/>
      <w:numFmt w:val="bullet"/>
      <w:lvlText w:val="•"/>
      <w:lvlJc w:val="left"/>
      <w:pPr>
        <w:ind w:left="7047" w:hanging="286"/>
      </w:pPr>
      <w:rPr>
        <w:rFonts w:hint="default"/>
      </w:rPr>
    </w:lvl>
    <w:lvl w:ilvl="8" w:tplc="49B63DD2">
      <w:start w:val="1"/>
      <w:numFmt w:val="bullet"/>
      <w:lvlText w:val="•"/>
      <w:lvlJc w:val="left"/>
      <w:pPr>
        <w:ind w:left="7935" w:hanging="286"/>
      </w:pPr>
      <w:rPr>
        <w:rFonts w:hint="default"/>
      </w:rPr>
    </w:lvl>
  </w:abstractNum>
  <w:abstractNum w:abstractNumId="86" w15:restartNumberingAfterBreak="0">
    <w:nsid w:val="335A4422"/>
    <w:multiLevelType w:val="hybridMultilevel"/>
    <w:tmpl w:val="2AA45250"/>
    <w:lvl w:ilvl="0" w:tplc="45F667B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35EAB448">
      <w:start w:val="1"/>
      <w:numFmt w:val="lowerLetter"/>
      <w:lvlText w:val="%2)"/>
      <w:lvlJc w:val="left"/>
      <w:pPr>
        <w:ind w:left="1721" w:hanging="286"/>
        <w:jc w:val="righ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BDE205A2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7D26886A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B0AAF066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2846901C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F04C4E36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FB883A20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662ABF96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87" w15:restartNumberingAfterBreak="0">
    <w:nsid w:val="353A3640"/>
    <w:multiLevelType w:val="hybridMultilevel"/>
    <w:tmpl w:val="CD801EAA"/>
    <w:lvl w:ilvl="0" w:tplc="CDCA559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76FAB652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0F3E262C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F320CC4C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12DC0716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238274AE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A3580E22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6B0AB9F8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09205CB0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88" w15:restartNumberingAfterBreak="0">
    <w:nsid w:val="35A112D6"/>
    <w:multiLevelType w:val="hybridMultilevel"/>
    <w:tmpl w:val="B0A2AFF2"/>
    <w:lvl w:ilvl="0" w:tplc="58E258A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84E063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80E8B600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9438A690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51B64BE2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886ADC5A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02245FEC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59323954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9C42395E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89" w15:restartNumberingAfterBreak="0">
    <w:nsid w:val="35EF5FD0"/>
    <w:multiLevelType w:val="hybridMultilevel"/>
    <w:tmpl w:val="CFD4AC5C"/>
    <w:lvl w:ilvl="0" w:tplc="B350906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2F4CFBB8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5D68DEE4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62C45150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D1DC79F0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7290A2E0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E6980E84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598E0558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720E1D7A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90" w15:restartNumberingAfterBreak="0">
    <w:nsid w:val="39EC5005"/>
    <w:multiLevelType w:val="hybridMultilevel"/>
    <w:tmpl w:val="18B402FC"/>
    <w:lvl w:ilvl="0" w:tplc="EE2468F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6F66FC2">
      <w:start w:val="1"/>
      <w:numFmt w:val="lowerLetter"/>
      <w:lvlText w:val="%2)"/>
      <w:lvlJc w:val="left"/>
      <w:pPr>
        <w:ind w:left="1721" w:hanging="286"/>
        <w:jc w:val="righ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CB62F562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549AEDA6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81F40BAE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5E0A00BE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CEC04D7C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E11CA336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B5D4F2E0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91" w15:restartNumberingAfterBreak="0">
    <w:nsid w:val="3A18793D"/>
    <w:multiLevelType w:val="hybridMultilevel"/>
    <w:tmpl w:val="FBBE3152"/>
    <w:lvl w:ilvl="0" w:tplc="8834C192">
      <w:start w:val="2"/>
      <w:numFmt w:val="lowerLetter"/>
      <w:lvlText w:val="%1)"/>
      <w:lvlJc w:val="left"/>
      <w:pPr>
        <w:ind w:left="1721" w:hanging="296"/>
        <w:jc w:val="right"/>
      </w:pPr>
      <w:rPr>
        <w:rFonts w:ascii="Calibri" w:eastAsia="Calibri" w:hAnsi="Calibri" w:hint="default"/>
        <w:w w:val="118"/>
        <w:sz w:val="20"/>
        <w:szCs w:val="20"/>
      </w:rPr>
    </w:lvl>
    <w:lvl w:ilvl="1" w:tplc="9CC24516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F2DEADC0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211CA462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D9D08246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37C27452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E3EEBC3E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221E1B82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94A28ACA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92" w15:restartNumberingAfterBreak="0">
    <w:nsid w:val="3A4C359E"/>
    <w:multiLevelType w:val="hybridMultilevel"/>
    <w:tmpl w:val="5B6CBE56"/>
    <w:lvl w:ilvl="0" w:tplc="81D09682">
      <w:start w:val="2"/>
      <w:numFmt w:val="lowerLetter"/>
      <w:lvlText w:val="%1)"/>
      <w:lvlJc w:val="left"/>
      <w:pPr>
        <w:ind w:left="1721" w:hanging="296"/>
        <w:jc w:val="right"/>
      </w:pPr>
      <w:rPr>
        <w:rFonts w:ascii="Calibri" w:eastAsia="Calibri" w:hAnsi="Calibri" w:hint="default"/>
        <w:w w:val="118"/>
        <w:sz w:val="20"/>
        <w:szCs w:val="20"/>
      </w:rPr>
    </w:lvl>
    <w:lvl w:ilvl="1" w:tplc="6466F5E0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338AA53E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D2EC49EA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067C0328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7BA254D8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5D0AE756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51F6CE5E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800A640C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93" w15:restartNumberingAfterBreak="0">
    <w:nsid w:val="3B2413B3"/>
    <w:multiLevelType w:val="hybridMultilevel"/>
    <w:tmpl w:val="EF901CA2"/>
    <w:lvl w:ilvl="0" w:tplc="CFF6CCF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649C3A0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49E428B0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666EE4D6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65B8A55C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6D2A6378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53F43C6A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284653EA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AED81D0E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94" w15:restartNumberingAfterBreak="0">
    <w:nsid w:val="3B475CF3"/>
    <w:multiLevelType w:val="hybridMultilevel"/>
    <w:tmpl w:val="3C0E473E"/>
    <w:lvl w:ilvl="0" w:tplc="6CCC28F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52A9EA0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120498B8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6DF60B78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48A415D2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88DCEB9C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4D4EFB70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A53A4814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B9C680AE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95" w15:restartNumberingAfterBreak="0">
    <w:nsid w:val="3D7A3CE1"/>
    <w:multiLevelType w:val="hybridMultilevel"/>
    <w:tmpl w:val="A58427D0"/>
    <w:lvl w:ilvl="0" w:tplc="C1EC320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772D28A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91B2C3CE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3C2A8CE6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D194A540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075CCD44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3ABA4F24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8EBA0FFA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2DF8FBC6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96" w15:restartNumberingAfterBreak="0">
    <w:nsid w:val="3DA938AA"/>
    <w:multiLevelType w:val="hybridMultilevel"/>
    <w:tmpl w:val="32241C0A"/>
    <w:lvl w:ilvl="0" w:tplc="273C89B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963C1A6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1C9E2A1A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AE488F10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C30AE6FC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D3BC5C1E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837E001A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319CBF4E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A6E05316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97" w15:restartNumberingAfterBreak="0">
    <w:nsid w:val="3ECC5748"/>
    <w:multiLevelType w:val="hybridMultilevel"/>
    <w:tmpl w:val="57E2F1AC"/>
    <w:lvl w:ilvl="0" w:tplc="D638C19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A70AC2AA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8C38D07E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1F405B90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1012F9F2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7B700C76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895AE124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CCE4E996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E74E533E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98" w15:restartNumberingAfterBreak="0">
    <w:nsid w:val="3F5A33F1"/>
    <w:multiLevelType w:val="hybridMultilevel"/>
    <w:tmpl w:val="A7B2CB66"/>
    <w:lvl w:ilvl="0" w:tplc="BC2A2F4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6CE89E4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7DCA1942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6D76DCCA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E69C8296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3F8403A8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8E7CC876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CBF28D52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E662F048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99" w15:restartNumberingAfterBreak="0">
    <w:nsid w:val="4031564D"/>
    <w:multiLevelType w:val="hybridMultilevel"/>
    <w:tmpl w:val="3CFC0178"/>
    <w:lvl w:ilvl="0" w:tplc="BBE867E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9C96A29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09765E5E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9EDE2C34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23D4D4BE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1F625DBC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55CE1A94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292E2200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BC92B24E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100" w15:restartNumberingAfterBreak="0">
    <w:nsid w:val="40444389"/>
    <w:multiLevelType w:val="hybridMultilevel"/>
    <w:tmpl w:val="1D50CC72"/>
    <w:lvl w:ilvl="0" w:tplc="C0B2F9A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68A4D2F4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930CB574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D80034BA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2E40AFC4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A80C5D60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9B601E50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661A5FFC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CC264DDC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01" w15:restartNumberingAfterBreak="0">
    <w:nsid w:val="40A379EF"/>
    <w:multiLevelType w:val="hybridMultilevel"/>
    <w:tmpl w:val="505AFC4A"/>
    <w:lvl w:ilvl="0" w:tplc="37228E2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68B2F0D0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F0BC01A6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8E1E8B5A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A3E2A6B4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C7E4121E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6818CA30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30DE1A40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84CAE27E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02" w15:restartNumberingAfterBreak="0">
    <w:nsid w:val="4193588A"/>
    <w:multiLevelType w:val="hybridMultilevel"/>
    <w:tmpl w:val="C5423292"/>
    <w:lvl w:ilvl="0" w:tplc="51DCEB9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A004487A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C55874C4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FFF02F0C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6C58CD24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55642EF2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72102FD8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D5FE0950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B5307826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03" w15:restartNumberingAfterBreak="0">
    <w:nsid w:val="41B4503B"/>
    <w:multiLevelType w:val="hybridMultilevel"/>
    <w:tmpl w:val="7194C720"/>
    <w:lvl w:ilvl="0" w:tplc="D3C817C4">
      <w:start w:val="3"/>
      <w:numFmt w:val="decimal"/>
      <w:lvlText w:val="%1."/>
      <w:lvlJc w:val="left"/>
      <w:pPr>
        <w:ind w:left="1397" w:hanging="269"/>
        <w:jc w:val="left"/>
      </w:pPr>
      <w:rPr>
        <w:rFonts w:ascii="Calibri" w:eastAsia="Calibri" w:hAnsi="Calibri" w:hint="default"/>
        <w:i/>
        <w:spacing w:val="-1"/>
        <w:w w:val="90"/>
        <w:sz w:val="20"/>
        <w:szCs w:val="20"/>
      </w:rPr>
    </w:lvl>
    <w:lvl w:ilvl="1" w:tplc="1482246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F924A4DA">
      <w:start w:val="1"/>
      <w:numFmt w:val="bullet"/>
      <w:lvlText w:val="•"/>
      <w:lvlJc w:val="left"/>
      <w:pPr>
        <w:ind w:left="2637" w:hanging="286"/>
      </w:pPr>
      <w:rPr>
        <w:rFonts w:hint="default"/>
      </w:rPr>
    </w:lvl>
    <w:lvl w:ilvl="3" w:tplc="B56EAB06">
      <w:start w:val="1"/>
      <w:numFmt w:val="bullet"/>
      <w:lvlText w:val="•"/>
      <w:lvlJc w:val="left"/>
      <w:pPr>
        <w:ind w:left="3554" w:hanging="286"/>
      </w:pPr>
      <w:rPr>
        <w:rFonts w:hint="default"/>
      </w:rPr>
    </w:lvl>
    <w:lvl w:ilvl="4" w:tplc="A7528B02">
      <w:start w:val="1"/>
      <w:numFmt w:val="bullet"/>
      <w:lvlText w:val="•"/>
      <w:lvlJc w:val="left"/>
      <w:pPr>
        <w:ind w:left="4471" w:hanging="286"/>
      </w:pPr>
      <w:rPr>
        <w:rFonts w:hint="default"/>
      </w:rPr>
    </w:lvl>
    <w:lvl w:ilvl="5" w:tplc="5AEC8438">
      <w:start w:val="1"/>
      <w:numFmt w:val="bullet"/>
      <w:lvlText w:val="•"/>
      <w:lvlJc w:val="left"/>
      <w:pPr>
        <w:ind w:left="5387" w:hanging="286"/>
      </w:pPr>
      <w:rPr>
        <w:rFonts w:hint="default"/>
      </w:rPr>
    </w:lvl>
    <w:lvl w:ilvl="6" w:tplc="EB2EDFC4">
      <w:start w:val="1"/>
      <w:numFmt w:val="bullet"/>
      <w:lvlText w:val="•"/>
      <w:lvlJc w:val="left"/>
      <w:pPr>
        <w:ind w:left="6304" w:hanging="286"/>
      </w:pPr>
      <w:rPr>
        <w:rFonts w:hint="default"/>
      </w:rPr>
    </w:lvl>
    <w:lvl w:ilvl="7" w:tplc="1EEE1110">
      <w:start w:val="1"/>
      <w:numFmt w:val="bullet"/>
      <w:lvlText w:val="•"/>
      <w:lvlJc w:val="left"/>
      <w:pPr>
        <w:ind w:left="7221" w:hanging="286"/>
      </w:pPr>
      <w:rPr>
        <w:rFonts w:hint="default"/>
      </w:rPr>
    </w:lvl>
    <w:lvl w:ilvl="8" w:tplc="CF8000F4">
      <w:start w:val="1"/>
      <w:numFmt w:val="bullet"/>
      <w:lvlText w:val="•"/>
      <w:lvlJc w:val="left"/>
      <w:pPr>
        <w:ind w:left="8137" w:hanging="286"/>
      </w:pPr>
      <w:rPr>
        <w:rFonts w:hint="default"/>
      </w:rPr>
    </w:lvl>
  </w:abstractNum>
  <w:abstractNum w:abstractNumId="104" w15:restartNumberingAfterBreak="0">
    <w:nsid w:val="41DD04B7"/>
    <w:multiLevelType w:val="hybridMultilevel"/>
    <w:tmpl w:val="23B2D2A2"/>
    <w:lvl w:ilvl="0" w:tplc="4B14AD9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402C3098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7FC6332A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56EC08EE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0338C0BC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81FC2854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8F7E5828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4B36E358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4FA4B256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05" w15:restartNumberingAfterBreak="0">
    <w:nsid w:val="41F757EA"/>
    <w:multiLevelType w:val="hybridMultilevel"/>
    <w:tmpl w:val="EB98C716"/>
    <w:lvl w:ilvl="0" w:tplc="0AA0210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1CEA908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3362B1BE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3914106C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5EDC9F3E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90C44E5E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03CE476C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692E989C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375AEECE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06" w15:restartNumberingAfterBreak="0">
    <w:nsid w:val="42573F9E"/>
    <w:multiLevelType w:val="hybridMultilevel"/>
    <w:tmpl w:val="889C456E"/>
    <w:lvl w:ilvl="0" w:tplc="10F2507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A3244EBC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DC8EAD48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210E9D98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708AB8D6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8BCA35AA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4D3EB2C8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3378E412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37CE2270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107" w15:restartNumberingAfterBreak="0">
    <w:nsid w:val="428400B8"/>
    <w:multiLevelType w:val="hybridMultilevel"/>
    <w:tmpl w:val="784C6720"/>
    <w:lvl w:ilvl="0" w:tplc="D68AE71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1B46B2FC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0CE8861A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092E8A28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94446A9C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5FC469C8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7CD6B650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89E20A74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460CCA6C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08" w15:restartNumberingAfterBreak="0">
    <w:nsid w:val="4307352F"/>
    <w:multiLevelType w:val="hybridMultilevel"/>
    <w:tmpl w:val="18EA0A84"/>
    <w:lvl w:ilvl="0" w:tplc="D174E8D8">
      <w:start w:val="3"/>
      <w:numFmt w:val="lowerLetter"/>
      <w:lvlText w:val="%1)"/>
      <w:lvlJc w:val="left"/>
      <w:pPr>
        <w:ind w:left="1721" w:hanging="284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3EACDE00">
      <w:start w:val="1"/>
      <w:numFmt w:val="bullet"/>
      <w:lvlText w:val="•"/>
      <w:lvlJc w:val="left"/>
      <w:pPr>
        <w:ind w:left="2524" w:hanging="284"/>
      </w:pPr>
      <w:rPr>
        <w:rFonts w:hint="default"/>
      </w:rPr>
    </w:lvl>
    <w:lvl w:ilvl="2" w:tplc="44583880">
      <w:start w:val="1"/>
      <w:numFmt w:val="bullet"/>
      <w:lvlText w:val="•"/>
      <w:lvlJc w:val="left"/>
      <w:pPr>
        <w:ind w:left="3327" w:hanging="284"/>
      </w:pPr>
      <w:rPr>
        <w:rFonts w:hint="default"/>
      </w:rPr>
    </w:lvl>
    <w:lvl w:ilvl="3" w:tplc="EA80CC84">
      <w:start w:val="1"/>
      <w:numFmt w:val="bullet"/>
      <w:lvlText w:val="•"/>
      <w:lvlJc w:val="left"/>
      <w:pPr>
        <w:ind w:left="4130" w:hanging="284"/>
      </w:pPr>
      <w:rPr>
        <w:rFonts w:hint="default"/>
      </w:rPr>
    </w:lvl>
    <w:lvl w:ilvl="4" w:tplc="77DA7412">
      <w:start w:val="1"/>
      <w:numFmt w:val="bullet"/>
      <w:lvlText w:val="•"/>
      <w:lvlJc w:val="left"/>
      <w:pPr>
        <w:ind w:left="4933" w:hanging="284"/>
      </w:pPr>
      <w:rPr>
        <w:rFonts w:hint="default"/>
      </w:rPr>
    </w:lvl>
    <w:lvl w:ilvl="5" w:tplc="6026F23E">
      <w:start w:val="1"/>
      <w:numFmt w:val="bullet"/>
      <w:lvlText w:val="•"/>
      <w:lvlJc w:val="left"/>
      <w:pPr>
        <w:ind w:left="5736" w:hanging="284"/>
      </w:pPr>
      <w:rPr>
        <w:rFonts w:hint="default"/>
      </w:rPr>
    </w:lvl>
    <w:lvl w:ilvl="6" w:tplc="B712A4CE">
      <w:start w:val="1"/>
      <w:numFmt w:val="bullet"/>
      <w:lvlText w:val="•"/>
      <w:lvlJc w:val="left"/>
      <w:pPr>
        <w:ind w:left="6539" w:hanging="284"/>
      </w:pPr>
      <w:rPr>
        <w:rFonts w:hint="default"/>
      </w:rPr>
    </w:lvl>
    <w:lvl w:ilvl="7" w:tplc="1E8C258E">
      <w:start w:val="1"/>
      <w:numFmt w:val="bullet"/>
      <w:lvlText w:val="•"/>
      <w:lvlJc w:val="left"/>
      <w:pPr>
        <w:ind w:left="7342" w:hanging="284"/>
      </w:pPr>
      <w:rPr>
        <w:rFonts w:hint="default"/>
      </w:rPr>
    </w:lvl>
    <w:lvl w:ilvl="8" w:tplc="170A60F6">
      <w:start w:val="1"/>
      <w:numFmt w:val="bullet"/>
      <w:lvlText w:val="•"/>
      <w:lvlJc w:val="left"/>
      <w:pPr>
        <w:ind w:left="8145" w:hanging="284"/>
      </w:pPr>
      <w:rPr>
        <w:rFonts w:hint="default"/>
      </w:rPr>
    </w:lvl>
  </w:abstractNum>
  <w:abstractNum w:abstractNumId="109" w15:restartNumberingAfterBreak="0">
    <w:nsid w:val="431947B7"/>
    <w:multiLevelType w:val="hybridMultilevel"/>
    <w:tmpl w:val="FC8C1666"/>
    <w:lvl w:ilvl="0" w:tplc="CC32149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88C0A33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CAB4F866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EA242816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5434E4D2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022A52C0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20A6C500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48821AEC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2774EB82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10" w15:restartNumberingAfterBreak="0">
    <w:nsid w:val="43597EA8"/>
    <w:multiLevelType w:val="hybridMultilevel"/>
    <w:tmpl w:val="B324144C"/>
    <w:lvl w:ilvl="0" w:tplc="2F1E219A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61F80238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9C34DF18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38E88E44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707A554A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56660070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0A56FB1E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59884A80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A3849A8C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111" w15:restartNumberingAfterBreak="0">
    <w:nsid w:val="45150494"/>
    <w:multiLevelType w:val="hybridMultilevel"/>
    <w:tmpl w:val="990CD5C2"/>
    <w:lvl w:ilvl="0" w:tplc="2E9EDF2E">
      <w:start w:val="1"/>
      <w:numFmt w:val="lowerLetter"/>
      <w:lvlText w:val="%1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1" w:tplc="965CB6F8">
      <w:start w:val="1"/>
      <w:numFmt w:val="lowerRoman"/>
      <w:lvlText w:val="%2)"/>
      <w:lvlJc w:val="left"/>
      <w:pPr>
        <w:ind w:left="1397" w:hanging="224"/>
        <w:jc w:val="left"/>
      </w:pPr>
      <w:rPr>
        <w:rFonts w:ascii="Calibri" w:eastAsia="Calibri" w:hAnsi="Calibri" w:hint="default"/>
        <w:spacing w:val="-2"/>
        <w:w w:val="118"/>
        <w:sz w:val="20"/>
        <w:szCs w:val="20"/>
      </w:rPr>
    </w:lvl>
    <w:lvl w:ilvl="2" w:tplc="BE822474">
      <w:start w:val="1"/>
      <w:numFmt w:val="bullet"/>
      <w:lvlText w:val="•"/>
      <w:lvlJc w:val="left"/>
      <w:pPr>
        <w:ind w:left="2606" w:hanging="224"/>
      </w:pPr>
      <w:rPr>
        <w:rFonts w:hint="default"/>
      </w:rPr>
    </w:lvl>
    <w:lvl w:ilvl="3" w:tplc="F07A2B1A">
      <w:start w:val="1"/>
      <w:numFmt w:val="bullet"/>
      <w:lvlText w:val="•"/>
      <w:lvlJc w:val="left"/>
      <w:pPr>
        <w:ind w:left="3492" w:hanging="224"/>
      </w:pPr>
      <w:rPr>
        <w:rFonts w:hint="default"/>
      </w:rPr>
    </w:lvl>
    <w:lvl w:ilvl="4" w:tplc="FAFC18B2">
      <w:start w:val="1"/>
      <w:numFmt w:val="bullet"/>
      <w:lvlText w:val="•"/>
      <w:lvlJc w:val="left"/>
      <w:pPr>
        <w:ind w:left="4377" w:hanging="224"/>
      </w:pPr>
      <w:rPr>
        <w:rFonts w:hint="default"/>
      </w:rPr>
    </w:lvl>
    <w:lvl w:ilvl="5" w:tplc="B72A62AC">
      <w:start w:val="1"/>
      <w:numFmt w:val="bullet"/>
      <w:lvlText w:val="•"/>
      <w:lvlJc w:val="left"/>
      <w:pPr>
        <w:ind w:left="5263" w:hanging="224"/>
      </w:pPr>
      <w:rPr>
        <w:rFonts w:hint="default"/>
      </w:rPr>
    </w:lvl>
    <w:lvl w:ilvl="6" w:tplc="FBB6111E">
      <w:start w:val="1"/>
      <w:numFmt w:val="bullet"/>
      <w:lvlText w:val="•"/>
      <w:lvlJc w:val="left"/>
      <w:pPr>
        <w:ind w:left="6148" w:hanging="224"/>
      </w:pPr>
      <w:rPr>
        <w:rFonts w:hint="default"/>
      </w:rPr>
    </w:lvl>
    <w:lvl w:ilvl="7" w:tplc="1E643CAC">
      <w:start w:val="1"/>
      <w:numFmt w:val="bullet"/>
      <w:lvlText w:val="•"/>
      <w:lvlJc w:val="left"/>
      <w:pPr>
        <w:ind w:left="7034" w:hanging="224"/>
      </w:pPr>
      <w:rPr>
        <w:rFonts w:hint="default"/>
      </w:rPr>
    </w:lvl>
    <w:lvl w:ilvl="8" w:tplc="E3B89EB2">
      <w:start w:val="1"/>
      <w:numFmt w:val="bullet"/>
      <w:lvlText w:val="•"/>
      <w:lvlJc w:val="left"/>
      <w:pPr>
        <w:ind w:left="7920" w:hanging="224"/>
      </w:pPr>
      <w:rPr>
        <w:rFonts w:hint="default"/>
      </w:rPr>
    </w:lvl>
  </w:abstractNum>
  <w:abstractNum w:abstractNumId="112" w15:restartNumberingAfterBreak="0">
    <w:nsid w:val="46B83A6A"/>
    <w:multiLevelType w:val="hybridMultilevel"/>
    <w:tmpl w:val="5C048B72"/>
    <w:lvl w:ilvl="0" w:tplc="2ECA844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58F29902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49824D8C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45AE73B8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CFFEC4F4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73CCE46E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FAECB876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185A8BDA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CBD8D0CA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113" w15:restartNumberingAfterBreak="0">
    <w:nsid w:val="472103CF"/>
    <w:multiLevelType w:val="hybridMultilevel"/>
    <w:tmpl w:val="79AC3190"/>
    <w:lvl w:ilvl="0" w:tplc="DA90438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F1FCEB0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778E042A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05DAF76A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4EE08124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C0145334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5192E3DA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E5440CA4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72661948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114" w15:restartNumberingAfterBreak="0">
    <w:nsid w:val="48E123E6"/>
    <w:multiLevelType w:val="hybridMultilevel"/>
    <w:tmpl w:val="DF2AE682"/>
    <w:lvl w:ilvl="0" w:tplc="BE2A00A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4B2C3BA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F0720728">
      <w:start w:val="1"/>
      <w:numFmt w:val="bullet"/>
      <w:lvlText w:val="•"/>
      <w:lvlJc w:val="left"/>
      <w:pPr>
        <w:ind w:left="2617" w:hanging="286"/>
      </w:pPr>
      <w:rPr>
        <w:rFonts w:hint="default"/>
      </w:rPr>
    </w:lvl>
    <w:lvl w:ilvl="3" w:tplc="C504B13C">
      <w:start w:val="1"/>
      <w:numFmt w:val="bullet"/>
      <w:lvlText w:val="•"/>
      <w:lvlJc w:val="left"/>
      <w:pPr>
        <w:ind w:left="3514" w:hanging="286"/>
      </w:pPr>
      <w:rPr>
        <w:rFonts w:hint="default"/>
      </w:rPr>
    </w:lvl>
    <w:lvl w:ilvl="4" w:tplc="D44AC4B0">
      <w:start w:val="1"/>
      <w:numFmt w:val="bullet"/>
      <w:lvlText w:val="•"/>
      <w:lvlJc w:val="left"/>
      <w:pPr>
        <w:ind w:left="4411" w:hanging="286"/>
      </w:pPr>
      <w:rPr>
        <w:rFonts w:hint="default"/>
      </w:rPr>
    </w:lvl>
    <w:lvl w:ilvl="5" w:tplc="15AE2758">
      <w:start w:val="1"/>
      <w:numFmt w:val="bullet"/>
      <w:lvlText w:val="•"/>
      <w:lvlJc w:val="left"/>
      <w:pPr>
        <w:ind w:left="5307" w:hanging="286"/>
      </w:pPr>
      <w:rPr>
        <w:rFonts w:hint="default"/>
      </w:rPr>
    </w:lvl>
    <w:lvl w:ilvl="6" w:tplc="E988C47A">
      <w:start w:val="1"/>
      <w:numFmt w:val="bullet"/>
      <w:lvlText w:val="•"/>
      <w:lvlJc w:val="left"/>
      <w:pPr>
        <w:ind w:left="6204" w:hanging="286"/>
      </w:pPr>
      <w:rPr>
        <w:rFonts w:hint="default"/>
      </w:rPr>
    </w:lvl>
    <w:lvl w:ilvl="7" w:tplc="F454D304">
      <w:start w:val="1"/>
      <w:numFmt w:val="bullet"/>
      <w:lvlText w:val="•"/>
      <w:lvlJc w:val="left"/>
      <w:pPr>
        <w:ind w:left="7101" w:hanging="286"/>
      </w:pPr>
      <w:rPr>
        <w:rFonts w:hint="default"/>
      </w:rPr>
    </w:lvl>
    <w:lvl w:ilvl="8" w:tplc="E22A0746">
      <w:start w:val="1"/>
      <w:numFmt w:val="bullet"/>
      <w:lvlText w:val="•"/>
      <w:lvlJc w:val="left"/>
      <w:pPr>
        <w:ind w:left="7997" w:hanging="286"/>
      </w:pPr>
      <w:rPr>
        <w:rFonts w:hint="default"/>
      </w:rPr>
    </w:lvl>
  </w:abstractNum>
  <w:abstractNum w:abstractNumId="115" w15:restartNumberingAfterBreak="0">
    <w:nsid w:val="491613C5"/>
    <w:multiLevelType w:val="hybridMultilevel"/>
    <w:tmpl w:val="65A6E7BC"/>
    <w:lvl w:ilvl="0" w:tplc="DF426CB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DDBE541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33407D24">
      <w:start w:val="1"/>
      <w:numFmt w:val="bullet"/>
      <w:lvlText w:val="•"/>
      <w:lvlJc w:val="left"/>
      <w:pPr>
        <w:ind w:left="2617" w:hanging="286"/>
      </w:pPr>
      <w:rPr>
        <w:rFonts w:hint="default"/>
      </w:rPr>
    </w:lvl>
    <w:lvl w:ilvl="3" w:tplc="4C7802A4">
      <w:start w:val="1"/>
      <w:numFmt w:val="bullet"/>
      <w:lvlText w:val="•"/>
      <w:lvlJc w:val="left"/>
      <w:pPr>
        <w:ind w:left="3514" w:hanging="286"/>
      </w:pPr>
      <w:rPr>
        <w:rFonts w:hint="default"/>
      </w:rPr>
    </w:lvl>
    <w:lvl w:ilvl="4" w:tplc="8686609E">
      <w:start w:val="1"/>
      <w:numFmt w:val="bullet"/>
      <w:lvlText w:val="•"/>
      <w:lvlJc w:val="left"/>
      <w:pPr>
        <w:ind w:left="4411" w:hanging="286"/>
      </w:pPr>
      <w:rPr>
        <w:rFonts w:hint="default"/>
      </w:rPr>
    </w:lvl>
    <w:lvl w:ilvl="5" w:tplc="1158AC36">
      <w:start w:val="1"/>
      <w:numFmt w:val="bullet"/>
      <w:lvlText w:val="•"/>
      <w:lvlJc w:val="left"/>
      <w:pPr>
        <w:ind w:left="5307" w:hanging="286"/>
      </w:pPr>
      <w:rPr>
        <w:rFonts w:hint="default"/>
      </w:rPr>
    </w:lvl>
    <w:lvl w:ilvl="6" w:tplc="0B4E161E">
      <w:start w:val="1"/>
      <w:numFmt w:val="bullet"/>
      <w:lvlText w:val="•"/>
      <w:lvlJc w:val="left"/>
      <w:pPr>
        <w:ind w:left="6204" w:hanging="286"/>
      </w:pPr>
      <w:rPr>
        <w:rFonts w:hint="default"/>
      </w:rPr>
    </w:lvl>
    <w:lvl w:ilvl="7" w:tplc="BF6E6DC6">
      <w:start w:val="1"/>
      <w:numFmt w:val="bullet"/>
      <w:lvlText w:val="•"/>
      <w:lvlJc w:val="left"/>
      <w:pPr>
        <w:ind w:left="7101" w:hanging="286"/>
      </w:pPr>
      <w:rPr>
        <w:rFonts w:hint="default"/>
      </w:rPr>
    </w:lvl>
    <w:lvl w:ilvl="8" w:tplc="AF7A5E9C">
      <w:start w:val="1"/>
      <w:numFmt w:val="bullet"/>
      <w:lvlText w:val="•"/>
      <w:lvlJc w:val="left"/>
      <w:pPr>
        <w:ind w:left="7997" w:hanging="286"/>
      </w:pPr>
      <w:rPr>
        <w:rFonts w:hint="default"/>
      </w:rPr>
    </w:lvl>
  </w:abstractNum>
  <w:abstractNum w:abstractNumId="116" w15:restartNumberingAfterBreak="0">
    <w:nsid w:val="4AB957EE"/>
    <w:multiLevelType w:val="hybridMultilevel"/>
    <w:tmpl w:val="3BB84CE6"/>
    <w:lvl w:ilvl="0" w:tplc="70C820F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AA0629A0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56F42250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B55C2582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333A82AC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6C300E94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B5669948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DA300586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5D2498C4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17" w15:restartNumberingAfterBreak="0">
    <w:nsid w:val="4B1363F6"/>
    <w:multiLevelType w:val="hybridMultilevel"/>
    <w:tmpl w:val="4368709C"/>
    <w:lvl w:ilvl="0" w:tplc="806E8964">
      <w:start w:val="4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51CA2DE0">
      <w:start w:val="1"/>
      <w:numFmt w:val="bullet"/>
      <w:lvlText w:val="•"/>
      <w:lvlJc w:val="left"/>
      <w:pPr>
        <w:ind w:left="2526" w:hanging="296"/>
      </w:pPr>
      <w:rPr>
        <w:rFonts w:hint="default"/>
      </w:rPr>
    </w:lvl>
    <w:lvl w:ilvl="2" w:tplc="38A4709A">
      <w:start w:val="1"/>
      <w:numFmt w:val="bullet"/>
      <w:lvlText w:val="•"/>
      <w:lvlJc w:val="left"/>
      <w:pPr>
        <w:ind w:left="3331" w:hanging="296"/>
      </w:pPr>
      <w:rPr>
        <w:rFonts w:hint="default"/>
      </w:rPr>
    </w:lvl>
    <w:lvl w:ilvl="3" w:tplc="56CAE184">
      <w:start w:val="1"/>
      <w:numFmt w:val="bullet"/>
      <w:lvlText w:val="•"/>
      <w:lvlJc w:val="left"/>
      <w:pPr>
        <w:ind w:left="4136" w:hanging="296"/>
      </w:pPr>
      <w:rPr>
        <w:rFonts w:hint="default"/>
      </w:rPr>
    </w:lvl>
    <w:lvl w:ilvl="4" w:tplc="0B5E75EA">
      <w:start w:val="1"/>
      <w:numFmt w:val="bullet"/>
      <w:lvlText w:val="•"/>
      <w:lvlJc w:val="left"/>
      <w:pPr>
        <w:ind w:left="4941" w:hanging="296"/>
      </w:pPr>
      <w:rPr>
        <w:rFonts w:hint="default"/>
      </w:rPr>
    </w:lvl>
    <w:lvl w:ilvl="5" w:tplc="05328B44">
      <w:start w:val="1"/>
      <w:numFmt w:val="bullet"/>
      <w:lvlText w:val="•"/>
      <w:lvlJc w:val="left"/>
      <w:pPr>
        <w:ind w:left="5746" w:hanging="296"/>
      </w:pPr>
      <w:rPr>
        <w:rFonts w:hint="default"/>
      </w:rPr>
    </w:lvl>
    <w:lvl w:ilvl="6" w:tplc="360246BE">
      <w:start w:val="1"/>
      <w:numFmt w:val="bullet"/>
      <w:lvlText w:val="•"/>
      <w:lvlJc w:val="left"/>
      <w:pPr>
        <w:ind w:left="6551" w:hanging="296"/>
      </w:pPr>
      <w:rPr>
        <w:rFonts w:hint="default"/>
      </w:rPr>
    </w:lvl>
    <w:lvl w:ilvl="7" w:tplc="4F84F22E">
      <w:start w:val="1"/>
      <w:numFmt w:val="bullet"/>
      <w:lvlText w:val="•"/>
      <w:lvlJc w:val="left"/>
      <w:pPr>
        <w:ind w:left="7356" w:hanging="296"/>
      </w:pPr>
      <w:rPr>
        <w:rFonts w:hint="default"/>
      </w:rPr>
    </w:lvl>
    <w:lvl w:ilvl="8" w:tplc="6304111A">
      <w:start w:val="1"/>
      <w:numFmt w:val="bullet"/>
      <w:lvlText w:val="•"/>
      <w:lvlJc w:val="left"/>
      <w:pPr>
        <w:ind w:left="8161" w:hanging="296"/>
      </w:pPr>
      <w:rPr>
        <w:rFonts w:hint="default"/>
      </w:rPr>
    </w:lvl>
  </w:abstractNum>
  <w:abstractNum w:abstractNumId="118" w15:restartNumberingAfterBreak="0">
    <w:nsid w:val="4B6F3938"/>
    <w:multiLevelType w:val="hybridMultilevel"/>
    <w:tmpl w:val="C6EA7990"/>
    <w:lvl w:ilvl="0" w:tplc="2B4E99C0">
      <w:start w:val="1"/>
      <w:numFmt w:val="decimal"/>
      <w:lvlText w:val="%1."/>
      <w:lvlJc w:val="left"/>
      <w:pPr>
        <w:ind w:left="1397" w:hanging="267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E04A0BF6">
      <w:start w:val="1"/>
      <w:numFmt w:val="bullet"/>
      <w:lvlText w:val="•"/>
      <w:lvlJc w:val="left"/>
      <w:pPr>
        <w:ind w:left="2226" w:hanging="267"/>
      </w:pPr>
      <w:rPr>
        <w:rFonts w:hint="default"/>
      </w:rPr>
    </w:lvl>
    <w:lvl w:ilvl="2" w:tplc="20585C72">
      <w:start w:val="1"/>
      <w:numFmt w:val="bullet"/>
      <w:lvlText w:val="•"/>
      <w:lvlJc w:val="left"/>
      <w:pPr>
        <w:ind w:left="3056" w:hanging="267"/>
      </w:pPr>
      <w:rPr>
        <w:rFonts w:hint="default"/>
      </w:rPr>
    </w:lvl>
    <w:lvl w:ilvl="3" w:tplc="E1DE7F28">
      <w:start w:val="1"/>
      <w:numFmt w:val="bullet"/>
      <w:lvlText w:val="•"/>
      <w:lvlJc w:val="left"/>
      <w:pPr>
        <w:ind w:left="3885" w:hanging="267"/>
      </w:pPr>
      <w:rPr>
        <w:rFonts w:hint="default"/>
      </w:rPr>
    </w:lvl>
    <w:lvl w:ilvl="4" w:tplc="C1F2F6E0">
      <w:start w:val="1"/>
      <w:numFmt w:val="bullet"/>
      <w:lvlText w:val="•"/>
      <w:lvlJc w:val="left"/>
      <w:pPr>
        <w:ind w:left="4714" w:hanging="267"/>
      </w:pPr>
      <w:rPr>
        <w:rFonts w:hint="default"/>
      </w:rPr>
    </w:lvl>
    <w:lvl w:ilvl="5" w:tplc="A126B118">
      <w:start w:val="1"/>
      <w:numFmt w:val="bullet"/>
      <w:lvlText w:val="•"/>
      <w:lvlJc w:val="left"/>
      <w:pPr>
        <w:ind w:left="5544" w:hanging="267"/>
      </w:pPr>
      <w:rPr>
        <w:rFonts w:hint="default"/>
      </w:rPr>
    </w:lvl>
    <w:lvl w:ilvl="6" w:tplc="99E42588">
      <w:start w:val="1"/>
      <w:numFmt w:val="bullet"/>
      <w:lvlText w:val="•"/>
      <w:lvlJc w:val="left"/>
      <w:pPr>
        <w:ind w:left="6373" w:hanging="267"/>
      </w:pPr>
      <w:rPr>
        <w:rFonts w:hint="default"/>
      </w:rPr>
    </w:lvl>
    <w:lvl w:ilvl="7" w:tplc="31365102">
      <w:start w:val="1"/>
      <w:numFmt w:val="bullet"/>
      <w:lvlText w:val="•"/>
      <w:lvlJc w:val="left"/>
      <w:pPr>
        <w:ind w:left="7203" w:hanging="267"/>
      </w:pPr>
      <w:rPr>
        <w:rFonts w:hint="default"/>
      </w:rPr>
    </w:lvl>
    <w:lvl w:ilvl="8" w:tplc="42C046DC">
      <w:start w:val="1"/>
      <w:numFmt w:val="bullet"/>
      <w:lvlText w:val="•"/>
      <w:lvlJc w:val="left"/>
      <w:pPr>
        <w:ind w:left="8032" w:hanging="267"/>
      </w:pPr>
      <w:rPr>
        <w:rFonts w:hint="default"/>
      </w:rPr>
    </w:lvl>
  </w:abstractNum>
  <w:abstractNum w:abstractNumId="119" w15:restartNumberingAfterBreak="0">
    <w:nsid w:val="4BA126FC"/>
    <w:multiLevelType w:val="hybridMultilevel"/>
    <w:tmpl w:val="AF200270"/>
    <w:lvl w:ilvl="0" w:tplc="C602C078">
      <w:start w:val="5"/>
      <w:numFmt w:val="lowerLetter"/>
      <w:lvlText w:val="%1)"/>
      <w:lvlJc w:val="left"/>
      <w:pPr>
        <w:ind w:left="1721" w:hanging="28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5FF24A34">
      <w:start w:val="1"/>
      <w:numFmt w:val="bullet"/>
      <w:lvlText w:val="•"/>
      <w:lvlJc w:val="left"/>
      <w:pPr>
        <w:ind w:left="2524" w:hanging="286"/>
      </w:pPr>
      <w:rPr>
        <w:rFonts w:hint="default"/>
      </w:rPr>
    </w:lvl>
    <w:lvl w:ilvl="2" w:tplc="4350A5F4">
      <w:start w:val="1"/>
      <w:numFmt w:val="bullet"/>
      <w:lvlText w:val="•"/>
      <w:lvlJc w:val="left"/>
      <w:pPr>
        <w:ind w:left="3327" w:hanging="286"/>
      </w:pPr>
      <w:rPr>
        <w:rFonts w:hint="default"/>
      </w:rPr>
    </w:lvl>
    <w:lvl w:ilvl="3" w:tplc="2FE85D80">
      <w:start w:val="1"/>
      <w:numFmt w:val="bullet"/>
      <w:lvlText w:val="•"/>
      <w:lvlJc w:val="left"/>
      <w:pPr>
        <w:ind w:left="4130" w:hanging="286"/>
      </w:pPr>
      <w:rPr>
        <w:rFonts w:hint="default"/>
      </w:rPr>
    </w:lvl>
    <w:lvl w:ilvl="4" w:tplc="4C68BB56">
      <w:start w:val="1"/>
      <w:numFmt w:val="bullet"/>
      <w:lvlText w:val="•"/>
      <w:lvlJc w:val="left"/>
      <w:pPr>
        <w:ind w:left="4933" w:hanging="286"/>
      </w:pPr>
      <w:rPr>
        <w:rFonts w:hint="default"/>
      </w:rPr>
    </w:lvl>
    <w:lvl w:ilvl="5" w:tplc="55E6CAF8">
      <w:start w:val="1"/>
      <w:numFmt w:val="bullet"/>
      <w:lvlText w:val="•"/>
      <w:lvlJc w:val="left"/>
      <w:pPr>
        <w:ind w:left="5736" w:hanging="286"/>
      </w:pPr>
      <w:rPr>
        <w:rFonts w:hint="default"/>
      </w:rPr>
    </w:lvl>
    <w:lvl w:ilvl="6" w:tplc="09344C40">
      <w:start w:val="1"/>
      <w:numFmt w:val="bullet"/>
      <w:lvlText w:val="•"/>
      <w:lvlJc w:val="left"/>
      <w:pPr>
        <w:ind w:left="6539" w:hanging="286"/>
      </w:pPr>
      <w:rPr>
        <w:rFonts w:hint="default"/>
      </w:rPr>
    </w:lvl>
    <w:lvl w:ilvl="7" w:tplc="CB342A94">
      <w:start w:val="1"/>
      <w:numFmt w:val="bullet"/>
      <w:lvlText w:val="•"/>
      <w:lvlJc w:val="left"/>
      <w:pPr>
        <w:ind w:left="7342" w:hanging="286"/>
      </w:pPr>
      <w:rPr>
        <w:rFonts w:hint="default"/>
      </w:rPr>
    </w:lvl>
    <w:lvl w:ilvl="8" w:tplc="B8F2D2DA">
      <w:start w:val="1"/>
      <w:numFmt w:val="bullet"/>
      <w:lvlText w:val="•"/>
      <w:lvlJc w:val="left"/>
      <w:pPr>
        <w:ind w:left="8145" w:hanging="286"/>
      </w:pPr>
      <w:rPr>
        <w:rFonts w:hint="default"/>
      </w:rPr>
    </w:lvl>
  </w:abstractNum>
  <w:abstractNum w:abstractNumId="120" w15:restartNumberingAfterBreak="0">
    <w:nsid w:val="4BBC33F7"/>
    <w:multiLevelType w:val="hybridMultilevel"/>
    <w:tmpl w:val="9E742F26"/>
    <w:lvl w:ilvl="0" w:tplc="2732233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A15CBE5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36747442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7F2C6024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C7A20AAA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5D225786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2D881F66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CD0CD70C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88189FFE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121" w15:restartNumberingAfterBreak="0">
    <w:nsid w:val="4CE419EE"/>
    <w:multiLevelType w:val="hybridMultilevel"/>
    <w:tmpl w:val="D95A0D30"/>
    <w:lvl w:ilvl="0" w:tplc="4F40C6C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F3BE46F8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22F8057A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5A7A9404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D3EA6C0A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4A62F1E6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BABEBE38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254063D0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8E6A2226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22" w15:restartNumberingAfterBreak="0">
    <w:nsid w:val="4D1F6740"/>
    <w:multiLevelType w:val="hybridMultilevel"/>
    <w:tmpl w:val="A1166BA6"/>
    <w:lvl w:ilvl="0" w:tplc="50A4082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717C262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D1B8FAFA">
      <w:start w:val="1"/>
      <w:numFmt w:val="bullet"/>
      <w:lvlText w:val="•"/>
      <w:lvlJc w:val="left"/>
      <w:pPr>
        <w:ind w:left="2624" w:hanging="286"/>
      </w:pPr>
      <w:rPr>
        <w:rFonts w:hint="default"/>
      </w:rPr>
    </w:lvl>
    <w:lvl w:ilvl="3" w:tplc="E9AC069A">
      <w:start w:val="1"/>
      <w:numFmt w:val="bullet"/>
      <w:lvlText w:val="•"/>
      <w:lvlJc w:val="left"/>
      <w:pPr>
        <w:ind w:left="3527" w:hanging="286"/>
      </w:pPr>
      <w:rPr>
        <w:rFonts w:hint="default"/>
      </w:rPr>
    </w:lvl>
    <w:lvl w:ilvl="4" w:tplc="C226C7AE">
      <w:start w:val="1"/>
      <w:numFmt w:val="bullet"/>
      <w:lvlText w:val="•"/>
      <w:lvlJc w:val="left"/>
      <w:pPr>
        <w:ind w:left="4431" w:hanging="286"/>
      </w:pPr>
      <w:rPr>
        <w:rFonts w:hint="default"/>
      </w:rPr>
    </w:lvl>
    <w:lvl w:ilvl="5" w:tplc="F4CCE832">
      <w:start w:val="1"/>
      <w:numFmt w:val="bullet"/>
      <w:lvlText w:val="•"/>
      <w:lvlJc w:val="left"/>
      <w:pPr>
        <w:ind w:left="5334" w:hanging="286"/>
      </w:pPr>
      <w:rPr>
        <w:rFonts w:hint="default"/>
      </w:rPr>
    </w:lvl>
    <w:lvl w:ilvl="6" w:tplc="54FEF636">
      <w:start w:val="1"/>
      <w:numFmt w:val="bullet"/>
      <w:lvlText w:val="•"/>
      <w:lvlJc w:val="left"/>
      <w:pPr>
        <w:ind w:left="6237" w:hanging="286"/>
      </w:pPr>
      <w:rPr>
        <w:rFonts w:hint="default"/>
      </w:rPr>
    </w:lvl>
    <w:lvl w:ilvl="7" w:tplc="1EA646A4">
      <w:start w:val="1"/>
      <w:numFmt w:val="bullet"/>
      <w:lvlText w:val="•"/>
      <w:lvlJc w:val="left"/>
      <w:pPr>
        <w:ind w:left="7141" w:hanging="286"/>
      </w:pPr>
      <w:rPr>
        <w:rFonts w:hint="default"/>
      </w:rPr>
    </w:lvl>
    <w:lvl w:ilvl="8" w:tplc="80AA5B16">
      <w:start w:val="1"/>
      <w:numFmt w:val="bullet"/>
      <w:lvlText w:val="•"/>
      <w:lvlJc w:val="left"/>
      <w:pPr>
        <w:ind w:left="8044" w:hanging="286"/>
      </w:pPr>
      <w:rPr>
        <w:rFonts w:hint="default"/>
      </w:rPr>
    </w:lvl>
  </w:abstractNum>
  <w:abstractNum w:abstractNumId="123" w15:restartNumberingAfterBreak="0">
    <w:nsid w:val="4DDE12BE"/>
    <w:multiLevelType w:val="hybridMultilevel"/>
    <w:tmpl w:val="862E3C80"/>
    <w:lvl w:ilvl="0" w:tplc="6882AE6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2ACE89D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825A2480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B21C6678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86108B60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6C64CC56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78281AF8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0332D170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4E1610E2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124" w15:restartNumberingAfterBreak="0">
    <w:nsid w:val="4FB80110"/>
    <w:multiLevelType w:val="hybridMultilevel"/>
    <w:tmpl w:val="06F2F2C0"/>
    <w:lvl w:ilvl="0" w:tplc="6FD6EBF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039CDAEA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C08E9A1A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5BF0A012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83DAE5EA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CC7AE906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1D0CC992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5988182A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56DCAC42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125" w15:restartNumberingAfterBreak="0">
    <w:nsid w:val="504475AD"/>
    <w:multiLevelType w:val="hybridMultilevel"/>
    <w:tmpl w:val="748CB990"/>
    <w:lvl w:ilvl="0" w:tplc="73F6087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847AD6D8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C4D22384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E092D606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6518A846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05D07E76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F9280954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315E43FA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3A22B0FE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126" w15:restartNumberingAfterBreak="0">
    <w:nsid w:val="51224BE0"/>
    <w:multiLevelType w:val="hybridMultilevel"/>
    <w:tmpl w:val="0FF2F4CE"/>
    <w:lvl w:ilvl="0" w:tplc="2190F2E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FFA6105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33E076F6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549A1318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E81057D4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C666BE74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F52661C6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5294771A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BDFA9D58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27" w15:restartNumberingAfterBreak="0">
    <w:nsid w:val="517A6ACD"/>
    <w:multiLevelType w:val="hybridMultilevel"/>
    <w:tmpl w:val="F620D014"/>
    <w:lvl w:ilvl="0" w:tplc="13AC0EC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30D23DB4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B098377A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D14AA298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234A26A0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4B5466EA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B206461E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5A9A378E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94BA0F6E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28" w15:restartNumberingAfterBreak="0">
    <w:nsid w:val="527E68AE"/>
    <w:multiLevelType w:val="hybridMultilevel"/>
    <w:tmpl w:val="77846212"/>
    <w:lvl w:ilvl="0" w:tplc="ECB0D86C">
      <w:start w:val="2"/>
      <w:numFmt w:val="decimal"/>
      <w:lvlText w:val="%1."/>
      <w:lvlJc w:val="left"/>
      <w:pPr>
        <w:ind w:left="1397" w:hanging="267"/>
        <w:jc w:val="left"/>
      </w:pPr>
      <w:rPr>
        <w:rFonts w:ascii="Calibri" w:eastAsia="Calibri" w:hAnsi="Calibri" w:hint="default"/>
        <w:i/>
        <w:spacing w:val="-1"/>
        <w:w w:val="90"/>
        <w:sz w:val="20"/>
        <w:szCs w:val="20"/>
      </w:rPr>
    </w:lvl>
    <w:lvl w:ilvl="1" w:tplc="549427F2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CF98B9BE">
      <w:start w:val="1"/>
      <w:numFmt w:val="bullet"/>
      <w:lvlText w:val="•"/>
      <w:lvlJc w:val="left"/>
      <w:pPr>
        <w:ind w:left="2624" w:hanging="286"/>
      </w:pPr>
      <w:rPr>
        <w:rFonts w:hint="default"/>
      </w:rPr>
    </w:lvl>
    <w:lvl w:ilvl="3" w:tplc="41DE5102">
      <w:start w:val="1"/>
      <w:numFmt w:val="bullet"/>
      <w:lvlText w:val="•"/>
      <w:lvlJc w:val="left"/>
      <w:pPr>
        <w:ind w:left="3527" w:hanging="286"/>
      </w:pPr>
      <w:rPr>
        <w:rFonts w:hint="default"/>
      </w:rPr>
    </w:lvl>
    <w:lvl w:ilvl="4" w:tplc="4E56B5B2">
      <w:start w:val="1"/>
      <w:numFmt w:val="bullet"/>
      <w:lvlText w:val="•"/>
      <w:lvlJc w:val="left"/>
      <w:pPr>
        <w:ind w:left="4431" w:hanging="286"/>
      </w:pPr>
      <w:rPr>
        <w:rFonts w:hint="default"/>
      </w:rPr>
    </w:lvl>
    <w:lvl w:ilvl="5" w:tplc="19E6DED8">
      <w:start w:val="1"/>
      <w:numFmt w:val="bullet"/>
      <w:lvlText w:val="•"/>
      <w:lvlJc w:val="left"/>
      <w:pPr>
        <w:ind w:left="5334" w:hanging="286"/>
      </w:pPr>
      <w:rPr>
        <w:rFonts w:hint="default"/>
      </w:rPr>
    </w:lvl>
    <w:lvl w:ilvl="6" w:tplc="C6D8C12E">
      <w:start w:val="1"/>
      <w:numFmt w:val="bullet"/>
      <w:lvlText w:val="•"/>
      <w:lvlJc w:val="left"/>
      <w:pPr>
        <w:ind w:left="6237" w:hanging="286"/>
      </w:pPr>
      <w:rPr>
        <w:rFonts w:hint="default"/>
      </w:rPr>
    </w:lvl>
    <w:lvl w:ilvl="7" w:tplc="9E1C02D6">
      <w:start w:val="1"/>
      <w:numFmt w:val="bullet"/>
      <w:lvlText w:val="•"/>
      <w:lvlJc w:val="left"/>
      <w:pPr>
        <w:ind w:left="7141" w:hanging="286"/>
      </w:pPr>
      <w:rPr>
        <w:rFonts w:hint="default"/>
      </w:rPr>
    </w:lvl>
    <w:lvl w:ilvl="8" w:tplc="1E701C42">
      <w:start w:val="1"/>
      <w:numFmt w:val="bullet"/>
      <w:lvlText w:val="•"/>
      <w:lvlJc w:val="left"/>
      <w:pPr>
        <w:ind w:left="8044" w:hanging="286"/>
      </w:pPr>
      <w:rPr>
        <w:rFonts w:hint="default"/>
      </w:rPr>
    </w:lvl>
  </w:abstractNum>
  <w:abstractNum w:abstractNumId="129" w15:restartNumberingAfterBreak="0">
    <w:nsid w:val="52A37465"/>
    <w:multiLevelType w:val="hybridMultilevel"/>
    <w:tmpl w:val="2556A84C"/>
    <w:lvl w:ilvl="0" w:tplc="12BCF46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4FEEB50A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C7B60C5C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945E5EEC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FD0A2AFC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67768E14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F828B1B4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B2CE23D6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100035D8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130" w15:restartNumberingAfterBreak="0">
    <w:nsid w:val="530D4FDD"/>
    <w:multiLevelType w:val="hybridMultilevel"/>
    <w:tmpl w:val="3EA6D91A"/>
    <w:lvl w:ilvl="0" w:tplc="7362190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5C1898C4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27124D2A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A14C7554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870E83BA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D5C69532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42D2FD38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0F3CF28A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288E2B9C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131" w15:restartNumberingAfterBreak="0">
    <w:nsid w:val="53263206"/>
    <w:multiLevelType w:val="hybridMultilevel"/>
    <w:tmpl w:val="AD6236EA"/>
    <w:lvl w:ilvl="0" w:tplc="1D7A20B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016CC504">
      <w:start w:val="1"/>
      <w:numFmt w:val="bullet"/>
      <w:lvlText w:val="●"/>
      <w:lvlJc w:val="left"/>
      <w:pPr>
        <w:ind w:left="1680" w:hanging="284"/>
      </w:pPr>
      <w:rPr>
        <w:rFonts w:ascii="Times New Roman" w:eastAsia="Times New Roman" w:hAnsi="Times New Roman" w:hint="default"/>
        <w:w w:val="83"/>
        <w:sz w:val="11"/>
        <w:szCs w:val="11"/>
      </w:rPr>
    </w:lvl>
    <w:lvl w:ilvl="2" w:tplc="B140730A">
      <w:start w:val="1"/>
      <w:numFmt w:val="bullet"/>
      <w:lvlText w:val="•"/>
      <w:lvlJc w:val="left"/>
      <w:pPr>
        <w:ind w:left="2577" w:hanging="284"/>
      </w:pPr>
      <w:rPr>
        <w:rFonts w:hint="default"/>
      </w:rPr>
    </w:lvl>
    <w:lvl w:ilvl="3" w:tplc="E4D20A5E">
      <w:start w:val="1"/>
      <w:numFmt w:val="bullet"/>
      <w:lvlText w:val="•"/>
      <w:lvlJc w:val="left"/>
      <w:pPr>
        <w:ind w:left="3473" w:hanging="284"/>
      </w:pPr>
      <w:rPr>
        <w:rFonts w:hint="default"/>
      </w:rPr>
    </w:lvl>
    <w:lvl w:ilvl="4" w:tplc="2746355C">
      <w:start w:val="1"/>
      <w:numFmt w:val="bullet"/>
      <w:lvlText w:val="•"/>
      <w:lvlJc w:val="left"/>
      <w:pPr>
        <w:ind w:left="4370" w:hanging="284"/>
      </w:pPr>
      <w:rPr>
        <w:rFonts w:hint="default"/>
      </w:rPr>
    </w:lvl>
    <w:lvl w:ilvl="5" w:tplc="833E796E">
      <w:start w:val="1"/>
      <w:numFmt w:val="bullet"/>
      <w:lvlText w:val="•"/>
      <w:lvlJc w:val="left"/>
      <w:pPr>
        <w:ind w:left="5267" w:hanging="284"/>
      </w:pPr>
      <w:rPr>
        <w:rFonts w:hint="default"/>
      </w:rPr>
    </w:lvl>
    <w:lvl w:ilvl="6" w:tplc="136EEABC">
      <w:start w:val="1"/>
      <w:numFmt w:val="bullet"/>
      <w:lvlText w:val="•"/>
      <w:lvlJc w:val="left"/>
      <w:pPr>
        <w:ind w:left="6164" w:hanging="284"/>
      </w:pPr>
      <w:rPr>
        <w:rFonts w:hint="default"/>
      </w:rPr>
    </w:lvl>
    <w:lvl w:ilvl="7" w:tplc="C3DEB456">
      <w:start w:val="1"/>
      <w:numFmt w:val="bullet"/>
      <w:lvlText w:val="•"/>
      <w:lvlJc w:val="left"/>
      <w:pPr>
        <w:ind w:left="7060" w:hanging="284"/>
      </w:pPr>
      <w:rPr>
        <w:rFonts w:hint="default"/>
      </w:rPr>
    </w:lvl>
    <w:lvl w:ilvl="8" w:tplc="DBE694F0">
      <w:start w:val="1"/>
      <w:numFmt w:val="bullet"/>
      <w:lvlText w:val="•"/>
      <w:lvlJc w:val="left"/>
      <w:pPr>
        <w:ind w:left="7957" w:hanging="284"/>
      </w:pPr>
      <w:rPr>
        <w:rFonts w:hint="default"/>
      </w:rPr>
    </w:lvl>
  </w:abstractNum>
  <w:abstractNum w:abstractNumId="132" w15:restartNumberingAfterBreak="0">
    <w:nsid w:val="5348478E"/>
    <w:multiLevelType w:val="hybridMultilevel"/>
    <w:tmpl w:val="C0F63F22"/>
    <w:lvl w:ilvl="0" w:tplc="75689AF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10EA3480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9E68741A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8D883F88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9F5405C4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80502086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3C6EB840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F60853C2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B9D49C60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133" w15:restartNumberingAfterBreak="0">
    <w:nsid w:val="545E5E1C"/>
    <w:multiLevelType w:val="hybridMultilevel"/>
    <w:tmpl w:val="366AED74"/>
    <w:lvl w:ilvl="0" w:tplc="FB5804F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i/>
        <w:spacing w:val="-1"/>
        <w:w w:val="90"/>
        <w:sz w:val="20"/>
        <w:szCs w:val="20"/>
      </w:rPr>
    </w:lvl>
    <w:lvl w:ilvl="1" w:tplc="5334674A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EC62F8C2">
      <w:start w:val="1"/>
      <w:numFmt w:val="bullet"/>
      <w:lvlText w:val="•"/>
      <w:lvlJc w:val="left"/>
      <w:pPr>
        <w:ind w:left="2624" w:hanging="286"/>
      </w:pPr>
      <w:rPr>
        <w:rFonts w:hint="default"/>
      </w:rPr>
    </w:lvl>
    <w:lvl w:ilvl="3" w:tplc="E90ABCBC">
      <w:start w:val="1"/>
      <w:numFmt w:val="bullet"/>
      <w:lvlText w:val="•"/>
      <w:lvlJc w:val="left"/>
      <w:pPr>
        <w:ind w:left="3527" w:hanging="286"/>
      </w:pPr>
      <w:rPr>
        <w:rFonts w:hint="default"/>
      </w:rPr>
    </w:lvl>
    <w:lvl w:ilvl="4" w:tplc="1D827234">
      <w:start w:val="1"/>
      <w:numFmt w:val="bullet"/>
      <w:lvlText w:val="•"/>
      <w:lvlJc w:val="left"/>
      <w:pPr>
        <w:ind w:left="4431" w:hanging="286"/>
      </w:pPr>
      <w:rPr>
        <w:rFonts w:hint="default"/>
      </w:rPr>
    </w:lvl>
    <w:lvl w:ilvl="5" w:tplc="CAEA303E">
      <w:start w:val="1"/>
      <w:numFmt w:val="bullet"/>
      <w:lvlText w:val="•"/>
      <w:lvlJc w:val="left"/>
      <w:pPr>
        <w:ind w:left="5334" w:hanging="286"/>
      </w:pPr>
      <w:rPr>
        <w:rFonts w:hint="default"/>
      </w:rPr>
    </w:lvl>
    <w:lvl w:ilvl="6" w:tplc="1B0277AE">
      <w:start w:val="1"/>
      <w:numFmt w:val="bullet"/>
      <w:lvlText w:val="•"/>
      <w:lvlJc w:val="left"/>
      <w:pPr>
        <w:ind w:left="6237" w:hanging="286"/>
      </w:pPr>
      <w:rPr>
        <w:rFonts w:hint="default"/>
      </w:rPr>
    </w:lvl>
    <w:lvl w:ilvl="7" w:tplc="BCD4954C">
      <w:start w:val="1"/>
      <w:numFmt w:val="bullet"/>
      <w:lvlText w:val="•"/>
      <w:lvlJc w:val="left"/>
      <w:pPr>
        <w:ind w:left="7141" w:hanging="286"/>
      </w:pPr>
      <w:rPr>
        <w:rFonts w:hint="default"/>
      </w:rPr>
    </w:lvl>
    <w:lvl w:ilvl="8" w:tplc="1AEACF3E">
      <w:start w:val="1"/>
      <w:numFmt w:val="bullet"/>
      <w:lvlText w:val="•"/>
      <w:lvlJc w:val="left"/>
      <w:pPr>
        <w:ind w:left="8044" w:hanging="286"/>
      </w:pPr>
      <w:rPr>
        <w:rFonts w:hint="default"/>
      </w:rPr>
    </w:lvl>
  </w:abstractNum>
  <w:abstractNum w:abstractNumId="134" w15:restartNumberingAfterBreak="0">
    <w:nsid w:val="54672B67"/>
    <w:multiLevelType w:val="hybridMultilevel"/>
    <w:tmpl w:val="92BA58E8"/>
    <w:lvl w:ilvl="0" w:tplc="1E62FA3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93A00CA0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BAB07784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82602C34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24787632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EDBC0780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0CFC89AA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E5F46C1C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DCCC2884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35" w15:restartNumberingAfterBreak="0">
    <w:nsid w:val="559040E9"/>
    <w:multiLevelType w:val="hybridMultilevel"/>
    <w:tmpl w:val="C6C40834"/>
    <w:lvl w:ilvl="0" w:tplc="00B099C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0A7C9F4E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0AD62F6A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56E4DA72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F15852F4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D1EAA7AE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2EA0FB80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E48C6748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AD8694A8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36" w15:restartNumberingAfterBreak="0">
    <w:nsid w:val="55B54E28"/>
    <w:multiLevelType w:val="hybridMultilevel"/>
    <w:tmpl w:val="4FFCF8FE"/>
    <w:lvl w:ilvl="0" w:tplc="CB7615B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3892A74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9940C36E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0D42F362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C1DC9906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26B207C8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F6E08D34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6F28F14A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409E7576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37" w15:restartNumberingAfterBreak="0">
    <w:nsid w:val="56164D6E"/>
    <w:multiLevelType w:val="hybridMultilevel"/>
    <w:tmpl w:val="50FE6EFA"/>
    <w:lvl w:ilvl="0" w:tplc="CADE374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67E6CC0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91AE3482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DFB48BF0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029EBA58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55540EAE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870E901E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35D46014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38846E46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38" w15:restartNumberingAfterBreak="0">
    <w:nsid w:val="56431BC4"/>
    <w:multiLevelType w:val="hybridMultilevel"/>
    <w:tmpl w:val="CDCC8B36"/>
    <w:lvl w:ilvl="0" w:tplc="2C343D3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F77875A2">
      <w:start w:val="1"/>
      <w:numFmt w:val="lowerLetter"/>
      <w:lvlText w:val="%2)"/>
      <w:lvlJc w:val="left"/>
      <w:pPr>
        <w:ind w:left="1721" w:hanging="286"/>
        <w:jc w:val="righ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24A8C394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9F8AFC4E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D4207338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9F2AAFC2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4B7E83F4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B16C1144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B7969DCE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39" w15:restartNumberingAfterBreak="0">
    <w:nsid w:val="56610A9A"/>
    <w:multiLevelType w:val="hybridMultilevel"/>
    <w:tmpl w:val="BC14EB2C"/>
    <w:lvl w:ilvl="0" w:tplc="BDA29F4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11646AC6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C8060E90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F7A2C41C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E360559C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9F2028F0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038C78B4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385C7B1E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D30C2E30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40" w15:restartNumberingAfterBreak="0">
    <w:nsid w:val="57330B7B"/>
    <w:multiLevelType w:val="hybridMultilevel"/>
    <w:tmpl w:val="19EE1718"/>
    <w:lvl w:ilvl="0" w:tplc="750AA5E0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2068936E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4D6C809A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0AFA839A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3208D866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6AF24640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7BE449BC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0D00326E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EFD66AA8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141" w15:restartNumberingAfterBreak="0">
    <w:nsid w:val="57441C69"/>
    <w:multiLevelType w:val="hybridMultilevel"/>
    <w:tmpl w:val="1D6AB0D0"/>
    <w:lvl w:ilvl="0" w:tplc="B286300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23F84622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0CBAA3B2">
      <w:start w:val="1"/>
      <w:numFmt w:val="bullet"/>
      <w:lvlText w:val="●"/>
      <w:lvlJc w:val="left"/>
      <w:pPr>
        <w:ind w:left="2004" w:hanging="284"/>
      </w:pPr>
      <w:rPr>
        <w:rFonts w:ascii="Times New Roman" w:eastAsia="Times New Roman" w:hAnsi="Times New Roman" w:hint="default"/>
        <w:sz w:val="11"/>
        <w:szCs w:val="11"/>
      </w:rPr>
    </w:lvl>
    <w:lvl w:ilvl="3" w:tplc="973E8AF8">
      <w:start w:val="1"/>
      <w:numFmt w:val="bullet"/>
      <w:lvlText w:val="•"/>
      <w:lvlJc w:val="left"/>
      <w:pPr>
        <w:ind w:left="2972" w:hanging="284"/>
      </w:pPr>
      <w:rPr>
        <w:rFonts w:hint="default"/>
      </w:rPr>
    </w:lvl>
    <w:lvl w:ilvl="4" w:tplc="C2688052">
      <w:start w:val="1"/>
      <w:numFmt w:val="bullet"/>
      <w:lvlText w:val="•"/>
      <w:lvlJc w:val="left"/>
      <w:pPr>
        <w:ind w:left="3941" w:hanging="284"/>
      </w:pPr>
      <w:rPr>
        <w:rFonts w:hint="default"/>
      </w:rPr>
    </w:lvl>
    <w:lvl w:ilvl="5" w:tplc="2D5CA6C4">
      <w:start w:val="1"/>
      <w:numFmt w:val="bullet"/>
      <w:lvlText w:val="•"/>
      <w:lvlJc w:val="left"/>
      <w:pPr>
        <w:ind w:left="4909" w:hanging="284"/>
      </w:pPr>
      <w:rPr>
        <w:rFonts w:hint="default"/>
      </w:rPr>
    </w:lvl>
    <w:lvl w:ilvl="6" w:tplc="5AFA94D2">
      <w:start w:val="1"/>
      <w:numFmt w:val="bullet"/>
      <w:lvlText w:val="•"/>
      <w:lvlJc w:val="left"/>
      <w:pPr>
        <w:ind w:left="5877" w:hanging="284"/>
      </w:pPr>
      <w:rPr>
        <w:rFonts w:hint="default"/>
      </w:rPr>
    </w:lvl>
    <w:lvl w:ilvl="7" w:tplc="DA44E63C">
      <w:start w:val="1"/>
      <w:numFmt w:val="bullet"/>
      <w:lvlText w:val="•"/>
      <w:lvlJc w:val="left"/>
      <w:pPr>
        <w:ind w:left="6846" w:hanging="284"/>
      </w:pPr>
      <w:rPr>
        <w:rFonts w:hint="default"/>
      </w:rPr>
    </w:lvl>
    <w:lvl w:ilvl="8" w:tplc="37D42F58">
      <w:start w:val="1"/>
      <w:numFmt w:val="bullet"/>
      <w:lvlText w:val="•"/>
      <w:lvlJc w:val="left"/>
      <w:pPr>
        <w:ind w:left="7814" w:hanging="284"/>
      </w:pPr>
      <w:rPr>
        <w:rFonts w:hint="default"/>
      </w:rPr>
    </w:lvl>
  </w:abstractNum>
  <w:abstractNum w:abstractNumId="142" w15:restartNumberingAfterBreak="0">
    <w:nsid w:val="57A5102E"/>
    <w:multiLevelType w:val="hybridMultilevel"/>
    <w:tmpl w:val="BCD60712"/>
    <w:lvl w:ilvl="0" w:tplc="970872F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DE1EB840">
      <w:start w:val="1"/>
      <w:numFmt w:val="bullet"/>
      <w:lvlText w:val="•"/>
      <w:lvlJc w:val="left"/>
      <w:pPr>
        <w:ind w:left="2234" w:hanging="236"/>
      </w:pPr>
      <w:rPr>
        <w:rFonts w:hint="default"/>
      </w:rPr>
    </w:lvl>
    <w:lvl w:ilvl="2" w:tplc="19B21F56">
      <w:start w:val="1"/>
      <w:numFmt w:val="bullet"/>
      <w:lvlText w:val="•"/>
      <w:lvlJc w:val="left"/>
      <w:pPr>
        <w:ind w:left="3072" w:hanging="236"/>
      </w:pPr>
      <w:rPr>
        <w:rFonts w:hint="default"/>
      </w:rPr>
    </w:lvl>
    <w:lvl w:ilvl="3" w:tplc="92125B32">
      <w:start w:val="1"/>
      <w:numFmt w:val="bullet"/>
      <w:lvlText w:val="•"/>
      <w:lvlJc w:val="left"/>
      <w:pPr>
        <w:ind w:left="3909" w:hanging="236"/>
      </w:pPr>
      <w:rPr>
        <w:rFonts w:hint="default"/>
      </w:rPr>
    </w:lvl>
    <w:lvl w:ilvl="4" w:tplc="03CA95A0">
      <w:start w:val="1"/>
      <w:numFmt w:val="bullet"/>
      <w:lvlText w:val="•"/>
      <w:lvlJc w:val="left"/>
      <w:pPr>
        <w:ind w:left="4746" w:hanging="236"/>
      </w:pPr>
      <w:rPr>
        <w:rFonts w:hint="default"/>
      </w:rPr>
    </w:lvl>
    <w:lvl w:ilvl="5" w:tplc="C7E2E308">
      <w:start w:val="1"/>
      <w:numFmt w:val="bullet"/>
      <w:lvlText w:val="•"/>
      <w:lvlJc w:val="left"/>
      <w:pPr>
        <w:ind w:left="5584" w:hanging="236"/>
      </w:pPr>
      <w:rPr>
        <w:rFonts w:hint="default"/>
      </w:rPr>
    </w:lvl>
    <w:lvl w:ilvl="6" w:tplc="321EF79A">
      <w:start w:val="1"/>
      <w:numFmt w:val="bullet"/>
      <w:lvlText w:val="•"/>
      <w:lvlJc w:val="left"/>
      <w:pPr>
        <w:ind w:left="6421" w:hanging="236"/>
      </w:pPr>
      <w:rPr>
        <w:rFonts w:hint="default"/>
      </w:rPr>
    </w:lvl>
    <w:lvl w:ilvl="7" w:tplc="76229896">
      <w:start w:val="1"/>
      <w:numFmt w:val="bullet"/>
      <w:lvlText w:val="•"/>
      <w:lvlJc w:val="left"/>
      <w:pPr>
        <w:ind w:left="7259" w:hanging="236"/>
      </w:pPr>
      <w:rPr>
        <w:rFonts w:hint="default"/>
      </w:rPr>
    </w:lvl>
    <w:lvl w:ilvl="8" w:tplc="5D7CB922">
      <w:start w:val="1"/>
      <w:numFmt w:val="bullet"/>
      <w:lvlText w:val="•"/>
      <w:lvlJc w:val="left"/>
      <w:pPr>
        <w:ind w:left="8096" w:hanging="236"/>
      </w:pPr>
      <w:rPr>
        <w:rFonts w:hint="default"/>
      </w:rPr>
    </w:lvl>
  </w:abstractNum>
  <w:abstractNum w:abstractNumId="143" w15:restartNumberingAfterBreak="0">
    <w:nsid w:val="57C44560"/>
    <w:multiLevelType w:val="hybridMultilevel"/>
    <w:tmpl w:val="71FE87D4"/>
    <w:lvl w:ilvl="0" w:tplc="33407BDC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053C1FBE">
      <w:start w:val="1"/>
      <w:numFmt w:val="bullet"/>
      <w:lvlText w:val="•"/>
      <w:lvlJc w:val="left"/>
      <w:pPr>
        <w:ind w:left="2518" w:hanging="296"/>
      </w:pPr>
      <w:rPr>
        <w:rFonts w:hint="default"/>
      </w:rPr>
    </w:lvl>
    <w:lvl w:ilvl="2" w:tplc="39F0F3BC">
      <w:start w:val="1"/>
      <w:numFmt w:val="bullet"/>
      <w:lvlText w:val="•"/>
      <w:lvlJc w:val="left"/>
      <w:pPr>
        <w:ind w:left="3315" w:hanging="296"/>
      </w:pPr>
      <w:rPr>
        <w:rFonts w:hint="default"/>
      </w:rPr>
    </w:lvl>
    <w:lvl w:ilvl="3" w:tplc="0FEACFE8">
      <w:start w:val="1"/>
      <w:numFmt w:val="bullet"/>
      <w:lvlText w:val="•"/>
      <w:lvlJc w:val="left"/>
      <w:pPr>
        <w:ind w:left="4112" w:hanging="296"/>
      </w:pPr>
      <w:rPr>
        <w:rFonts w:hint="default"/>
      </w:rPr>
    </w:lvl>
    <w:lvl w:ilvl="4" w:tplc="6F860532">
      <w:start w:val="1"/>
      <w:numFmt w:val="bullet"/>
      <w:lvlText w:val="•"/>
      <w:lvlJc w:val="left"/>
      <w:pPr>
        <w:ind w:left="4909" w:hanging="296"/>
      </w:pPr>
      <w:rPr>
        <w:rFonts w:hint="default"/>
      </w:rPr>
    </w:lvl>
    <w:lvl w:ilvl="5" w:tplc="A2CE5E0A">
      <w:start w:val="1"/>
      <w:numFmt w:val="bullet"/>
      <w:lvlText w:val="•"/>
      <w:lvlJc w:val="left"/>
      <w:pPr>
        <w:ind w:left="5706" w:hanging="296"/>
      </w:pPr>
      <w:rPr>
        <w:rFonts w:hint="default"/>
      </w:rPr>
    </w:lvl>
    <w:lvl w:ilvl="6" w:tplc="3BA6A54A">
      <w:start w:val="1"/>
      <w:numFmt w:val="bullet"/>
      <w:lvlText w:val="•"/>
      <w:lvlJc w:val="left"/>
      <w:pPr>
        <w:ind w:left="6503" w:hanging="296"/>
      </w:pPr>
      <w:rPr>
        <w:rFonts w:hint="default"/>
      </w:rPr>
    </w:lvl>
    <w:lvl w:ilvl="7" w:tplc="A5A09D76">
      <w:start w:val="1"/>
      <w:numFmt w:val="bullet"/>
      <w:lvlText w:val="•"/>
      <w:lvlJc w:val="left"/>
      <w:pPr>
        <w:ind w:left="7300" w:hanging="296"/>
      </w:pPr>
      <w:rPr>
        <w:rFonts w:hint="default"/>
      </w:rPr>
    </w:lvl>
    <w:lvl w:ilvl="8" w:tplc="3BC69AAE">
      <w:start w:val="1"/>
      <w:numFmt w:val="bullet"/>
      <w:lvlText w:val="•"/>
      <w:lvlJc w:val="left"/>
      <w:pPr>
        <w:ind w:left="8097" w:hanging="296"/>
      </w:pPr>
      <w:rPr>
        <w:rFonts w:hint="default"/>
      </w:rPr>
    </w:lvl>
  </w:abstractNum>
  <w:abstractNum w:abstractNumId="144" w15:restartNumberingAfterBreak="0">
    <w:nsid w:val="5826763E"/>
    <w:multiLevelType w:val="hybridMultilevel"/>
    <w:tmpl w:val="FA48632C"/>
    <w:lvl w:ilvl="0" w:tplc="1A42AF5E">
      <w:start w:val="1"/>
      <w:numFmt w:val="lowerLetter"/>
      <w:lvlText w:val="%1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1" w:tplc="1A2C5A48">
      <w:start w:val="1"/>
      <w:numFmt w:val="bullet"/>
      <w:lvlText w:val="•"/>
      <w:lvlJc w:val="left"/>
      <w:pPr>
        <w:ind w:left="2518" w:hanging="286"/>
      </w:pPr>
      <w:rPr>
        <w:rFonts w:hint="default"/>
      </w:rPr>
    </w:lvl>
    <w:lvl w:ilvl="2" w:tplc="041AC036">
      <w:start w:val="1"/>
      <w:numFmt w:val="bullet"/>
      <w:lvlText w:val="•"/>
      <w:lvlJc w:val="left"/>
      <w:pPr>
        <w:ind w:left="3315" w:hanging="286"/>
      </w:pPr>
      <w:rPr>
        <w:rFonts w:hint="default"/>
      </w:rPr>
    </w:lvl>
    <w:lvl w:ilvl="3" w:tplc="6CEE7292">
      <w:start w:val="1"/>
      <w:numFmt w:val="bullet"/>
      <w:lvlText w:val="•"/>
      <w:lvlJc w:val="left"/>
      <w:pPr>
        <w:ind w:left="4112" w:hanging="286"/>
      </w:pPr>
      <w:rPr>
        <w:rFonts w:hint="default"/>
      </w:rPr>
    </w:lvl>
    <w:lvl w:ilvl="4" w:tplc="D2AE09EC">
      <w:start w:val="1"/>
      <w:numFmt w:val="bullet"/>
      <w:lvlText w:val="•"/>
      <w:lvlJc w:val="left"/>
      <w:pPr>
        <w:ind w:left="4909" w:hanging="286"/>
      </w:pPr>
      <w:rPr>
        <w:rFonts w:hint="default"/>
      </w:rPr>
    </w:lvl>
    <w:lvl w:ilvl="5" w:tplc="075EFE00">
      <w:start w:val="1"/>
      <w:numFmt w:val="bullet"/>
      <w:lvlText w:val="•"/>
      <w:lvlJc w:val="left"/>
      <w:pPr>
        <w:ind w:left="5706" w:hanging="286"/>
      </w:pPr>
      <w:rPr>
        <w:rFonts w:hint="default"/>
      </w:rPr>
    </w:lvl>
    <w:lvl w:ilvl="6" w:tplc="E2BE1ED2">
      <w:start w:val="1"/>
      <w:numFmt w:val="bullet"/>
      <w:lvlText w:val="•"/>
      <w:lvlJc w:val="left"/>
      <w:pPr>
        <w:ind w:left="6503" w:hanging="286"/>
      </w:pPr>
      <w:rPr>
        <w:rFonts w:hint="default"/>
      </w:rPr>
    </w:lvl>
    <w:lvl w:ilvl="7" w:tplc="DC02C018">
      <w:start w:val="1"/>
      <w:numFmt w:val="bullet"/>
      <w:lvlText w:val="•"/>
      <w:lvlJc w:val="left"/>
      <w:pPr>
        <w:ind w:left="7300" w:hanging="286"/>
      </w:pPr>
      <w:rPr>
        <w:rFonts w:hint="default"/>
      </w:rPr>
    </w:lvl>
    <w:lvl w:ilvl="8" w:tplc="08760294">
      <w:start w:val="1"/>
      <w:numFmt w:val="bullet"/>
      <w:lvlText w:val="•"/>
      <w:lvlJc w:val="left"/>
      <w:pPr>
        <w:ind w:left="8097" w:hanging="286"/>
      </w:pPr>
      <w:rPr>
        <w:rFonts w:hint="default"/>
      </w:rPr>
    </w:lvl>
  </w:abstractNum>
  <w:abstractNum w:abstractNumId="145" w15:restartNumberingAfterBreak="0">
    <w:nsid w:val="5A3E4BAE"/>
    <w:multiLevelType w:val="hybridMultilevel"/>
    <w:tmpl w:val="11820A64"/>
    <w:lvl w:ilvl="0" w:tplc="1CAAF89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7EDE69E8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818EC318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1B588324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5EFC57F0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E61454DA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8B442132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F956091A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77241C62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146" w15:restartNumberingAfterBreak="0">
    <w:nsid w:val="5B995259"/>
    <w:multiLevelType w:val="hybridMultilevel"/>
    <w:tmpl w:val="BE08CAFC"/>
    <w:lvl w:ilvl="0" w:tplc="E300373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0688CBCE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28989338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61B4B1AA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7EC4CCAE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DF127056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1EF058E2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49022AA2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04A23306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47" w15:restartNumberingAfterBreak="0">
    <w:nsid w:val="5DEF5EA5"/>
    <w:multiLevelType w:val="hybridMultilevel"/>
    <w:tmpl w:val="4954A692"/>
    <w:lvl w:ilvl="0" w:tplc="97AC248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E682C25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AC34E3AA">
      <w:start w:val="1"/>
      <w:numFmt w:val="bullet"/>
      <w:lvlText w:val="•"/>
      <w:lvlJc w:val="left"/>
      <w:pPr>
        <w:ind w:left="2617" w:hanging="286"/>
      </w:pPr>
      <w:rPr>
        <w:rFonts w:hint="default"/>
      </w:rPr>
    </w:lvl>
    <w:lvl w:ilvl="3" w:tplc="81D8CA9A">
      <w:start w:val="1"/>
      <w:numFmt w:val="bullet"/>
      <w:lvlText w:val="•"/>
      <w:lvlJc w:val="left"/>
      <w:pPr>
        <w:ind w:left="3514" w:hanging="286"/>
      </w:pPr>
      <w:rPr>
        <w:rFonts w:hint="default"/>
      </w:rPr>
    </w:lvl>
    <w:lvl w:ilvl="4" w:tplc="18E46378">
      <w:start w:val="1"/>
      <w:numFmt w:val="bullet"/>
      <w:lvlText w:val="•"/>
      <w:lvlJc w:val="left"/>
      <w:pPr>
        <w:ind w:left="4411" w:hanging="286"/>
      </w:pPr>
      <w:rPr>
        <w:rFonts w:hint="default"/>
      </w:rPr>
    </w:lvl>
    <w:lvl w:ilvl="5" w:tplc="88268900">
      <w:start w:val="1"/>
      <w:numFmt w:val="bullet"/>
      <w:lvlText w:val="•"/>
      <w:lvlJc w:val="left"/>
      <w:pPr>
        <w:ind w:left="5307" w:hanging="286"/>
      </w:pPr>
      <w:rPr>
        <w:rFonts w:hint="default"/>
      </w:rPr>
    </w:lvl>
    <w:lvl w:ilvl="6" w:tplc="3414404A">
      <w:start w:val="1"/>
      <w:numFmt w:val="bullet"/>
      <w:lvlText w:val="•"/>
      <w:lvlJc w:val="left"/>
      <w:pPr>
        <w:ind w:left="6204" w:hanging="286"/>
      </w:pPr>
      <w:rPr>
        <w:rFonts w:hint="default"/>
      </w:rPr>
    </w:lvl>
    <w:lvl w:ilvl="7" w:tplc="ADD8DDF2">
      <w:start w:val="1"/>
      <w:numFmt w:val="bullet"/>
      <w:lvlText w:val="•"/>
      <w:lvlJc w:val="left"/>
      <w:pPr>
        <w:ind w:left="7101" w:hanging="286"/>
      </w:pPr>
      <w:rPr>
        <w:rFonts w:hint="default"/>
      </w:rPr>
    </w:lvl>
    <w:lvl w:ilvl="8" w:tplc="436636AC">
      <w:start w:val="1"/>
      <w:numFmt w:val="bullet"/>
      <w:lvlText w:val="•"/>
      <w:lvlJc w:val="left"/>
      <w:pPr>
        <w:ind w:left="7997" w:hanging="286"/>
      </w:pPr>
      <w:rPr>
        <w:rFonts w:hint="default"/>
      </w:rPr>
    </w:lvl>
  </w:abstractNum>
  <w:abstractNum w:abstractNumId="148" w15:restartNumberingAfterBreak="0">
    <w:nsid w:val="5E647771"/>
    <w:multiLevelType w:val="hybridMultilevel"/>
    <w:tmpl w:val="D51C44A8"/>
    <w:lvl w:ilvl="0" w:tplc="636C961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AA004D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98884808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DFAA3962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AF18A448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CF521BC2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62B2B74A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094CF89C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1EBA38A8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49" w15:restartNumberingAfterBreak="0">
    <w:nsid w:val="5E7D3E34"/>
    <w:multiLevelType w:val="hybridMultilevel"/>
    <w:tmpl w:val="15D6F990"/>
    <w:lvl w:ilvl="0" w:tplc="9CEA49C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0D00FC4C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8A4866DE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BEF675B6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4880A6E2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BEB24B42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A300BFB8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665EC580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5BCC2B9C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50" w15:restartNumberingAfterBreak="0">
    <w:nsid w:val="5FCC7062"/>
    <w:multiLevelType w:val="hybridMultilevel"/>
    <w:tmpl w:val="65585A76"/>
    <w:lvl w:ilvl="0" w:tplc="C4DCE034">
      <w:start w:val="1"/>
      <w:numFmt w:val="lowerLetter"/>
      <w:lvlText w:val="%1)"/>
      <w:lvlJc w:val="left"/>
      <w:pPr>
        <w:ind w:left="1721" w:hanging="286"/>
        <w:jc w:val="righ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1" w:tplc="CC9CF72A">
      <w:start w:val="1"/>
      <w:numFmt w:val="bullet"/>
      <w:lvlText w:val="•"/>
      <w:lvlJc w:val="left"/>
      <w:pPr>
        <w:ind w:left="2526" w:hanging="286"/>
      </w:pPr>
      <w:rPr>
        <w:rFonts w:hint="default"/>
      </w:rPr>
    </w:lvl>
    <w:lvl w:ilvl="2" w:tplc="A4FCD266">
      <w:start w:val="1"/>
      <w:numFmt w:val="bullet"/>
      <w:lvlText w:val="•"/>
      <w:lvlJc w:val="left"/>
      <w:pPr>
        <w:ind w:left="3331" w:hanging="286"/>
      </w:pPr>
      <w:rPr>
        <w:rFonts w:hint="default"/>
      </w:rPr>
    </w:lvl>
    <w:lvl w:ilvl="3" w:tplc="2258DABE">
      <w:start w:val="1"/>
      <w:numFmt w:val="bullet"/>
      <w:lvlText w:val="•"/>
      <w:lvlJc w:val="left"/>
      <w:pPr>
        <w:ind w:left="4136" w:hanging="286"/>
      </w:pPr>
      <w:rPr>
        <w:rFonts w:hint="default"/>
      </w:rPr>
    </w:lvl>
    <w:lvl w:ilvl="4" w:tplc="3B4AD1F6">
      <w:start w:val="1"/>
      <w:numFmt w:val="bullet"/>
      <w:lvlText w:val="•"/>
      <w:lvlJc w:val="left"/>
      <w:pPr>
        <w:ind w:left="4941" w:hanging="286"/>
      </w:pPr>
      <w:rPr>
        <w:rFonts w:hint="default"/>
      </w:rPr>
    </w:lvl>
    <w:lvl w:ilvl="5" w:tplc="62C6D64A">
      <w:start w:val="1"/>
      <w:numFmt w:val="bullet"/>
      <w:lvlText w:val="•"/>
      <w:lvlJc w:val="left"/>
      <w:pPr>
        <w:ind w:left="5746" w:hanging="286"/>
      </w:pPr>
      <w:rPr>
        <w:rFonts w:hint="default"/>
      </w:rPr>
    </w:lvl>
    <w:lvl w:ilvl="6" w:tplc="58566D50">
      <w:start w:val="1"/>
      <w:numFmt w:val="bullet"/>
      <w:lvlText w:val="•"/>
      <w:lvlJc w:val="left"/>
      <w:pPr>
        <w:ind w:left="6551" w:hanging="286"/>
      </w:pPr>
      <w:rPr>
        <w:rFonts w:hint="default"/>
      </w:rPr>
    </w:lvl>
    <w:lvl w:ilvl="7" w:tplc="0C8EECAA">
      <w:start w:val="1"/>
      <w:numFmt w:val="bullet"/>
      <w:lvlText w:val="•"/>
      <w:lvlJc w:val="left"/>
      <w:pPr>
        <w:ind w:left="7356" w:hanging="286"/>
      </w:pPr>
      <w:rPr>
        <w:rFonts w:hint="default"/>
      </w:rPr>
    </w:lvl>
    <w:lvl w:ilvl="8" w:tplc="EB02597E">
      <w:start w:val="1"/>
      <w:numFmt w:val="bullet"/>
      <w:lvlText w:val="•"/>
      <w:lvlJc w:val="left"/>
      <w:pPr>
        <w:ind w:left="8161" w:hanging="286"/>
      </w:pPr>
      <w:rPr>
        <w:rFonts w:hint="default"/>
      </w:rPr>
    </w:lvl>
  </w:abstractNum>
  <w:abstractNum w:abstractNumId="151" w15:restartNumberingAfterBreak="0">
    <w:nsid w:val="604C1F28"/>
    <w:multiLevelType w:val="hybridMultilevel"/>
    <w:tmpl w:val="0BFE4C5A"/>
    <w:lvl w:ilvl="0" w:tplc="6800364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FE2A2D88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2CC49FF2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714E1D5A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555E4F98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09205B08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C60C333C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12A0C838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83642ACC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52" w15:restartNumberingAfterBreak="0">
    <w:nsid w:val="615E19ED"/>
    <w:multiLevelType w:val="hybridMultilevel"/>
    <w:tmpl w:val="8FAAF438"/>
    <w:lvl w:ilvl="0" w:tplc="C4184CF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E3ACC06E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D78CCD9E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E40C3BC0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A96ABB1C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C72EE718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1D5E2046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905E1030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4EE06F5C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153" w15:restartNumberingAfterBreak="0">
    <w:nsid w:val="637372DE"/>
    <w:multiLevelType w:val="hybridMultilevel"/>
    <w:tmpl w:val="09B48C92"/>
    <w:lvl w:ilvl="0" w:tplc="4F20037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43B03430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A4E46C18">
      <w:start w:val="1"/>
      <w:numFmt w:val="bullet"/>
      <w:lvlText w:val="•"/>
      <w:lvlJc w:val="left"/>
      <w:pPr>
        <w:ind w:left="2617" w:hanging="286"/>
      </w:pPr>
      <w:rPr>
        <w:rFonts w:hint="default"/>
      </w:rPr>
    </w:lvl>
    <w:lvl w:ilvl="3" w:tplc="2F2ABF9A">
      <w:start w:val="1"/>
      <w:numFmt w:val="bullet"/>
      <w:lvlText w:val="•"/>
      <w:lvlJc w:val="left"/>
      <w:pPr>
        <w:ind w:left="3514" w:hanging="286"/>
      </w:pPr>
      <w:rPr>
        <w:rFonts w:hint="default"/>
      </w:rPr>
    </w:lvl>
    <w:lvl w:ilvl="4" w:tplc="EB2C7670">
      <w:start w:val="1"/>
      <w:numFmt w:val="bullet"/>
      <w:lvlText w:val="•"/>
      <w:lvlJc w:val="left"/>
      <w:pPr>
        <w:ind w:left="4411" w:hanging="286"/>
      </w:pPr>
      <w:rPr>
        <w:rFonts w:hint="default"/>
      </w:rPr>
    </w:lvl>
    <w:lvl w:ilvl="5" w:tplc="3106FA60">
      <w:start w:val="1"/>
      <w:numFmt w:val="bullet"/>
      <w:lvlText w:val="•"/>
      <w:lvlJc w:val="left"/>
      <w:pPr>
        <w:ind w:left="5307" w:hanging="286"/>
      </w:pPr>
      <w:rPr>
        <w:rFonts w:hint="default"/>
      </w:rPr>
    </w:lvl>
    <w:lvl w:ilvl="6" w:tplc="E1A28DA2">
      <w:start w:val="1"/>
      <w:numFmt w:val="bullet"/>
      <w:lvlText w:val="•"/>
      <w:lvlJc w:val="left"/>
      <w:pPr>
        <w:ind w:left="6204" w:hanging="286"/>
      </w:pPr>
      <w:rPr>
        <w:rFonts w:hint="default"/>
      </w:rPr>
    </w:lvl>
    <w:lvl w:ilvl="7" w:tplc="079099CC">
      <w:start w:val="1"/>
      <w:numFmt w:val="bullet"/>
      <w:lvlText w:val="•"/>
      <w:lvlJc w:val="left"/>
      <w:pPr>
        <w:ind w:left="7101" w:hanging="286"/>
      </w:pPr>
      <w:rPr>
        <w:rFonts w:hint="default"/>
      </w:rPr>
    </w:lvl>
    <w:lvl w:ilvl="8" w:tplc="AFDC3374">
      <w:start w:val="1"/>
      <w:numFmt w:val="bullet"/>
      <w:lvlText w:val="•"/>
      <w:lvlJc w:val="left"/>
      <w:pPr>
        <w:ind w:left="7997" w:hanging="286"/>
      </w:pPr>
      <w:rPr>
        <w:rFonts w:hint="default"/>
      </w:rPr>
    </w:lvl>
  </w:abstractNum>
  <w:abstractNum w:abstractNumId="154" w15:restartNumberingAfterBreak="0">
    <w:nsid w:val="63BC0112"/>
    <w:multiLevelType w:val="hybridMultilevel"/>
    <w:tmpl w:val="9C90E246"/>
    <w:lvl w:ilvl="0" w:tplc="1B921AC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87B6E1A2">
      <w:start w:val="1"/>
      <w:numFmt w:val="bullet"/>
      <w:lvlText w:val="•"/>
      <w:lvlJc w:val="left"/>
      <w:pPr>
        <w:ind w:left="2234" w:hanging="236"/>
      </w:pPr>
      <w:rPr>
        <w:rFonts w:hint="default"/>
      </w:rPr>
    </w:lvl>
    <w:lvl w:ilvl="2" w:tplc="92E4D7BA">
      <w:start w:val="1"/>
      <w:numFmt w:val="bullet"/>
      <w:lvlText w:val="•"/>
      <w:lvlJc w:val="left"/>
      <w:pPr>
        <w:ind w:left="3072" w:hanging="236"/>
      </w:pPr>
      <w:rPr>
        <w:rFonts w:hint="default"/>
      </w:rPr>
    </w:lvl>
    <w:lvl w:ilvl="3" w:tplc="BB808F5C">
      <w:start w:val="1"/>
      <w:numFmt w:val="bullet"/>
      <w:lvlText w:val="•"/>
      <w:lvlJc w:val="left"/>
      <w:pPr>
        <w:ind w:left="3909" w:hanging="236"/>
      </w:pPr>
      <w:rPr>
        <w:rFonts w:hint="default"/>
      </w:rPr>
    </w:lvl>
    <w:lvl w:ilvl="4" w:tplc="62526384">
      <w:start w:val="1"/>
      <w:numFmt w:val="bullet"/>
      <w:lvlText w:val="•"/>
      <w:lvlJc w:val="left"/>
      <w:pPr>
        <w:ind w:left="4746" w:hanging="236"/>
      </w:pPr>
      <w:rPr>
        <w:rFonts w:hint="default"/>
      </w:rPr>
    </w:lvl>
    <w:lvl w:ilvl="5" w:tplc="2236D338">
      <w:start w:val="1"/>
      <w:numFmt w:val="bullet"/>
      <w:lvlText w:val="•"/>
      <w:lvlJc w:val="left"/>
      <w:pPr>
        <w:ind w:left="5584" w:hanging="236"/>
      </w:pPr>
      <w:rPr>
        <w:rFonts w:hint="default"/>
      </w:rPr>
    </w:lvl>
    <w:lvl w:ilvl="6" w:tplc="C82CFB92">
      <w:start w:val="1"/>
      <w:numFmt w:val="bullet"/>
      <w:lvlText w:val="•"/>
      <w:lvlJc w:val="left"/>
      <w:pPr>
        <w:ind w:left="6421" w:hanging="236"/>
      </w:pPr>
      <w:rPr>
        <w:rFonts w:hint="default"/>
      </w:rPr>
    </w:lvl>
    <w:lvl w:ilvl="7" w:tplc="DB68B306">
      <w:start w:val="1"/>
      <w:numFmt w:val="bullet"/>
      <w:lvlText w:val="•"/>
      <w:lvlJc w:val="left"/>
      <w:pPr>
        <w:ind w:left="7259" w:hanging="236"/>
      </w:pPr>
      <w:rPr>
        <w:rFonts w:hint="default"/>
      </w:rPr>
    </w:lvl>
    <w:lvl w:ilvl="8" w:tplc="A0FA21CC">
      <w:start w:val="1"/>
      <w:numFmt w:val="bullet"/>
      <w:lvlText w:val="•"/>
      <w:lvlJc w:val="left"/>
      <w:pPr>
        <w:ind w:left="8096" w:hanging="236"/>
      </w:pPr>
      <w:rPr>
        <w:rFonts w:hint="default"/>
      </w:rPr>
    </w:lvl>
  </w:abstractNum>
  <w:abstractNum w:abstractNumId="155" w15:restartNumberingAfterBreak="0">
    <w:nsid w:val="63EF0BC6"/>
    <w:multiLevelType w:val="hybridMultilevel"/>
    <w:tmpl w:val="D6483C74"/>
    <w:lvl w:ilvl="0" w:tplc="8170083C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212852CA">
      <w:start w:val="1"/>
      <w:numFmt w:val="bullet"/>
      <w:lvlText w:val="•"/>
      <w:lvlJc w:val="left"/>
      <w:pPr>
        <w:ind w:left="2564" w:hanging="296"/>
      </w:pPr>
      <w:rPr>
        <w:rFonts w:hint="default"/>
      </w:rPr>
    </w:lvl>
    <w:lvl w:ilvl="2" w:tplc="6D8AA0BA">
      <w:start w:val="1"/>
      <w:numFmt w:val="bullet"/>
      <w:lvlText w:val="•"/>
      <w:lvlJc w:val="left"/>
      <w:pPr>
        <w:ind w:left="3407" w:hanging="296"/>
      </w:pPr>
      <w:rPr>
        <w:rFonts w:hint="default"/>
      </w:rPr>
    </w:lvl>
    <w:lvl w:ilvl="3" w:tplc="667E6E34">
      <w:start w:val="1"/>
      <w:numFmt w:val="bullet"/>
      <w:lvlText w:val="•"/>
      <w:lvlJc w:val="left"/>
      <w:pPr>
        <w:ind w:left="4250" w:hanging="296"/>
      </w:pPr>
      <w:rPr>
        <w:rFonts w:hint="default"/>
      </w:rPr>
    </w:lvl>
    <w:lvl w:ilvl="4" w:tplc="43047444">
      <w:start w:val="1"/>
      <w:numFmt w:val="bullet"/>
      <w:lvlText w:val="•"/>
      <w:lvlJc w:val="left"/>
      <w:pPr>
        <w:ind w:left="5093" w:hanging="296"/>
      </w:pPr>
      <w:rPr>
        <w:rFonts w:hint="default"/>
      </w:rPr>
    </w:lvl>
    <w:lvl w:ilvl="5" w:tplc="C0D40B72">
      <w:start w:val="1"/>
      <w:numFmt w:val="bullet"/>
      <w:lvlText w:val="•"/>
      <w:lvlJc w:val="left"/>
      <w:pPr>
        <w:ind w:left="5936" w:hanging="296"/>
      </w:pPr>
      <w:rPr>
        <w:rFonts w:hint="default"/>
      </w:rPr>
    </w:lvl>
    <w:lvl w:ilvl="6" w:tplc="87BE2792">
      <w:start w:val="1"/>
      <w:numFmt w:val="bullet"/>
      <w:lvlText w:val="•"/>
      <w:lvlJc w:val="left"/>
      <w:pPr>
        <w:ind w:left="6779" w:hanging="296"/>
      </w:pPr>
      <w:rPr>
        <w:rFonts w:hint="default"/>
      </w:rPr>
    </w:lvl>
    <w:lvl w:ilvl="7" w:tplc="6A745C6A">
      <w:start w:val="1"/>
      <w:numFmt w:val="bullet"/>
      <w:lvlText w:val="•"/>
      <w:lvlJc w:val="left"/>
      <w:pPr>
        <w:ind w:left="7622" w:hanging="296"/>
      </w:pPr>
      <w:rPr>
        <w:rFonts w:hint="default"/>
      </w:rPr>
    </w:lvl>
    <w:lvl w:ilvl="8" w:tplc="BD40EBFA">
      <w:start w:val="1"/>
      <w:numFmt w:val="bullet"/>
      <w:lvlText w:val="•"/>
      <w:lvlJc w:val="left"/>
      <w:pPr>
        <w:ind w:left="8465" w:hanging="296"/>
      </w:pPr>
      <w:rPr>
        <w:rFonts w:hint="default"/>
      </w:rPr>
    </w:lvl>
  </w:abstractNum>
  <w:abstractNum w:abstractNumId="156" w15:restartNumberingAfterBreak="0">
    <w:nsid w:val="64B1281D"/>
    <w:multiLevelType w:val="hybridMultilevel"/>
    <w:tmpl w:val="49E68490"/>
    <w:lvl w:ilvl="0" w:tplc="07BE871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350EEAAC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7D78F35A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7E6C5456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029435D0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B5FCF460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A45E1782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19A08658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4452626A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57" w15:restartNumberingAfterBreak="0">
    <w:nsid w:val="64F56827"/>
    <w:multiLevelType w:val="hybridMultilevel"/>
    <w:tmpl w:val="F78EC9CA"/>
    <w:lvl w:ilvl="0" w:tplc="DC78749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AA921E92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117E6076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1390C314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8EFA8228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A836C7C0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90A8225C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9D426D66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433CCE0A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58" w15:restartNumberingAfterBreak="0">
    <w:nsid w:val="650A70EC"/>
    <w:multiLevelType w:val="hybridMultilevel"/>
    <w:tmpl w:val="B434CCFC"/>
    <w:lvl w:ilvl="0" w:tplc="8F145AD0">
      <w:start w:val="5"/>
      <w:numFmt w:val="lowerLetter"/>
      <w:lvlText w:val="%1)"/>
      <w:lvlJc w:val="left"/>
      <w:pPr>
        <w:ind w:left="1721" w:hanging="28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36CA321A">
      <w:start w:val="1"/>
      <w:numFmt w:val="bullet"/>
      <w:lvlText w:val="•"/>
      <w:lvlJc w:val="left"/>
      <w:pPr>
        <w:ind w:left="2524" w:hanging="286"/>
      </w:pPr>
      <w:rPr>
        <w:rFonts w:hint="default"/>
      </w:rPr>
    </w:lvl>
    <w:lvl w:ilvl="2" w:tplc="8772CB0E">
      <w:start w:val="1"/>
      <w:numFmt w:val="bullet"/>
      <w:lvlText w:val="•"/>
      <w:lvlJc w:val="left"/>
      <w:pPr>
        <w:ind w:left="3327" w:hanging="286"/>
      </w:pPr>
      <w:rPr>
        <w:rFonts w:hint="default"/>
      </w:rPr>
    </w:lvl>
    <w:lvl w:ilvl="3" w:tplc="4F10AD5E">
      <w:start w:val="1"/>
      <w:numFmt w:val="bullet"/>
      <w:lvlText w:val="•"/>
      <w:lvlJc w:val="left"/>
      <w:pPr>
        <w:ind w:left="4130" w:hanging="286"/>
      </w:pPr>
      <w:rPr>
        <w:rFonts w:hint="default"/>
      </w:rPr>
    </w:lvl>
    <w:lvl w:ilvl="4" w:tplc="8126FF5E">
      <w:start w:val="1"/>
      <w:numFmt w:val="bullet"/>
      <w:lvlText w:val="•"/>
      <w:lvlJc w:val="left"/>
      <w:pPr>
        <w:ind w:left="4933" w:hanging="286"/>
      </w:pPr>
      <w:rPr>
        <w:rFonts w:hint="default"/>
      </w:rPr>
    </w:lvl>
    <w:lvl w:ilvl="5" w:tplc="656076AA">
      <w:start w:val="1"/>
      <w:numFmt w:val="bullet"/>
      <w:lvlText w:val="•"/>
      <w:lvlJc w:val="left"/>
      <w:pPr>
        <w:ind w:left="5736" w:hanging="286"/>
      </w:pPr>
      <w:rPr>
        <w:rFonts w:hint="default"/>
      </w:rPr>
    </w:lvl>
    <w:lvl w:ilvl="6" w:tplc="FBD0FF9A">
      <w:start w:val="1"/>
      <w:numFmt w:val="bullet"/>
      <w:lvlText w:val="•"/>
      <w:lvlJc w:val="left"/>
      <w:pPr>
        <w:ind w:left="6539" w:hanging="286"/>
      </w:pPr>
      <w:rPr>
        <w:rFonts w:hint="default"/>
      </w:rPr>
    </w:lvl>
    <w:lvl w:ilvl="7" w:tplc="4038F5F4">
      <w:start w:val="1"/>
      <w:numFmt w:val="bullet"/>
      <w:lvlText w:val="•"/>
      <w:lvlJc w:val="left"/>
      <w:pPr>
        <w:ind w:left="7342" w:hanging="286"/>
      </w:pPr>
      <w:rPr>
        <w:rFonts w:hint="default"/>
      </w:rPr>
    </w:lvl>
    <w:lvl w:ilvl="8" w:tplc="2B54B020">
      <w:start w:val="1"/>
      <w:numFmt w:val="bullet"/>
      <w:lvlText w:val="•"/>
      <w:lvlJc w:val="left"/>
      <w:pPr>
        <w:ind w:left="8145" w:hanging="286"/>
      </w:pPr>
      <w:rPr>
        <w:rFonts w:hint="default"/>
      </w:rPr>
    </w:lvl>
  </w:abstractNum>
  <w:abstractNum w:abstractNumId="159" w15:restartNumberingAfterBreak="0">
    <w:nsid w:val="6550001D"/>
    <w:multiLevelType w:val="hybridMultilevel"/>
    <w:tmpl w:val="1C74EC86"/>
    <w:lvl w:ilvl="0" w:tplc="86C84AA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8AAD0E6">
      <w:start w:val="1"/>
      <w:numFmt w:val="bullet"/>
      <w:lvlText w:val="●"/>
      <w:lvlJc w:val="left"/>
      <w:pPr>
        <w:ind w:left="1680" w:hanging="284"/>
      </w:pPr>
      <w:rPr>
        <w:rFonts w:ascii="Times New Roman" w:eastAsia="Times New Roman" w:hAnsi="Times New Roman" w:hint="default"/>
        <w:sz w:val="11"/>
        <w:szCs w:val="11"/>
      </w:rPr>
    </w:lvl>
    <w:lvl w:ilvl="2" w:tplc="967A4A9E">
      <w:start w:val="1"/>
      <w:numFmt w:val="bullet"/>
      <w:lvlText w:val="•"/>
      <w:lvlJc w:val="left"/>
      <w:pPr>
        <w:ind w:left="2579" w:hanging="284"/>
      </w:pPr>
      <w:rPr>
        <w:rFonts w:hint="default"/>
      </w:rPr>
    </w:lvl>
    <w:lvl w:ilvl="3" w:tplc="09A0A2BA">
      <w:start w:val="1"/>
      <w:numFmt w:val="bullet"/>
      <w:lvlText w:val="•"/>
      <w:lvlJc w:val="left"/>
      <w:pPr>
        <w:ind w:left="3478" w:hanging="284"/>
      </w:pPr>
      <w:rPr>
        <w:rFonts w:hint="default"/>
      </w:rPr>
    </w:lvl>
    <w:lvl w:ilvl="4" w:tplc="6570D770">
      <w:start w:val="1"/>
      <w:numFmt w:val="bullet"/>
      <w:lvlText w:val="•"/>
      <w:lvlJc w:val="left"/>
      <w:pPr>
        <w:ind w:left="4377" w:hanging="284"/>
      </w:pPr>
      <w:rPr>
        <w:rFonts w:hint="default"/>
      </w:rPr>
    </w:lvl>
    <w:lvl w:ilvl="5" w:tplc="88720F5E">
      <w:start w:val="1"/>
      <w:numFmt w:val="bullet"/>
      <w:lvlText w:val="•"/>
      <w:lvlJc w:val="left"/>
      <w:pPr>
        <w:ind w:left="5276" w:hanging="284"/>
      </w:pPr>
      <w:rPr>
        <w:rFonts w:hint="default"/>
      </w:rPr>
    </w:lvl>
    <w:lvl w:ilvl="6" w:tplc="F2FC7718">
      <w:start w:val="1"/>
      <w:numFmt w:val="bullet"/>
      <w:lvlText w:val="•"/>
      <w:lvlJc w:val="left"/>
      <w:pPr>
        <w:ind w:left="6175" w:hanging="284"/>
      </w:pPr>
      <w:rPr>
        <w:rFonts w:hint="default"/>
      </w:rPr>
    </w:lvl>
    <w:lvl w:ilvl="7" w:tplc="73AE71E6">
      <w:start w:val="1"/>
      <w:numFmt w:val="bullet"/>
      <w:lvlText w:val="•"/>
      <w:lvlJc w:val="left"/>
      <w:pPr>
        <w:ind w:left="7074" w:hanging="284"/>
      </w:pPr>
      <w:rPr>
        <w:rFonts w:hint="default"/>
      </w:rPr>
    </w:lvl>
    <w:lvl w:ilvl="8" w:tplc="2870B5A4">
      <w:start w:val="1"/>
      <w:numFmt w:val="bullet"/>
      <w:lvlText w:val="•"/>
      <w:lvlJc w:val="left"/>
      <w:pPr>
        <w:ind w:left="7973" w:hanging="284"/>
      </w:pPr>
      <w:rPr>
        <w:rFonts w:hint="default"/>
      </w:rPr>
    </w:lvl>
  </w:abstractNum>
  <w:abstractNum w:abstractNumId="160" w15:restartNumberingAfterBreak="0">
    <w:nsid w:val="65BB7786"/>
    <w:multiLevelType w:val="hybridMultilevel"/>
    <w:tmpl w:val="65D64966"/>
    <w:lvl w:ilvl="0" w:tplc="2D080B52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8CC86F46">
      <w:start w:val="1"/>
      <w:numFmt w:val="bullet"/>
      <w:lvlText w:val="•"/>
      <w:lvlJc w:val="left"/>
      <w:pPr>
        <w:ind w:left="2528" w:hanging="296"/>
      </w:pPr>
      <w:rPr>
        <w:rFonts w:hint="default"/>
      </w:rPr>
    </w:lvl>
    <w:lvl w:ilvl="2" w:tplc="4C1C48B2">
      <w:start w:val="1"/>
      <w:numFmt w:val="bullet"/>
      <w:lvlText w:val="•"/>
      <w:lvlJc w:val="left"/>
      <w:pPr>
        <w:ind w:left="3335" w:hanging="296"/>
      </w:pPr>
      <w:rPr>
        <w:rFonts w:hint="default"/>
      </w:rPr>
    </w:lvl>
    <w:lvl w:ilvl="3" w:tplc="2FECE122">
      <w:start w:val="1"/>
      <w:numFmt w:val="bullet"/>
      <w:lvlText w:val="•"/>
      <w:lvlJc w:val="left"/>
      <w:pPr>
        <w:ind w:left="4142" w:hanging="296"/>
      </w:pPr>
      <w:rPr>
        <w:rFonts w:hint="default"/>
      </w:rPr>
    </w:lvl>
    <w:lvl w:ilvl="4" w:tplc="727448B8">
      <w:start w:val="1"/>
      <w:numFmt w:val="bullet"/>
      <w:lvlText w:val="•"/>
      <w:lvlJc w:val="left"/>
      <w:pPr>
        <w:ind w:left="4949" w:hanging="296"/>
      </w:pPr>
      <w:rPr>
        <w:rFonts w:hint="default"/>
      </w:rPr>
    </w:lvl>
    <w:lvl w:ilvl="5" w:tplc="47B0AA82">
      <w:start w:val="1"/>
      <w:numFmt w:val="bullet"/>
      <w:lvlText w:val="•"/>
      <w:lvlJc w:val="left"/>
      <w:pPr>
        <w:ind w:left="5756" w:hanging="296"/>
      </w:pPr>
      <w:rPr>
        <w:rFonts w:hint="default"/>
      </w:rPr>
    </w:lvl>
    <w:lvl w:ilvl="6" w:tplc="DB96A010">
      <w:start w:val="1"/>
      <w:numFmt w:val="bullet"/>
      <w:lvlText w:val="•"/>
      <w:lvlJc w:val="left"/>
      <w:pPr>
        <w:ind w:left="6563" w:hanging="296"/>
      </w:pPr>
      <w:rPr>
        <w:rFonts w:hint="default"/>
      </w:rPr>
    </w:lvl>
    <w:lvl w:ilvl="7" w:tplc="01BE2ED0">
      <w:start w:val="1"/>
      <w:numFmt w:val="bullet"/>
      <w:lvlText w:val="•"/>
      <w:lvlJc w:val="left"/>
      <w:pPr>
        <w:ind w:left="7370" w:hanging="296"/>
      </w:pPr>
      <w:rPr>
        <w:rFonts w:hint="default"/>
      </w:rPr>
    </w:lvl>
    <w:lvl w:ilvl="8" w:tplc="354E5972">
      <w:start w:val="1"/>
      <w:numFmt w:val="bullet"/>
      <w:lvlText w:val="•"/>
      <w:lvlJc w:val="left"/>
      <w:pPr>
        <w:ind w:left="8177" w:hanging="296"/>
      </w:pPr>
      <w:rPr>
        <w:rFonts w:hint="default"/>
      </w:rPr>
    </w:lvl>
  </w:abstractNum>
  <w:abstractNum w:abstractNumId="161" w15:restartNumberingAfterBreak="0">
    <w:nsid w:val="65CA3A44"/>
    <w:multiLevelType w:val="hybridMultilevel"/>
    <w:tmpl w:val="F008ED90"/>
    <w:lvl w:ilvl="0" w:tplc="2DC42752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E6F6FD58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AE6E229A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BADC1D5E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E704426C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AD6E03A4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21FAE402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B1E8A78E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6F6286F6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162" w15:restartNumberingAfterBreak="0">
    <w:nsid w:val="663F5A95"/>
    <w:multiLevelType w:val="hybridMultilevel"/>
    <w:tmpl w:val="B8148796"/>
    <w:lvl w:ilvl="0" w:tplc="FA30B4F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1D521ACE">
      <w:start w:val="1"/>
      <w:numFmt w:val="lowerLetter"/>
      <w:lvlText w:val="%2)"/>
      <w:lvlJc w:val="left"/>
      <w:pPr>
        <w:ind w:left="1397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B18836C6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C3FAE22C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5C06E60A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B588D5C8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1B8870C2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569AADC6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30D48862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163" w15:restartNumberingAfterBreak="0">
    <w:nsid w:val="66453866"/>
    <w:multiLevelType w:val="hybridMultilevel"/>
    <w:tmpl w:val="E1586E6C"/>
    <w:lvl w:ilvl="0" w:tplc="B74C5D32">
      <w:start w:val="1"/>
      <w:numFmt w:val="lowerLetter"/>
      <w:lvlText w:val="%1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1" w:tplc="B9F80F00">
      <w:start w:val="1"/>
      <w:numFmt w:val="bullet"/>
      <w:lvlText w:val="•"/>
      <w:lvlJc w:val="left"/>
      <w:pPr>
        <w:ind w:left="2524" w:hanging="286"/>
      </w:pPr>
      <w:rPr>
        <w:rFonts w:hint="default"/>
      </w:rPr>
    </w:lvl>
    <w:lvl w:ilvl="2" w:tplc="B3C6494A">
      <w:start w:val="1"/>
      <w:numFmt w:val="bullet"/>
      <w:lvlText w:val="•"/>
      <w:lvlJc w:val="left"/>
      <w:pPr>
        <w:ind w:left="3327" w:hanging="286"/>
      </w:pPr>
      <w:rPr>
        <w:rFonts w:hint="default"/>
      </w:rPr>
    </w:lvl>
    <w:lvl w:ilvl="3" w:tplc="0A969D7C">
      <w:start w:val="1"/>
      <w:numFmt w:val="bullet"/>
      <w:lvlText w:val="•"/>
      <w:lvlJc w:val="left"/>
      <w:pPr>
        <w:ind w:left="4130" w:hanging="286"/>
      </w:pPr>
      <w:rPr>
        <w:rFonts w:hint="default"/>
      </w:rPr>
    </w:lvl>
    <w:lvl w:ilvl="4" w:tplc="14C04ADC">
      <w:start w:val="1"/>
      <w:numFmt w:val="bullet"/>
      <w:lvlText w:val="•"/>
      <w:lvlJc w:val="left"/>
      <w:pPr>
        <w:ind w:left="4933" w:hanging="286"/>
      </w:pPr>
      <w:rPr>
        <w:rFonts w:hint="default"/>
      </w:rPr>
    </w:lvl>
    <w:lvl w:ilvl="5" w:tplc="3ED021CE">
      <w:start w:val="1"/>
      <w:numFmt w:val="bullet"/>
      <w:lvlText w:val="•"/>
      <w:lvlJc w:val="left"/>
      <w:pPr>
        <w:ind w:left="5736" w:hanging="286"/>
      </w:pPr>
      <w:rPr>
        <w:rFonts w:hint="default"/>
      </w:rPr>
    </w:lvl>
    <w:lvl w:ilvl="6" w:tplc="3D960B5E">
      <w:start w:val="1"/>
      <w:numFmt w:val="bullet"/>
      <w:lvlText w:val="•"/>
      <w:lvlJc w:val="left"/>
      <w:pPr>
        <w:ind w:left="6539" w:hanging="286"/>
      </w:pPr>
      <w:rPr>
        <w:rFonts w:hint="default"/>
      </w:rPr>
    </w:lvl>
    <w:lvl w:ilvl="7" w:tplc="66A8D540">
      <w:start w:val="1"/>
      <w:numFmt w:val="bullet"/>
      <w:lvlText w:val="•"/>
      <w:lvlJc w:val="left"/>
      <w:pPr>
        <w:ind w:left="7342" w:hanging="286"/>
      </w:pPr>
      <w:rPr>
        <w:rFonts w:hint="default"/>
      </w:rPr>
    </w:lvl>
    <w:lvl w:ilvl="8" w:tplc="938A9E34">
      <w:start w:val="1"/>
      <w:numFmt w:val="bullet"/>
      <w:lvlText w:val="•"/>
      <w:lvlJc w:val="left"/>
      <w:pPr>
        <w:ind w:left="8145" w:hanging="286"/>
      </w:pPr>
      <w:rPr>
        <w:rFonts w:hint="default"/>
      </w:rPr>
    </w:lvl>
  </w:abstractNum>
  <w:abstractNum w:abstractNumId="164" w15:restartNumberingAfterBreak="0">
    <w:nsid w:val="6653435F"/>
    <w:multiLevelType w:val="hybridMultilevel"/>
    <w:tmpl w:val="8FB0DDE0"/>
    <w:lvl w:ilvl="0" w:tplc="7EC4ABC0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6B9E2042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F69C5AE8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E070ABE8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91EA5242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FE186F92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CA90852E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D5D016A2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87F40744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165" w15:restartNumberingAfterBreak="0">
    <w:nsid w:val="6656459D"/>
    <w:multiLevelType w:val="hybridMultilevel"/>
    <w:tmpl w:val="B4C4567A"/>
    <w:lvl w:ilvl="0" w:tplc="F642E89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4844D2E4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14E4D918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E8140BCC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DB5C049C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1390BABA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26E81B2A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6032C312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39CCD77E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166" w15:restartNumberingAfterBreak="0">
    <w:nsid w:val="66A519CD"/>
    <w:multiLevelType w:val="hybridMultilevel"/>
    <w:tmpl w:val="2A00986E"/>
    <w:lvl w:ilvl="0" w:tplc="631C969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E8661E52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9A16C182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4124730E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546C0EB4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91B6564C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2760F9E2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F6967AB8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7C66CFDC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67" w15:restartNumberingAfterBreak="0">
    <w:nsid w:val="66D07896"/>
    <w:multiLevelType w:val="hybridMultilevel"/>
    <w:tmpl w:val="DCC4EB26"/>
    <w:lvl w:ilvl="0" w:tplc="8EB2D5D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1CCACB0A">
      <w:start w:val="1"/>
      <w:numFmt w:val="bullet"/>
      <w:lvlText w:val="●"/>
      <w:lvlJc w:val="left"/>
      <w:pPr>
        <w:ind w:left="1680" w:hanging="284"/>
      </w:pPr>
      <w:rPr>
        <w:rFonts w:ascii="Times New Roman" w:eastAsia="Times New Roman" w:hAnsi="Times New Roman" w:hint="default"/>
        <w:sz w:val="11"/>
        <w:szCs w:val="11"/>
      </w:rPr>
    </w:lvl>
    <w:lvl w:ilvl="2" w:tplc="E9EA5D0A">
      <w:start w:val="1"/>
      <w:numFmt w:val="bullet"/>
      <w:lvlText w:val="•"/>
      <w:lvlJc w:val="left"/>
      <w:pPr>
        <w:ind w:left="2579" w:hanging="284"/>
      </w:pPr>
      <w:rPr>
        <w:rFonts w:hint="default"/>
      </w:rPr>
    </w:lvl>
    <w:lvl w:ilvl="3" w:tplc="CAF6B970">
      <w:start w:val="1"/>
      <w:numFmt w:val="bullet"/>
      <w:lvlText w:val="•"/>
      <w:lvlJc w:val="left"/>
      <w:pPr>
        <w:ind w:left="3478" w:hanging="284"/>
      </w:pPr>
      <w:rPr>
        <w:rFonts w:hint="default"/>
      </w:rPr>
    </w:lvl>
    <w:lvl w:ilvl="4" w:tplc="9752D4D4">
      <w:start w:val="1"/>
      <w:numFmt w:val="bullet"/>
      <w:lvlText w:val="•"/>
      <w:lvlJc w:val="left"/>
      <w:pPr>
        <w:ind w:left="4377" w:hanging="284"/>
      </w:pPr>
      <w:rPr>
        <w:rFonts w:hint="default"/>
      </w:rPr>
    </w:lvl>
    <w:lvl w:ilvl="5" w:tplc="5A5C191E">
      <w:start w:val="1"/>
      <w:numFmt w:val="bullet"/>
      <w:lvlText w:val="•"/>
      <w:lvlJc w:val="left"/>
      <w:pPr>
        <w:ind w:left="5276" w:hanging="284"/>
      </w:pPr>
      <w:rPr>
        <w:rFonts w:hint="default"/>
      </w:rPr>
    </w:lvl>
    <w:lvl w:ilvl="6" w:tplc="FA901EA2">
      <w:start w:val="1"/>
      <w:numFmt w:val="bullet"/>
      <w:lvlText w:val="•"/>
      <w:lvlJc w:val="left"/>
      <w:pPr>
        <w:ind w:left="6175" w:hanging="284"/>
      </w:pPr>
      <w:rPr>
        <w:rFonts w:hint="default"/>
      </w:rPr>
    </w:lvl>
    <w:lvl w:ilvl="7" w:tplc="A7BC4ADC">
      <w:start w:val="1"/>
      <w:numFmt w:val="bullet"/>
      <w:lvlText w:val="•"/>
      <w:lvlJc w:val="left"/>
      <w:pPr>
        <w:ind w:left="7074" w:hanging="284"/>
      </w:pPr>
      <w:rPr>
        <w:rFonts w:hint="default"/>
      </w:rPr>
    </w:lvl>
    <w:lvl w:ilvl="8" w:tplc="61EAA9BC">
      <w:start w:val="1"/>
      <w:numFmt w:val="bullet"/>
      <w:lvlText w:val="•"/>
      <w:lvlJc w:val="left"/>
      <w:pPr>
        <w:ind w:left="7973" w:hanging="284"/>
      </w:pPr>
      <w:rPr>
        <w:rFonts w:hint="default"/>
      </w:rPr>
    </w:lvl>
  </w:abstractNum>
  <w:abstractNum w:abstractNumId="168" w15:restartNumberingAfterBreak="0">
    <w:nsid w:val="69176BBD"/>
    <w:multiLevelType w:val="hybridMultilevel"/>
    <w:tmpl w:val="FF32B850"/>
    <w:lvl w:ilvl="0" w:tplc="75B88F2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AA7CE95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123AB2D8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94CCFBF0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C8C6D3EE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067C24B8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158CE258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0FC40F74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2F5640B0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69" w15:restartNumberingAfterBreak="0">
    <w:nsid w:val="69B63C2C"/>
    <w:multiLevelType w:val="hybridMultilevel"/>
    <w:tmpl w:val="2DA6A1D4"/>
    <w:lvl w:ilvl="0" w:tplc="B4E0989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0C7C2B5C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BECAC0CE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57908A6A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7534BA10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68564764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1FE6FB22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D6807326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D7B4A54A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70" w15:restartNumberingAfterBreak="0">
    <w:nsid w:val="6A883E53"/>
    <w:multiLevelType w:val="hybridMultilevel"/>
    <w:tmpl w:val="8B4C50B2"/>
    <w:lvl w:ilvl="0" w:tplc="53D47DF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8A6002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3418D160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F0EC2EAC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0B10AF06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E9D8BCA2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0A70D7D0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CFB023F6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D72A0B1E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171" w15:restartNumberingAfterBreak="0">
    <w:nsid w:val="6B277D3E"/>
    <w:multiLevelType w:val="hybridMultilevel"/>
    <w:tmpl w:val="19A2BE10"/>
    <w:lvl w:ilvl="0" w:tplc="1D8A8906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2B247A50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AA6693FA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7632D572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0728D20C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B22CE3C6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BF3CF282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1E46A4BC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492A3A0A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172" w15:restartNumberingAfterBreak="0">
    <w:nsid w:val="6B5A3159"/>
    <w:multiLevelType w:val="hybridMultilevel"/>
    <w:tmpl w:val="9E2212DE"/>
    <w:lvl w:ilvl="0" w:tplc="5274B59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D6C8A26">
      <w:start w:val="1"/>
      <w:numFmt w:val="bullet"/>
      <w:lvlText w:val="•"/>
      <w:lvlJc w:val="left"/>
      <w:pPr>
        <w:ind w:left="2234" w:hanging="236"/>
      </w:pPr>
      <w:rPr>
        <w:rFonts w:hint="default"/>
      </w:rPr>
    </w:lvl>
    <w:lvl w:ilvl="2" w:tplc="5BC4D03A">
      <w:start w:val="1"/>
      <w:numFmt w:val="bullet"/>
      <w:lvlText w:val="•"/>
      <w:lvlJc w:val="left"/>
      <w:pPr>
        <w:ind w:left="3072" w:hanging="236"/>
      </w:pPr>
      <w:rPr>
        <w:rFonts w:hint="default"/>
      </w:rPr>
    </w:lvl>
    <w:lvl w:ilvl="3" w:tplc="CF1278D6">
      <w:start w:val="1"/>
      <w:numFmt w:val="bullet"/>
      <w:lvlText w:val="•"/>
      <w:lvlJc w:val="left"/>
      <w:pPr>
        <w:ind w:left="3909" w:hanging="236"/>
      </w:pPr>
      <w:rPr>
        <w:rFonts w:hint="default"/>
      </w:rPr>
    </w:lvl>
    <w:lvl w:ilvl="4" w:tplc="0D582426">
      <w:start w:val="1"/>
      <w:numFmt w:val="bullet"/>
      <w:lvlText w:val="•"/>
      <w:lvlJc w:val="left"/>
      <w:pPr>
        <w:ind w:left="4746" w:hanging="236"/>
      </w:pPr>
      <w:rPr>
        <w:rFonts w:hint="default"/>
      </w:rPr>
    </w:lvl>
    <w:lvl w:ilvl="5" w:tplc="1310C1D0">
      <w:start w:val="1"/>
      <w:numFmt w:val="bullet"/>
      <w:lvlText w:val="•"/>
      <w:lvlJc w:val="left"/>
      <w:pPr>
        <w:ind w:left="5584" w:hanging="236"/>
      </w:pPr>
      <w:rPr>
        <w:rFonts w:hint="default"/>
      </w:rPr>
    </w:lvl>
    <w:lvl w:ilvl="6" w:tplc="D2E06642">
      <w:start w:val="1"/>
      <w:numFmt w:val="bullet"/>
      <w:lvlText w:val="•"/>
      <w:lvlJc w:val="left"/>
      <w:pPr>
        <w:ind w:left="6421" w:hanging="236"/>
      </w:pPr>
      <w:rPr>
        <w:rFonts w:hint="default"/>
      </w:rPr>
    </w:lvl>
    <w:lvl w:ilvl="7" w:tplc="5DF044EC">
      <w:start w:val="1"/>
      <w:numFmt w:val="bullet"/>
      <w:lvlText w:val="•"/>
      <w:lvlJc w:val="left"/>
      <w:pPr>
        <w:ind w:left="7259" w:hanging="236"/>
      </w:pPr>
      <w:rPr>
        <w:rFonts w:hint="default"/>
      </w:rPr>
    </w:lvl>
    <w:lvl w:ilvl="8" w:tplc="9ADA44A4">
      <w:start w:val="1"/>
      <w:numFmt w:val="bullet"/>
      <w:lvlText w:val="•"/>
      <w:lvlJc w:val="left"/>
      <w:pPr>
        <w:ind w:left="8096" w:hanging="236"/>
      </w:pPr>
      <w:rPr>
        <w:rFonts w:hint="default"/>
      </w:rPr>
    </w:lvl>
  </w:abstractNum>
  <w:abstractNum w:abstractNumId="173" w15:restartNumberingAfterBreak="0">
    <w:nsid w:val="6B67104E"/>
    <w:multiLevelType w:val="hybridMultilevel"/>
    <w:tmpl w:val="67BAA09E"/>
    <w:lvl w:ilvl="0" w:tplc="54A0062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B1FC8EC0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CFB62066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5986F0C2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FF38BB72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B54E1A64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CF4631A2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6220BE54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27622F36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74" w15:restartNumberingAfterBreak="0">
    <w:nsid w:val="6B781940"/>
    <w:multiLevelType w:val="hybridMultilevel"/>
    <w:tmpl w:val="DDFCC942"/>
    <w:lvl w:ilvl="0" w:tplc="7EB090D8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19D45FB4">
      <w:start w:val="1"/>
      <w:numFmt w:val="bullet"/>
      <w:lvlText w:val="•"/>
      <w:lvlJc w:val="left"/>
      <w:pPr>
        <w:ind w:left="2534" w:hanging="296"/>
      </w:pPr>
      <w:rPr>
        <w:rFonts w:hint="default"/>
      </w:rPr>
    </w:lvl>
    <w:lvl w:ilvl="2" w:tplc="D5F6E5AA">
      <w:start w:val="1"/>
      <w:numFmt w:val="bullet"/>
      <w:lvlText w:val="•"/>
      <w:lvlJc w:val="left"/>
      <w:pPr>
        <w:ind w:left="3347" w:hanging="296"/>
      </w:pPr>
      <w:rPr>
        <w:rFonts w:hint="default"/>
      </w:rPr>
    </w:lvl>
    <w:lvl w:ilvl="3" w:tplc="5796A1A0">
      <w:start w:val="1"/>
      <w:numFmt w:val="bullet"/>
      <w:lvlText w:val="•"/>
      <w:lvlJc w:val="left"/>
      <w:pPr>
        <w:ind w:left="4160" w:hanging="296"/>
      </w:pPr>
      <w:rPr>
        <w:rFonts w:hint="default"/>
      </w:rPr>
    </w:lvl>
    <w:lvl w:ilvl="4" w:tplc="E4FE7646">
      <w:start w:val="1"/>
      <w:numFmt w:val="bullet"/>
      <w:lvlText w:val="•"/>
      <w:lvlJc w:val="left"/>
      <w:pPr>
        <w:ind w:left="4973" w:hanging="296"/>
      </w:pPr>
      <w:rPr>
        <w:rFonts w:hint="default"/>
      </w:rPr>
    </w:lvl>
    <w:lvl w:ilvl="5" w:tplc="B91CF0E0">
      <w:start w:val="1"/>
      <w:numFmt w:val="bullet"/>
      <w:lvlText w:val="•"/>
      <w:lvlJc w:val="left"/>
      <w:pPr>
        <w:ind w:left="5786" w:hanging="296"/>
      </w:pPr>
      <w:rPr>
        <w:rFonts w:hint="default"/>
      </w:rPr>
    </w:lvl>
    <w:lvl w:ilvl="6" w:tplc="717074C2">
      <w:start w:val="1"/>
      <w:numFmt w:val="bullet"/>
      <w:lvlText w:val="•"/>
      <w:lvlJc w:val="left"/>
      <w:pPr>
        <w:ind w:left="6599" w:hanging="296"/>
      </w:pPr>
      <w:rPr>
        <w:rFonts w:hint="default"/>
      </w:rPr>
    </w:lvl>
    <w:lvl w:ilvl="7" w:tplc="CB9EEF58">
      <w:start w:val="1"/>
      <w:numFmt w:val="bullet"/>
      <w:lvlText w:val="•"/>
      <w:lvlJc w:val="left"/>
      <w:pPr>
        <w:ind w:left="7412" w:hanging="296"/>
      </w:pPr>
      <w:rPr>
        <w:rFonts w:hint="default"/>
      </w:rPr>
    </w:lvl>
    <w:lvl w:ilvl="8" w:tplc="C15208E6">
      <w:start w:val="1"/>
      <w:numFmt w:val="bullet"/>
      <w:lvlText w:val="•"/>
      <w:lvlJc w:val="left"/>
      <w:pPr>
        <w:ind w:left="8225" w:hanging="296"/>
      </w:pPr>
      <w:rPr>
        <w:rFonts w:hint="default"/>
      </w:rPr>
    </w:lvl>
  </w:abstractNum>
  <w:abstractNum w:abstractNumId="175" w15:restartNumberingAfterBreak="0">
    <w:nsid w:val="6D4B2D1B"/>
    <w:multiLevelType w:val="hybridMultilevel"/>
    <w:tmpl w:val="394A26B0"/>
    <w:lvl w:ilvl="0" w:tplc="AB3465E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AE22BE30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EE46AEBE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2B584EE0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53B0E680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78BE9C84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EB7691A6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333A835C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F3BE688C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76" w15:restartNumberingAfterBreak="0">
    <w:nsid w:val="6E3820E2"/>
    <w:multiLevelType w:val="hybridMultilevel"/>
    <w:tmpl w:val="8654E198"/>
    <w:lvl w:ilvl="0" w:tplc="17A8FB0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0D2A4190">
      <w:start w:val="1"/>
      <w:numFmt w:val="bullet"/>
      <w:lvlText w:val="•"/>
      <w:lvlJc w:val="left"/>
      <w:pPr>
        <w:ind w:left="2226" w:hanging="236"/>
      </w:pPr>
      <w:rPr>
        <w:rFonts w:hint="default"/>
      </w:rPr>
    </w:lvl>
    <w:lvl w:ilvl="2" w:tplc="7E6EAFDC">
      <w:start w:val="1"/>
      <w:numFmt w:val="bullet"/>
      <w:lvlText w:val="•"/>
      <w:lvlJc w:val="left"/>
      <w:pPr>
        <w:ind w:left="3056" w:hanging="236"/>
      </w:pPr>
      <w:rPr>
        <w:rFonts w:hint="default"/>
      </w:rPr>
    </w:lvl>
    <w:lvl w:ilvl="3" w:tplc="1D1E4FD8">
      <w:start w:val="1"/>
      <w:numFmt w:val="bullet"/>
      <w:lvlText w:val="•"/>
      <w:lvlJc w:val="left"/>
      <w:pPr>
        <w:ind w:left="3885" w:hanging="236"/>
      </w:pPr>
      <w:rPr>
        <w:rFonts w:hint="default"/>
      </w:rPr>
    </w:lvl>
    <w:lvl w:ilvl="4" w:tplc="720A6B3C">
      <w:start w:val="1"/>
      <w:numFmt w:val="bullet"/>
      <w:lvlText w:val="•"/>
      <w:lvlJc w:val="left"/>
      <w:pPr>
        <w:ind w:left="4714" w:hanging="236"/>
      </w:pPr>
      <w:rPr>
        <w:rFonts w:hint="default"/>
      </w:rPr>
    </w:lvl>
    <w:lvl w:ilvl="5" w:tplc="3B78E824">
      <w:start w:val="1"/>
      <w:numFmt w:val="bullet"/>
      <w:lvlText w:val="•"/>
      <w:lvlJc w:val="left"/>
      <w:pPr>
        <w:ind w:left="5544" w:hanging="236"/>
      </w:pPr>
      <w:rPr>
        <w:rFonts w:hint="default"/>
      </w:rPr>
    </w:lvl>
    <w:lvl w:ilvl="6" w:tplc="6C42B9F4">
      <w:start w:val="1"/>
      <w:numFmt w:val="bullet"/>
      <w:lvlText w:val="•"/>
      <w:lvlJc w:val="left"/>
      <w:pPr>
        <w:ind w:left="6373" w:hanging="236"/>
      </w:pPr>
      <w:rPr>
        <w:rFonts w:hint="default"/>
      </w:rPr>
    </w:lvl>
    <w:lvl w:ilvl="7" w:tplc="7C74F81C">
      <w:start w:val="1"/>
      <w:numFmt w:val="bullet"/>
      <w:lvlText w:val="•"/>
      <w:lvlJc w:val="left"/>
      <w:pPr>
        <w:ind w:left="7203" w:hanging="236"/>
      </w:pPr>
      <w:rPr>
        <w:rFonts w:hint="default"/>
      </w:rPr>
    </w:lvl>
    <w:lvl w:ilvl="8" w:tplc="D2FEFF04">
      <w:start w:val="1"/>
      <w:numFmt w:val="bullet"/>
      <w:lvlText w:val="•"/>
      <w:lvlJc w:val="left"/>
      <w:pPr>
        <w:ind w:left="8032" w:hanging="236"/>
      </w:pPr>
      <w:rPr>
        <w:rFonts w:hint="default"/>
      </w:rPr>
    </w:lvl>
  </w:abstractNum>
  <w:abstractNum w:abstractNumId="177" w15:restartNumberingAfterBreak="0">
    <w:nsid w:val="6F346FE3"/>
    <w:multiLevelType w:val="hybridMultilevel"/>
    <w:tmpl w:val="56AEED78"/>
    <w:lvl w:ilvl="0" w:tplc="AB72A98A">
      <w:start w:val="1"/>
      <w:numFmt w:val="bullet"/>
      <w:lvlText w:val="●"/>
      <w:lvlJc w:val="left"/>
      <w:pPr>
        <w:ind w:left="1680" w:hanging="284"/>
      </w:pPr>
      <w:rPr>
        <w:rFonts w:ascii="Times New Roman" w:eastAsia="Times New Roman" w:hAnsi="Times New Roman" w:hint="default"/>
        <w:w w:val="83"/>
        <w:sz w:val="11"/>
        <w:szCs w:val="11"/>
      </w:rPr>
    </w:lvl>
    <w:lvl w:ilvl="1" w:tplc="C39001D4">
      <w:start w:val="1"/>
      <w:numFmt w:val="bullet"/>
      <w:lvlText w:val="•"/>
      <w:lvlJc w:val="left"/>
      <w:pPr>
        <w:ind w:left="2487" w:hanging="284"/>
      </w:pPr>
      <w:rPr>
        <w:rFonts w:hint="default"/>
      </w:rPr>
    </w:lvl>
    <w:lvl w:ilvl="2" w:tplc="796EFBD8">
      <w:start w:val="1"/>
      <w:numFmt w:val="bullet"/>
      <w:lvlText w:val="•"/>
      <w:lvlJc w:val="left"/>
      <w:pPr>
        <w:ind w:left="3294" w:hanging="284"/>
      </w:pPr>
      <w:rPr>
        <w:rFonts w:hint="default"/>
      </w:rPr>
    </w:lvl>
    <w:lvl w:ilvl="3" w:tplc="31C6095A">
      <w:start w:val="1"/>
      <w:numFmt w:val="bullet"/>
      <w:lvlText w:val="•"/>
      <w:lvlJc w:val="left"/>
      <w:pPr>
        <w:ind w:left="4101" w:hanging="284"/>
      </w:pPr>
      <w:rPr>
        <w:rFonts w:hint="default"/>
      </w:rPr>
    </w:lvl>
    <w:lvl w:ilvl="4" w:tplc="2CD6789C">
      <w:start w:val="1"/>
      <w:numFmt w:val="bullet"/>
      <w:lvlText w:val="•"/>
      <w:lvlJc w:val="left"/>
      <w:pPr>
        <w:ind w:left="4908" w:hanging="284"/>
      </w:pPr>
      <w:rPr>
        <w:rFonts w:hint="default"/>
      </w:rPr>
    </w:lvl>
    <w:lvl w:ilvl="5" w:tplc="69BCE0B2">
      <w:start w:val="1"/>
      <w:numFmt w:val="bullet"/>
      <w:lvlText w:val="•"/>
      <w:lvlJc w:val="left"/>
      <w:pPr>
        <w:ind w:left="5715" w:hanging="284"/>
      </w:pPr>
      <w:rPr>
        <w:rFonts w:hint="default"/>
      </w:rPr>
    </w:lvl>
    <w:lvl w:ilvl="6" w:tplc="AD948FFC">
      <w:start w:val="1"/>
      <w:numFmt w:val="bullet"/>
      <w:lvlText w:val="•"/>
      <w:lvlJc w:val="left"/>
      <w:pPr>
        <w:ind w:left="6522" w:hanging="284"/>
      </w:pPr>
      <w:rPr>
        <w:rFonts w:hint="default"/>
      </w:rPr>
    </w:lvl>
    <w:lvl w:ilvl="7" w:tplc="64601794">
      <w:start w:val="1"/>
      <w:numFmt w:val="bullet"/>
      <w:lvlText w:val="•"/>
      <w:lvlJc w:val="left"/>
      <w:pPr>
        <w:ind w:left="7329" w:hanging="284"/>
      </w:pPr>
      <w:rPr>
        <w:rFonts w:hint="default"/>
      </w:rPr>
    </w:lvl>
    <w:lvl w:ilvl="8" w:tplc="040219BC">
      <w:start w:val="1"/>
      <w:numFmt w:val="bullet"/>
      <w:lvlText w:val="•"/>
      <w:lvlJc w:val="left"/>
      <w:pPr>
        <w:ind w:left="8137" w:hanging="284"/>
      </w:pPr>
      <w:rPr>
        <w:rFonts w:hint="default"/>
      </w:rPr>
    </w:lvl>
  </w:abstractNum>
  <w:abstractNum w:abstractNumId="178" w15:restartNumberingAfterBreak="0">
    <w:nsid w:val="6F3B0BEF"/>
    <w:multiLevelType w:val="hybridMultilevel"/>
    <w:tmpl w:val="F844DF8C"/>
    <w:lvl w:ilvl="0" w:tplc="9306EACA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E6DC0B12">
      <w:start w:val="1"/>
      <w:numFmt w:val="bullet"/>
      <w:lvlText w:val="•"/>
      <w:lvlJc w:val="left"/>
      <w:pPr>
        <w:ind w:left="2530" w:hanging="296"/>
      </w:pPr>
      <w:rPr>
        <w:rFonts w:hint="default"/>
      </w:rPr>
    </w:lvl>
    <w:lvl w:ilvl="2" w:tplc="200E26B0">
      <w:start w:val="1"/>
      <w:numFmt w:val="bullet"/>
      <w:lvlText w:val="•"/>
      <w:lvlJc w:val="left"/>
      <w:pPr>
        <w:ind w:left="3339" w:hanging="296"/>
      </w:pPr>
      <w:rPr>
        <w:rFonts w:hint="default"/>
      </w:rPr>
    </w:lvl>
    <w:lvl w:ilvl="3" w:tplc="86B8E902">
      <w:start w:val="1"/>
      <w:numFmt w:val="bullet"/>
      <w:lvlText w:val="•"/>
      <w:lvlJc w:val="left"/>
      <w:pPr>
        <w:ind w:left="4148" w:hanging="296"/>
      </w:pPr>
      <w:rPr>
        <w:rFonts w:hint="default"/>
      </w:rPr>
    </w:lvl>
    <w:lvl w:ilvl="4" w:tplc="A2DA167E">
      <w:start w:val="1"/>
      <w:numFmt w:val="bullet"/>
      <w:lvlText w:val="•"/>
      <w:lvlJc w:val="left"/>
      <w:pPr>
        <w:ind w:left="4957" w:hanging="296"/>
      </w:pPr>
      <w:rPr>
        <w:rFonts w:hint="default"/>
      </w:rPr>
    </w:lvl>
    <w:lvl w:ilvl="5" w:tplc="2DEAEF06">
      <w:start w:val="1"/>
      <w:numFmt w:val="bullet"/>
      <w:lvlText w:val="•"/>
      <w:lvlJc w:val="left"/>
      <w:pPr>
        <w:ind w:left="5766" w:hanging="296"/>
      </w:pPr>
      <w:rPr>
        <w:rFonts w:hint="default"/>
      </w:rPr>
    </w:lvl>
    <w:lvl w:ilvl="6" w:tplc="41C0D0C4">
      <w:start w:val="1"/>
      <w:numFmt w:val="bullet"/>
      <w:lvlText w:val="•"/>
      <w:lvlJc w:val="left"/>
      <w:pPr>
        <w:ind w:left="6575" w:hanging="296"/>
      </w:pPr>
      <w:rPr>
        <w:rFonts w:hint="default"/>
      </w:rPr>
    </w:lvl>
    <w:lvl w:ilvl="7" w:tplc="A1D853C2">
      <w:start w:val="1"/>
      <w:numFmt w:val="bullet"/>
      <w:lvlText w:val="•"/>
      <w:lvlJc w:val="left"/>
      <w:pPr>
        <w:ind w:left="7384" w:hanging="296"/>
      </w:pPr>
      <w:rPr>
        <w:rFonts w:hint="default"/>
      </w:rPr>
    </w:lvl>
    <w:lvl w:ilvl="8" w:tplc="A20423FC">
      <w:start w:val="1"/>
      <w:numFmt w:val="bullet"/>
      <w:lvlText w:val="•"/>
      <w:lvlJc w:val="left"/>
      <w:pPr>
        <w:ind w:left="8193" w:hanging="296"/>
      </w:pPr>
      <w:rPr>
        <w:rFonts w:hint="default"/>
      </w:rPr>
    </w:lvl>
  </w:abstractNum>
  <w:abstractNum w:abstractNumId="179" w15:restartNumberingAfterBreak="0">
    <w:nsid w:val="6F8F1C45"/>
    <w:multiLevelType w:val="hybridMultilevel"/>
    <w:tmpl w:val="68CE4166"/>
    <w:lvl w:ilvl="0" w:tplc="465224C8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8A324C3A">
      <w:start w:val="1"/>
      <w:numFmt w:val="bullet"/>
      <w:lvlText w:val="•"/>
      <w:lvlJc w:val="left"/>
      <w:pPr>
        <w:ind w:left="2230" w:hanging="236"/>
      </w:pPr>
      <w:rPr>
        <w:rFonts w:hint="default"/>
      </w:rPr>
    </w:lvl>
    <w:lvl w:ilvl="2" w:tplc="CCAA2E28">
      <w:start w:val="1"/>
      <w:numFmt w:val="bullet"/>
      <w:lvlText w:val="•"/>
      <w:lvlJc w:val="left"/>
      <w:pPr>
        <w:ind w:left="3064" w:hanging="236"/>
      </w:pPr>
      <w:rPr>
        <w:rFonts w:hint="default"/>
      </w:rPr>
    </w:lvl>
    <w:lvl w:ilvl="3" w:tplc="FB047CD6">
      <w:start w:val="1"/>
      <w:numFmt w:val="bullet"/>
      <w:lvlText w:val="•"/>
      <w:lvlJc w:val="left"/>
      <w:pPr>
        <w:ind w:left="3897" w:hanging="236"/>
      </w:pPr>
      <w:rPr>
        <w:rFonts w:hint="default"/>
      </w:rPr>
    </w:lvl>
    <w:lvl w:ilvl="4" w:tplc="BC2A12AA">
      <w:start w:val="1"/>
      <w:numFmt w:val="bullet"/>
      <w:lvlText w:val="•"/>
      <w:lvlJc w:val="left"/>
      <w:pPr>
        <w:ind w:left="4730" w:hanging="236"/>
      </w:pPr>
      <w:rPr>
        <w:rFonts w:hint="default"/>
      </w:rPr>
    </w:lvl>
    <w:lvl w:ilvl="5" w:tplc="53D0C9D4">
      <w:start w:val="1"/>
      <w:numFmt w:val="bullet"/>
      <w:lvlText w:val="•"/>
      <w:lvlJc w:val="left"/>
      <w:pPr>
        <w:ind w:left="5564" w:hanging="236"/>
      </w:pPr>
      <w:rPr>
        <w:rFonts w:hint="default"/>
      </w:rPr>
    </w:lvl>
    <w:lvl w:ilvl="6" w:tplc="7DF6D326">
      <w:start w:val="1"/>
      <w:numFmt w:val="bullet"/>
      <w:lvlText w:val="•"/>
      <w:lvlJc w:val="left"/>
      <w:pPr>
        <w:ind w:left="6397" w:hanging="236"/>
      </w:pPr>
      <w:rPr>
        <w:rFonts w:hint="default"/>
      </w:rPr>
    </w:lvl>
    <w:lvl w:ilvl="7" w:tplc="F4F60606">
      <w:start w:val="1"/>
      <w:numFmt w:val="bullet"/>
      <w:lvlText w:val="•"/>
      <w:lvlJc w:val="left"/>
      <w:pPr>
        <w:ind w:left="7231" w:hanging="236"/>
      </w:pPr>
      <w:rPr>
        <w:rFonts w:hint="default"/>
      </w:rPr>
    </w:lvl>
    <w:lvl w:ilvl="8" w:tplc="90C459DC">
      <w:start w:val="1"/>
      <w:numFmt w:val="bullet"/>
      <w:lvlText w:val="•"/>
      <w:lvlJc w:val="left"/>
      <w:pPr>
        <w:ind w:left="8064" w:hanging="236"/>
      </w:pPr>
      <w:rPr>
        <w:rFonts w:hint="default"/>
      </w:rPr>
    </w:lvl>
  </w:abstractNum>
  <w:abstractNum w:abstractNumId="180" w15:restartNumberingAfterBreak="0">
    <w:nsid w:val="7020487B"/>
    <w:multiLevelType w:val="hybridMultilevel"/>
    <w:tmpl w:val="A98850A4"/>
    <w:lvl w:ilvl="0" w:tplc="25F44D1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608063E6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07080266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76FE62C6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C562CBB2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EB165CA2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21EE10C4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A0ECEB54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7BB8E680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81" w15:restartNumberingAfterBreak="0">
    <w:nsid w:val="709B3E47"/>
    <w:multiLevelType w:val="hybridMultilevel"/>
    <w:tmpl w:val="E6CE1920"/>
    <w:lvl w:ilvl="0" w:tplc="5552AB8C">
      <w:start w:val="1"/>
      <w:numFmt w:val="decimal"/>
      <w:lvlText w:val="%1."/>
      <w:lvlJc w:val="left"/>
      <w:pPr>
        <w:ind w:left="1339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8A2E7B7A">
      <w:start w:val="1"/>
      <w:numFmt w:val="bullet"/>
      <w:lvlText w:val="•"/>
      <w:lvlJc w:val="left"/>
      <w:pPr>
        <w:ind w:left="2174" w:hanging="236"/>
      </w:pPr>
      <w:rPr>
        <w:rFonts w:hint="default"/>
      </w:rPr>
    </w:lvl>
    <w:lvl w:ilvl="2" w:tplc="93EAF8CE">
      <w:start w:val="1"/>
      <w:numFmt w:val="bullet"/>
      <w:lvlText w:val="•"/>
      <w:lvlJc w:val="left"/>
      <w:pPr>
        <w:ind w:left="3009" w:hanging="236"/>
      </w:pPr>
      <w:rPr>
        <w:rFonts w:hint="default"/>
      </w:rPr>
    </w:lvl>
    <w:lvl w:ilvl="3" w:tplc="A7AC0660">
      <w:start w:val="1"/>
      <w:numFmt w:val="bullet"/>
      <w:lvlText w:val="•"/>
      <w:lvlJc w:val="left"/>
      <w:pPr>
        <w:ind w:left="3845" w:hanging="236"/>
      </w:pPr>
      <w:rPr>
        <w:rFonts w:hint="default"/>
      </w:rPr>
    </w:lvl>
    <w:lvl w:ilvl="4" w:tplc="07C0CC3C">
      <w:start w:val="1"/>
      <w:numFmt w:val="bullet"/>
      <w:lvlText w:val="•"/>
      <w:lvlJc w:val="left"/>
      <w:pPr>
        <w:ind w:left="4680" w:hanging="236"/>
      </w:pPr>
      <w:rPr>
        <w:rFonts w:hint="default"/>
      </w:rPr>
    </w:lvl>
    <w:lvl w:ilvl="5" w:tplc="D24C4024">
      <w:start w:val="1"/>
      <w:numFmt w:val="bullet"/>
      <w:lvlText w:val="•"/>
      <w:lvlJc w:val="left"/>
      <w:pPr>
        <w:ind w:left="5515" w:hanging="236"/>
      </w:pPr>
      <w:rPr>
        <w:rFonts w:hint="default"/>
      </w:rPr>
    </w:lvl>
    <w:lvl w:ilvl="6" w:tplc="1B56FEE4">
      <w:start w:val="1"/>
      <w:numFmt w:val="bullet"/>
      <w:lvlText w:val="•"/>
      <w:lvlJc w:val="left"/>
      <w:pPr>
        <w:ind w:left="6350" w:hanging="236"/>
      </w:pPr>
      <w:rPr>
        <w:rFonts w:hint="default"/>
      </w:rPr>
    </w:lvl>
    <w:lvl w:ilvl="7" w:tplc="2BCEDC4E">
      <w:start w:val="1"/>
      <w:numFmt w:val="bullet"/>
      <w:lvlText w:val="•"/>
      <w:lvlJc w:val="left"/>
      <w:pPr>
        <w:ind w:left="7185" w:hanging="236"/>
      </w:pPr>
      <w:rPr>
        <w:rFonts w:hint="default"/>
      </w:rPr>
    </w:lvl>
    <w:lvl w:ilvl="8" w:tplc="308AA31A">
      <w:start w:val="1"/>
      <w:numFmt w:val="bullet"/>
      <w:lvlText w:val="•"/>
      <w:lvlJc w:val="left"/>
      <w:pPr>
        <w:ind w:left="8020" w:hanging="236"/>
      </w:pPr>
      <w:rPr>
        <w:rFonts w:hint="default"/>
      </w:rPr>
    </w:lvl>
  </w:abstractNum>
  <w:abstractNum w:abstractNumId="182" w15:restartNumberingAfterBreak="0">
    <w:nsid w:val="727F3860"/>
    <w:multiLevelType w:val="hybridMultilevel"/>
    <w:tmpl w:val="D2185DC2"/>
    <w:lvl w:ilvl="0" w:tplc="3CEC7928">
      <w:start w:val="3"/>
      <w:numFmt w:val="lowerLetter"/>
      <w:lvlText w:val="%1)"/>
      <w:lvlJc w:val="left"/>
      <w:pPr>
        <w:ind w:left="1721" w:hanging="284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875098A8">
      <w:start w:val="1"/>
      <w:numFmt w:val="bullet"/>
      <w:lvlText w:val="•"/>
      <w:lvlJc w:val="left"/>
      <w:pPr>
        <w:ind w:left="2524" w:hanging="284"/>
      </w:pPr>
      <w:rPr>
        <w:rFonts w:hint="default"/>
      </w:rPr>
    </w:lvl>
    <w:lvl w:ilvl="2" w:tplc="E1807DBE">
      <w:start w:val="1"/>
      <w:numFmt w:val="bullet"/>
      <w:lvlText w:val="•"/>
      <w:lvlJc w:val="left"/>
      <w:pPr>
        <w:ind w:left="3327" w:hanging="284"/>
      </w:pPr>
      <w:rPr>
        <w:rFonts w:hint="default"/>
      </w:rPr>
    </w:lvl>
    <w:lvl w:ilvl="3" w:tplc="64DCB1DA">
      <w:start w:val="1"/>
      <w:numFmt w:val="bullet"/>
      <w:lvlText w:val="•"/>
      <w:lvlJc w:val="left"/>
      <w:pPr>
        <w:ind w:left="4130" w:hanging="284"/>
      </w:pPr>
      <w:rPr>
        <w:rFonts w:hint="default"/>
      </w:rPr>
    </w:lvl>
    <w:lvl w:ilvl="4" w:tplc="6C8003F6">
      <w:start w:val="1"/>
      <w:numFmt w:val="bullet"/>
      <w:lvlText w:val="•"/>
      <w:lvlJc w:val="left"/>
      <w:pPr>
        <w:ind w:left="4933" w:hanging="284"/>
      </w:pPr>
      <w:rPr>
        <w:rFonts w:hint="default"/>
      </w:rPr>
    </w:lvl>
    <w:lvl w:ilvl="5" w:tplc="643CACB6">
      <w:start w:val="1"/>
      <w:numFmt w:val="bullet"/>
      <w:lvlText w:val="•"/>
      <w:lvlJc w:val="left"/>
      <w:pPr>
        <w:ind w:left="5736" w:hanging="284"/>
      </w:pPr>
      <w:rPr>
        <w:rFonts w:hint="default"/>
      </w:rPr>
    </w:lvl>
    <w:lvl w:ilvl="6" w:tplc="5A0E39B8">
      <w:start w:val="1"/>
      <w:numFmt w:val="bullet"/>
      <w:lvlText w:val="•"/>
      <w:lvlJc w:val="left"/>
      <w:pPr>
        <w:ind w:left="6539" w:hanging="284"/>
      </w:pPr>
      <w:rPr>
        <w:rFonts w:hint="default"/>
      </w:rPr>
    </w:lvl>
    <w:lvl w:ilvl="7" w:tplc="AA308E74">
      <w:start w:val="1"/>
      <w:numFmt w:val="bullet"/>
      <w:lvlText w:val="•"/>
      <w:lvlJc w:val="left"/>
      <w:pPr>
        <w:ind w:left="7342" w:hanging="284"/>
      </w:pPr>
      <w:rPr>
        <w:rFonts w:hint="default"/>
      </w:rPr>
    </w:lvl>
    <w:lvl w:ilvl="8" w:tplc="6096BAB0">
      <w:start w:val="1"/>
      <w:numFmt w:val="bullet"/>
      <w:lvlText w:val="•"/>
      <w:lvlJc w:val="left"/>
      <w:pPr>
        <w:ind w:left="8145" w:hanging="284"/>
      </w:pPr>
      <w:rPr>
        <w:rFonts w:hint="default"/>
      </w:rPr>
    </w:lvl>
  </w:abstractNum>
  <w:abstractNum w:abstractNumId="183" w15:restartNumberingAfterBreak="0">
    <w:nsid w:val="72D06737"/>
    <w:multiLevelType w:val="hybridMultilevel"/>
    <w:tmpl w:val="F50EDC1C"/>
    <w:lvl w:ilvl="0" w:tplc="CF5C9D6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7A0225DE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0110298C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595C900A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41C0CE00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930010B8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AC3020EE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C22CC5F2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74566A26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84" w15:restartNumberingAfterBreak="0">
    <w:nsid w:val="73B370FF"/>
    <w:multiLevelType w:val="hybridMultilevel"/>
    <w:tmpl w:val="66ECC4E2"/>
    <w:lvl w:ilvl="0" w:tplc="A3AC92B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511C01C0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76B0B544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836E96AA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5F443B80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00260E78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8A706B78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750E02CA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7F685C72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85" w15:restartNumberingAfterBreak="0">
    <w:nsid w:val="73EE3732"/>
    <w:multiLevelType w:val="hybridMultilevel"/>
    <w:tmpl w:val="70085680"/>
    <w:lvl w:ilvl="0" w:tplc="DACAF3A6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DDFC9D54">
      <w:start w:val="1"/>
      <w:numFmt w:val="lowerLetter"/>
      <w:lvlText w:val="%2)"/>
      <w:lvlJc w:val="left"/>
      <w:pPr>
        <w:ind w:left="1721" w:hanging="286"/>
        <w:jc w:val="righ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06E4D234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D102CA26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9EDAAE7A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2AECF0D4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B9B28846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751C12A2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5720F42E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86" w15:restartNumberingAfterBreak="0">
    <w:nsid w:val="741F1EA8"/>
    <w:multiLevelType w:val="hybridMultilevel"/>
    <w:tmpl w:val="827894C4"/>
    <w:lvl w:ilvl="0" w:tplc="9D1CB6B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CB1EC00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i/>
        <w:w w:val="118"/>
        <w:sz w:val="20"/>
        <w:szCs w:val="20"/>
      </w:rPr>
    </w:lvl>
    <w:lvl w:ilvl="2" w:tplc="673267A8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FFC6D576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BF1E6F82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5B6486EA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33165CD0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ED022360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7F927F10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87" w15:restartNumberingAfterBreak="0">
    <w:nsid w:val="7503573D"/>
    <w:multiLevelType w:val="hybridMultilevel"/>
    <w:tmpl w:val="06CAE7FA"/>
    <w:lvl w:ilvl="0" w:tplc="FAC2696E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38B01046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C14C2C9C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DED89CDC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1DF22690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E5E2A284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3B56AC1E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994C7FF4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3648F5C4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188" w15:restartNumberingAfterBreak="0">
    <w:nsid w:val="76FA393B"/>
    <w:multiLevelType w:val="hybridMultilevel"/>
    <w:tmpl w:val="9E76A62E"/>
    <w:lvl w:ilvl="0" w:tplc="E060701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1C286FD0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FDAA0AEA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16E6DDAE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FFEEE172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936E887C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7ACA2256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82D6E022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1F126864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89" w15:restartNumberingAfterBreak="0">
    <w:nsid w:val="77B47426"/>
    <w:multiLevelType w:val="hybridMultilevel"/>
    <w:tmpl w:val="41DE6FB8"/>
    <w:lvl w:ilvl="0" w:tplc="6F184AD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AD04DC8C">
      <w:start w:val="1"/>
      <w:numFmt w:val="bullet"/>
      <w:lvlText w:val="•"/>
      <w:lvlJc w:val="left"/>
      <w:pPr>
        <w:ind w:left="2232" w:hanging="236"/>
      </w:pPr>
      <w:rPr>
        <w:rFonts w:hint="default"/>
      </w:rPr>
    </w:lvl>
    <w:lvl w:ilvl="2" w:tplc="8B9C45B6">
      <w:start w:val="1"/>
      <w:numFmt w:val="bullet"/>
      <w:lvlText w:val="•"/>
      <w:lvlJc w:val="left"/>
      <w:pPr>
        <w:ind w:left="3068" w:hanging="236"/>
      </w:pPr>
      <w:rPr>
        <w:rFonts w:hint="default"/>
      </w:rPr>
    </w:lvl>
    <w:lvl w:ilvl="3" w:tplc="D15E7C2E">
      <w:start w:val="1"/>
      <w:numFmt w:val="bullet"/>
      <w:lvlText w:val="•"/>
      <w:lvlJc w:val="left"/>
      <w:pPr>
        <w:ind w:left="3903" w:hanging="236"/>
      </w:pPr>
      <w:rPr>
        <w:rFonts w:hint="default"/>
      </w:rPr>
    </w:lvl>
    <w:lvl w:ilvl="4" w:tplc="904C2DD6">
      <w:start w:val="1"/>
      <w:numFmt w:val="bullet"/>
      <w:lvlText w:val="•"/>
      <w:lvlJc w:val="left"/>
      <w:pPr>
        <w:ind w:left="4738" w:hanging="236"/>
      </w:pPr>
      <w:rPr>
        <w:rFonts w:hint="default"/>
      </w:rPr>
    </w:lvl>
    <w:lvl w:ilvl="5" w:tplc="CC4E4BC6">
      <w:start w:val="1"/>
      <w:numFmt w:val="bullet"/>
      <w:lvlText w:val="•"/>
      <w:lvlJc w:val="left"/>
      <w:pPr>
        <w:ind w:left="5574" w:hanging="236"/>
      </w:pPr>
      <w:rPr>
        <w:rFonts w:hint="default"/>
      </w:rPr>
    </w:lvl>
    <w:lvl w:ilvl="6" w:tplc="643E1C30">
      <w:start w:val="1"/>
      <w:numFmt w:val="bullet"/>
      <w:lvlText w:val="•"/>
      <w:lvlJc w:val="left"/>
      <w:pPr>
        <w:ind w:left="6409" w:hanging="236"/>
      </w:pPr>
      <w:rPr>
        <w:rFonts w:hint="default"/>
      </w:rPr>
    </w:lvl>
    <w:lvl w:ilvl="7" w:tplc="C4A8DB78">
      <w:start w:val="1"/>
      <w:numFmt w:val="bullet"/>
      <w:lvlText w:val="•"/>
      <w:lvlJc w:val="left"/>
      <w:pPr>
        <w:ind w:left="7245" w:hanging="236"/>
      </w:pPr>
      <w:rPr>
        <w:rFonts w:hint="default"/>
      </w:rPr>
    </w:lvl>
    <w:lvl w:ilvl="8" w:tplc="034A6A68">
      <w:start w:val="1"/>
      <w:numFmt w:val="bullet"/>
      <w:lvlText w:val="•"/>
      <w:lvlJc w:val="left"/>
      <w:pPr>
        <w:ind w:left="8080" w:hanging="236"/>
      </w:pPr>
      <w:rPr>
        <w:rFonts w:hint="default"/>
      </w:rPr>
    </w:lvl>
  </w:abstractNum>
  <w:abstractNum w:abstractNumId="190" w15:restartNumberingAfterBreak="0">
    <w:nsid w:val="78774AA8"/>
    <w:multiLevelType w:val="hybridMultilevel"/>
    <w:tmpl w:val="867E2EDC"/>
    <w:lvl w:ilvl="0" w:tplc="28406AAC">
      <w:start w:val="3"/>
      <w:numFmt w:val="decimal"/>
      <w:lvlText w:val="%1."/>
      <w:lvlJc w:val="left"/>
      <w:pPr>
        <w:ind w:left="1397" w:hanging="269"/>
        <w:jc w:val="left"/>
      </w:pPr>
      <w:rPr>
        <w:rFonts w:ascii="Calibri" w:eastAsia="Calibri" w:hAnsi="Calibri" w:hint="default"/>
        <w:i/>
        <w:spacing w:val="-1"/>
        <w:w w:val="90"/>
        <w:sz w:val="20"/>
        <w:szCs w:val="20"/>
      </w:rPr>
    </w:lvl>
    <w:lvl w:ilvl="1" w:tplc="DFB6D0AA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9C7229BA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0B0053AE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B11C2728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912CDE04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F0601192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4C688C9A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80DCD5AE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91" w15:restartNumberingAfterBreak="0">
    <w:nsid w:val="787878E1"/>
    <w:multiLevelType w:val="hybridMultilevel"/>
    <w:tmpl w:val="27DA1B70"/>
    <w:lvl w:ilvl="0" w:tplc="F9306EE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20968B4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A3FEEE96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882447DE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5C0807B4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BF00D4C4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F8EAAE92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8458A88A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496C1048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192" w15:restartNumberingAfterBreak="0">
    <w:nsid w:val="78C207B8"/>
    <w:multiLevelType w:val="hybridMultilevel"/>
    <w:tmpl w:val="9DE260C0"/>
    <w:lvl w:ilvl="0" w:tplc="418E53CC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2E34CD9E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DB5A9A28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57AAA16C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212A9518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34A4C42E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8D405084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3778876C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9C1E9C04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193" w15:restartNumberingAfterBreak="0">
    <w:nsid w:val="7B8E4F50"/>
    <w:multiLevelType w:val="hybridMultilevel"/>
    <w:tmpl w:val="FA48285A"/>
    <w:lvl w:ilvl="0" w:tplc="7C50A29A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58263418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CA4EC5C8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2F16D76A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A1E45382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3D741646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01709BA2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1E283B9C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5B8C5D46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94" w15:restartNumberingAfterBreak="0">
    <w:nsid w:val="7B943FC6"/>
    <w:multiLevelType w:val="hybridMultilevel"/>
    <w:tmpl w:val="A126DD1C"/>
    <w:lvl w:ilvl="0" w:tplc="3D485CF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D014310C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FC0C2550">
      <w:start w:val="1"/>
      <w:numFmt w:val="bullet"/>
      <w:lvlText w:val="•"/>
      <w:lvlJc w:val="left"/>
      <w:pPr>
        <w:ind w:left="2615" w:hanging="286"/>
      </w:pPr>
      <w:rPr>
        <w:rFonts w:hint="default"/>
      </w:rPr>
    </w:lvl>
    <w:lvl w:ilvl="3" w:tplc="BE2C36A0">
      <w:start w:val="1"/>
      <w:numFmt w:val="bullet"/>
      <w:lvlText w:val="•"/>
      <w:lvlJc w:val="left"/>
      <w:pPr>
        <w:ind w:left="3510" w:hanging="286"/>
      </w:pPr>
      <w:rPr>
        <w:rFonts w:hint="default"/>
      </w:rPr>
    </w:lvl>
    <w:lvl w:ilvl="4" w:tplc="F9025B4A">
      <w:start w:val="1"/>
      <w:numFmt w:val="bullet"/>
      <w:lvlText w:val="•"/>
      <w:lvlJc w:val="left"/>
      <w:pPr>
        <w:ind w:left="4404" w:hanging="286"/>
      </w:pPr>
      <w:rPr>
        <w:rFonts w:hint="default"/>
      </w:rPr>
    </w:lvl>
    <w:lvl w:ilvl="5" w:tplc="88189E52">
      <w:start w:val="1"/>
      <w:numFmt w:val="bullet"/>
      <w:lvlText w:val="•"/>
      <w:lvlJc w:val="left"/>
      <w:pPr>
        <w:ind w:left="5298" w:hanging="286"/>
      </w:pPr>
      <w:rPr>
        <w:rFonts w:hint="default"/>
      </w:rPr>
    </w:lvl>
    <w:lvl w:ilvl="6" w:tplc="246A471A">
      <w:start w:val="1"/>
      <w:numFmt w:val="bullet"/>
      <w:lvlText w:val="•"/>
      <w:lvlJc w:val="left"/>
      <w:pPr>
        <w:ind w:left="6193" w:hanging="286"/>
      </w:pPr>
      <w:rPr>
        <w:rFonts w:hint="default"/>
      </w:rPr>
    </w:lvl>
    <w:lvl w:ilvl="7" w:tplc="3CF4C7FA">
      <w:start w:val="1"/>
      <w:numFmt w:val="bullet"/>
      <w:lvlText w:val="•"/>
      <w:lvlJc w:val="left"/>
      <w:pPr>
        <w:ind w:left="7087" w:hanging="286"/>
      </w:pPr>
      <w:rPr>
        <w:rFonts w:hint="default"/>
      </w:rPr>
    </w:lvl>
    <w:lvl w:ilvl="8" w:tplc="3D821320">
      <w:start w:val="1"/>
      <w:numFmt w:val="bullet"/>
      <w:lvlText w:val="•"/>
      <w:lvlJc w:val="left"/>
      <w:pPr>
        <w:ind w:left="7982" w:hanging="286"/>
      </w:pPr>
      <w:rPr>
        <w:rFonts w:hint="default"/>
      </w:rPr>
    </w:lvl>
  </w:abstractNum>
  <w:abstractNum w:abstractNumId="195" w15:restartNumberingAfterBreak="0">
    <w:nsid w:val="7C1B67B1"/>
    <w:multiLevelType w:val="hybridMultilevel"/>
    <w:tmpl w:val="73DEA956"/>
    <w:lvl w:ilvl="0" w:tplc="FC6678E0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A92222E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01AC83B8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AEC2EBAC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C4207F92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631A3F52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A31CFE52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1F822542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C442BAD8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abstractNum w:abstractNumId="196" w15:restartNumberingAfterBreak="0">
    <w:nsid w:val="7D870ADE"/>
    <w:multiLevelType w:val="hybridMultilevel"/>
    <w:tmpl w:val="0BEE1472"/>
    <w:lvl w:ilvl="0" w:tplc="C054CFEE">
      <w:start w:val="2"/>
      <w:numFmt w:val="lowerLetter"/>
      <w:lvlText w:val="%1)"/>
      <w:lvlJc w:val="left"/>
      <w:pPr>
        <w:ind w:left="1721" w:hanging="296"/>
        <w:jc w:val="left"/>
      </w:pPr>
      <w:rPr>
        <w:rFonts w:ascii="Calibri" w:eastAsia="Calibri" w:hAnsi="Calibri" w:hint="default"/>
        <w:w w:val="118"/>
        <w:sz w:val="20"/>
        <w:szCs w:val="20"/>
      </w:rPr>
    </w:lvl>
    <w:lvl w:ilvl="1" w:tplc="533A2B54">
      <w:start w:val="1"/>
      <w:numFmt w:val="bullet"/>
      <w:lvlText w:val="•"/>
      <w:lvlJc w:val="left"/>
      <w:pPr>
        <w:ind w:left="2524" w:hanging="296"/>
      </w:pPr>
      <w:rPr>
        <w:rFonts w:hint="default"/>
      </w:rPr>
    </w:lvl>
    <w:lvl w:ilvl="2" w:tplc="8440FC5A">
      <w:start w:val="1"/>
      <w:numFmt w:val="bullet"/>
      <w:lvlText w:val="•"/>
      <w:lvlJc w:val="left"/>
      <w:pPr>
        <w:ind w:left="3327" w:hanging="296"/>
      </w:pPr>
      <w:rPr>
        <w:rFonts w:hint="default"/>
      </w:rPr>
    </w:lvl>
    <w:lvl w:ilvl="3" w:tplc="AFBEA084">
      <w:start w:val="1"/>
      <w:numFmt w:val="bullet"/>
      <w:lvlText w:val="•"/>
      <w:lvlJc w:val="left"/>
      <w:pPr>
        <w:ind w:left="4130" w:hanging="296"/>
      </w:pPr>
      <w:rPr>
        <w:rFonts w:hint="default"/>
      </w:rPr>
    </w:lvl>
    <w:lvl w:ilvl="4" w:tplc="598A9CE8">
      <w:start w:val="1"/>
      <w:numFmt w:val="bullet"/>
      <w:lvlText w:val="•"/>
      <w:lvlJc w:val="left"/>
      <w:pPr>
        <w:ind w:left="4933" w:hanging="296"/>
      </w:pPr>
      <w:rPr>
        <w:rFonts w:hint="default"/>
      </w:rPr>
    </w:lvl>
    <w:lvl w:ilvl="5" w:tplc="E13EA09E">
      <w:start w:val="1"/>
      <w:numFmt w:val="bullet"/>
      <w:lvlText w:val="•"/>
      <w:lvlJc w:val="left"/>
      <w:pPr>
        <w:ind w:left="5736" w:hanging="296"/>
      </w:pPr>
      <w:rPr>
        <w:rFonts w:hint="default"/>
      </w:rPr>
    </w:lvl>
    <w:lvl w:ilvl="6" w:tplc="7F2E76E8">
      <w:start w:val="1"/>
      <w:numFmt w:val="bullet"/>
      <w:lvlText w:val="•"/>
      <w:lvlJc w:val="left"/>
      <w:pPr>
        <w:ind w:left="6539" w:hanging="296"/>
      </w:pPr>
      <w:rPr>
        <w:rFonts w:hint="default"/>
      </w:rPr>
    </w:lvl>
    <w:lvl w:ilvl="7" w:tplc="06286CF0">
      <w:start w:val="1"/>
      <w:numFmt w:val="bullet"/>
      <w:lvlText w:val="•"/>
      <w:lvlJc w:val="left"/>
      <w:pPr>
        <w:ind w:left="7342" w:hanging="296"/>
      </w:pPr>
      <w:rPr>
        <w:rFonts w:hint="default"/>
      </w:rPr>
    </w:lvl>
    <w:lvl w:ilvl="8" w:tplc="B7E09954">
      <w:start w:val="1"/>
      <w:numFmt w:val="bullet"/>
      <w:lvlText w:val="•"/>
      <w:lvlJc w:val="left"/>
      <w:pPr>
        <w:ind w:left="8145" w:hanging="296"/>
      </w:pPr>
      <w:rPr>
        <w:rFonts w:hint="default"/>
      </w:rPr>
    </w:lvl>
  </w:abstractNum>
  <w:abstractNum w:abstractNumId="197" w15:restartNumberingAfterBreak="0">
    <w:nsid w:val="7D951CF7"/>
    <w:multiLevelType w:val="hybridMultilevel"/>
    <w:tmpl w:val="B58ADC3C"/>
    <w:lvl w:ilvl="0" w:tplc="632862B2">
      <w:start w:val="2"/>
      <w:numFmt w:val="decimal"/>
      <w:lvlText w:val="%1."/>
      <w:lvlJc w:val="left"/>
      <w:pPr>
        <w:ind w:left="1397" w:hanging="267"/>
        <w:jc w:val="left"/>
      </w:pPr>
      <w:rPr>
        <w:rFonts w:ascii="Calibri" w:eastAsia="Calibri" w:hAnsi="Calibri" w:hint="default"/>
        <w:b/>
        <w:bCs/>
        <w:spacing w:val="-1"/>
        <w:w w:val="90"/>
        <w:sz w:val="20"/>
        <w:szCs w:val="20"/>
      </w:rPr>
    </w:lvl>
    <w:lvl w:ilvl="1" w:tplc="CBD66834">
      <w:start w:val="1"/>
      <w:numFmt w:val="lowerLetter"/>
      <w:lvlText w:val="%2)"/>
      <w:lvlJc w:val="left"/>
      <w:pPr>
        <w:ind w:left="1721" w:hanging="286"/>
        <w:jc w:val="lef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EF46F1C6">
      <w:start w:val="1"/>
      <w:numFmt w:val="bullet"/>
      <w:lvlText w:val="•"/>
      <w:lvlJc w:val="left"/>
      <w:pPr>
        <w:ind w:left="2606" w:hanging="286"/>
      </w:pPr>
      <w:rPr>
        <w:rFonts w:hint="default"/>
      </w:rPr>
    </w:lvl>
    <w:lvl w:ilvl="3" w:tplc="DE224AD8">
      <w:start w:val="1"/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A0045900">
      <w:start w:val="1"/>
      <w:numFmt w:val="bullet"/>
      <w:lvlText w:val="•"/>
      <w:lvlJc w:val="left"/>
      <w:pPr>
        <w:ind w:left="4377" w:hanging="286"/>
      </w:pPr>
      <w:rPr>
        <w:rFonts w:hint="default"/>
      </w:rPr>
    </w:lvl>
    <w:lvl w:ilvl="5" w:tplc="DE60CD56">
      <w:start w:val="1"/>
      <w:numFmt w:val="bullet"/>
      <w:lvlText w:val="•"/>
      <w:lvlJc w:val="left"/>
      <w:pPr>
        <w:ind w:left="5263" w:hanging="286"/>
      </w:pPr>
      <w:rPr>
        <w:rFonts w:hint="default"/>
      </w:rPr>
    </w:lvl>
    <w:lvl w:ilvl="6" w:tplc="E1120F90">
      <w:start w:val="1"/>
      <w:numFmt w:val="bullet"/>
      <w:lvlText w:val="•"/>
      <w:lvlJc w:val="left"/>
      <w:pPr>
        <w:ind w:left="6148" w:hanging="286"/>
      </w:pPr>
      <w:rPr>
        <w:rFonts w:hint="default"/>
      </w:rPr>
    </w:lvl>
    <w:lvl w:ilvl="7" w:tplc="808E587C">
      <w:start w:val="1"/>
      <w:numFmt w:val="bullet"/>
      <w:lvlText w:val="•"/>
      <w:lvlJc w:val="left"/>
      <w:pPr>
        <w:ind w:left="7034" w:hanging="286"/>
      </w:pPr>
      <w:rPr>
        <w:rFonts w:hint="default"/>
      </w:rPr>
    </w:lvl>
    <w:lvl w:ilvl="8" w:tplc="DF44BD3E">
      <w:start w:val="1"/>
      <w:numFmt w:val="bullet"/>
      <w:lvlText w:val="•"/>
      <w:lvlJc w:val="left"/>
      <w:pPr>
        <w:ind w:left="7920" w:hanging="286"/>
      </w:pPr>
      <w:rPr>
        <w:rFonts w:hint="default"/>
      </w:rPr>
    </w:lvl>
  </w:abstractNum>
  <w:abstractNum w:abstractNumId="198" w15:restartNumberingAfterBreak="0">
    <w:nsid w:val="7DD6563C"/>
    <w:multiLevelType w:val="hybridMultilevel"/>
    <w:tmpl w:val="EEDAA626"/>
    <w:lvl w:ilvl="0" w:tplc="ABE4FBB4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EC32C522">
      <w:start w:val="1"/>
      <w:numFmt w:val="bullet"/>
      <w:lvlText w:val="●"/>
      <w:lvlJc w:val="left"/>
      <w:pPr>
        <w:ind w:left="1680" w:hanging="284"/>
      </w:pPr>
      <w:rPr>
        <w:rFonts w:ascii="Times New Roman" w:eastAsia="Times New Roman" w:hAnsi="Times New Roman" w:hint="default"/>
        <w:sz w:val="11"/>
        <w:szCs w:val="11"/>
      </w:rPr>
    </w:lvl>
    <w:lvl w:ilvl="2" w:tplc="47169D3C">
      <w:start w:val="1"/>
      <w:numFmt w:val="bullet"/>
      <w:lvlText w:val="•"/>
      <w:lvlJc w:val="left"/>
      <w:pPr>
        <w:ind w:left="2570" w:hanging="284"/>
      </w:pPr>
      <w:rPr>
        <w:rFonts w:hint="default"/>
      </w:rPr>
    </w:lvl>
    <w:lvl w:ilvl="3" w:tplc="9B6AE27A">
      <w:start w:val="1"/>
      <w:numFmt w:val="bullet"/>
      <w:lvlText w:val="•"/>
      <w:lvlJc w:val="left"/>
      <w:pPr>
        <w:ind w:left="3460" w:hanging="284"/>
      </w:pPr>
      <w:rPr>
        <w:rFonts w:hint="default"/>
      </w:rPr>
    </w:lvl>
    <w:lvl w:ilvl="4" w:tplc="F8E2B952">
      <w:start w:val="1"/>
      <w:numFmt w:val="bullet"/>
      <w:lvlText w:val="•"/>
      <w:lvlJc w:val="left"/>
      <w:pPr>
        <w:ind w:left="4350" w:hanging="284"/>
      </w:pPr>
      <w:rPr>
        <w:rFonts w:hint="default"/>
      </w:rPr>
    </w:lvl>
    <w:lvl w:ilvl="5" w:tplc="F4225530">
      <w:start w:val="1"/>
      <w:numFmt w:val="bullet"/>
      <w:lvlText w:val="•"/>
      <w:lvlJc w:val="left"/>
      <w:pPr>
        <w:ind w:left="5240" w:hanging="284"/>
      </w:pPr>
      <w:rPr>
        <w:rFonts w:hint="default"/>
      </w:rPr>
    </w:lvl>
    <w:lvl w:ilvl="6" w:tplc="7EFAC9F2">
      <w:start w:val="1"/>
      <w:numFmt w:val="bullet"/>
      <w:lvlText w:val="•"/>
      <w:lvlJc w:val="left"/>
      <w:pPr>
        <w:ind w:left="6130" w:hanging="284"/>
      </w:pPr>
      <w:rPr>
        <w:rFonts w:hint="default"/>
      </w:rPr>
    </w:lvl>
    <w:lvl w:ilvl="7" w:tplc="C594315E">
      <w:start w:val="1"/>
      <w:numFmt w:val="bullet"/>
      <w:lvlText w:val="•"/>
      <w:lvlJc w:val="left"/>
      <w:pPr>
        <w:ind w:left="7020" w:hanging="284"/>
      </w:pPr>
      <w:rPr>
        <w:rFonts w:hint="default"/>
      </w:rPr>
    </w:lvl>
    <w:lvl w:ilvl="8" w:tplc="578E3D66">
      <w:start w:val="1"/>
      <w:numFmt w:val="bullet"/>
      <w:lvlText w:val="•"/>
      <w:lvlJc w:val="left"/>
      <w:pPr>
        <w:ind w:left="7911" w:hanging="284"/>
      </w:pPr>
      <w:rPr>
        <w:rFonts w:hint="default"/>
      </w:rPr>
    </w:lvl>
  </w:abstractNum>
  <w:abstractNum w:abstractNumId="199" w15:restartNumberingAfterBreak="0">
    <w:nsid w:val="7E195E99"/>
    <w:multiLevelType w:val="hybridMultilevel"/>
    <w:tmpl w:val="C4765472"/>
    <w:lvl w:ilvl="0" w:tplc="FDC0408E">
      <w:start w:val="1"/>
      <w:numFmt w:val="decimal"/>
      <w:lvlText w:val="%1."/>
      <w:lvlJc w:val="left"/>
      <w:pPr>
        <w:ind w:left="1397" w:hanging="236"/>
        <w:jc w:val="left"/>
      </w:pPr>
      <w:rPr>
        <w:rFonts w:ascii="Calibri" w:eastAsia="Calibri" w:hAnsi="Calibri" w:hint="default"/>
        <w:spacing w:val="-1"/>
        <w:w w:val="90"/>
        <w:sz w:val="20"/>
        <w:szCs w:val="20"/>
      </w:rPr>
    </w:lvl>
    <w:lvl w:ilvl="1" w:tplc="FFA05B20">
      <w:start w:val="1"/>
      <w:numFmt w:val="lowerLetter"/>
      <w:lvlText w:val="%2)"/>
      <w:lvlJc w:val="left"/>
      <w:pPr>
        <w:ind w:left="1721" w:hanging="286"/>
        <w:jc w:val="right"/>
      </w:pPr>
      <w:rPr>
        <w:rFonts w:ascii="Calibri" w:eastAsia="Calibri" w:hAnsi="Calibri" w:hint="default"/>
        <w:spacing w:val="-1"/>
        <w:w w:val="118"/>
        <w:sz w:val="20"/>
        <w:szCs w:val="20"/>
      </w:rPr>
    </w:lvl>
    <w:lvl w:ilvl="2" w:tplc="42FE86E2">
      <w:start w:val="1"/>
      <w:numFmt w:val="bullet"/>
      <w:lvlText w:val="•"/>
      <w:lvlJc w:val="left"/>
      <w:pPr>
        <w:ind w:left="2613" w:hanging="286"/>
      </w:pPr>
      <w:rPr>
        <w:rFonts w:hint="default"/>
      </w:rPr>
    </w:lvl>
    <w:lvl w:ilvl="3" w:tplc="0CD6C674">
      <w:start w:val="1"/>
      <w:numFmt w:val="bullet"/>
      <w:lvlText w:val="•"/>
      <w:lvlJc w:val="left"/>
      <w:pPr>
        <w:ind w:left="3505" w:hanging="286"/>
      </w:pPr>
      <w:rPr>
        <w:rFonts w:hint="default"/>
      </w:rPr>
    </w:lvl>
    <w:lvl w:ilvl="4" w:tplc="DE88CAD8">
      <w:start w:val="1"/>
      <w:numFmt w:val="bullet"/>
      <w:lvlText w:val="•"/>
      <w:lvlJc w:val="left"/>
      <w:pPr>
        <w:ind w:left="4397" w:hanging="286"/>
      </w:pPr>
      <w:rPr>
        <w:rFonts w:hint="default"/>
      </w:rPr>
    </w:lvl>
    <w:lvl w:ilvl="5" w:tplc="66986A3A">
      <w:start w:val="1"/>
      <w:numFmt w:val="bullet"/>
      <w:lvlText w:val="•"/>
      <w:lvlJc w:val="left"/>
      <w:pPr>
        <w:ind w:left="5290" w:hanging="286"/>
      </w:pPr>
      <w:rPr>
        <w:rFonts w:hint="default"/>
      </w:rPr>
    </w:lvl>
    <w:lvl w:ilvl="6" w:tplc="8A3CAA82">
      <w:start w:val="1"/>
      <w:numFmt w:val="bullet"/>
      <w:lvlText w:val="•"/>
      <w:lvlJc w:val="left"/>
      <w:pPr>
        <w:ind w:left="6182" w:hanging="286"/>
      </w:pPr>
      <w:rPr>
        <w:rFonts w:hint="default"/>
      </w:rPr>
    </w:lvl>
    <w:lvl w:ilvl="7" w:tplc="C3AA058A">
      <w:start w:val="1"/>
      <w:numFmt w:val="bullet"/>
      <w:lvlText w:val="•"/>
      <w:lvlJc w:val="left"/>
      <w:pPr>
        <w:ind w:left="7074" w:hanging="286"/>
      </w:pPr>
      <w:rPr>
        <w:rFonts w:hint="default"/>
      </w:rPr>
    </w:lvl>
    <w:lvl w:ilvl="8" w:tplc="F6B05408">
      <w:start w:val="1"/>
      <w:numFmt w:val="bullet"/>
      <w:lvlText w:val="•"/>
      <w:lvlJc w:val="left"/>
      <w:pPr>
        <w:ind w:left="7966" w:hanging="286"/>
      </w:pPr>
      <w:rPr>
        <w:rFonts w:hint="default"/>
      </w:rPr>
    </w:lvl>
  </w:abstractNum>
  <w:num w:numId="1">
    <w:abstractNumId w:val="22"/>
  </w:num>
  <w:num w:numId="2">
    <w:abstractNumId w:val="32"/>
  </w:num>
  <w:num w:numId="3">
    <w:abstractNumId w:val="153"/>
  </w:num>
  <w:num w:numId="4">
    <w:abstractNumId w:val="47"/>
  </w:num>
  <w:num w:numId="5">
    <w:abstractNumId w:val="92"/>
  </w:num>
  <w:num w:numId="6">
    <w:abstractNumId w:val="109"/>
  </w:num>
  <w:num w:numId="7">
    <w:abstractNumId w:val="81"/>
  </w:num>
  <w:num w:numId="8">
    <w:abstractNumId w:val="115"/>
  </w:num>
  <w:num w:numId="9">
    <w:abstractNumId w:val="20"/>
  </w:num>
  <w:num w:numId="10">
    <w:abstractNumId w:val="119"/>
  </w:num>
  <w:num w:numId="11">
    <w:abstractNumId w:val="140"/>
  </w:num>
  <w:num w:numId="12">
    <w:abstractNumId w:val="7"/>
  </w:num>
  <w:num w:numId="13">
    <w:abstractNumId w:val="36"/>
  </w:num>
  <w:num w:numId="14">
    <w:abstractNumId w:val="71"/>
  </w:num>
  <w:num w:numId="15">
    <w:abstractNumId w:val="13"/>
  </w:num>
  <w:num w:numId="16">
    <w:abstractNumId w:val="196"/>
  </w:num>
  <w:num w:numId="17">
    <w:abstractNumId w:val="136"/>
  </w:num>
  <w:num w:numId="18">
    <w:abstractNumId w:val="116"/>
  </w:num>
  <w:num w:numId="19">
    <w:abstractNumId w:val="54"/>
  </w:num>
  <w:num w:numId="20">
    <w:abstractNumId w:val="73"/>
  </w:num>
  <w:num w:numId="21">
    <w:abstractNumId w:val="97"/>
  </w:num>
  <w:num w:numId="22">
    <w:abstractNumId w:val="10"/>
  </w:num>
  <w:num w:numId="23">
    <w:abstractNumId w:val="8"/>
  </w:num>
  <w:num w:numId="24">
    <w:abstractNumId w:val="91"/>
  </w:num>
  <w:num w:numId="25">
    <w:abstractNumId w:val="2"/>
  </w:num>
  <w:num w:numId="26">
    <w:abstractNumId w:val="137"/>
  </w:num>
  <w:num w:numId="27">
    <w:abstractNumId w:val="178"/>
  </w:num>
  <w:num w:numId="28">
    <w:abstractNumId w:val="151"/>
  </w:num>
  <w:num w:numId="29">
    <w:abstractNumId w:val="55"/>
  </w:num>
  <w:num w:numId="30">
    <w:abstractNumId w:val="171"/>
  </w:num>
  <w:num w:numId="31">
    <w:abstractNumId w:val="12"/>
  </w:num>
  <w:num w:numId="32">
    <w:abstractNumId w:val="58"/>
  </w:num>
  <w:num w:numId="33">
    <w:abstractNumId w:val="160"/>
  </w:num>
  <w:num w:numId="34">
    <w:abstractNumId w:val="147"/>
  </w:num>
  <w:num w:numId="35">
    <w:abstractNumId w:val="187"/>
  </w:num>
  <w:num w:numId="36">
    <w:abstractNumId w:val="186"/>
  </w:num>
  <w:num w:numId="37">
    <w:abstractNumId w:val="199"/>
  </w:num>
  <w:num w:numId="38">
    <w:abstractNumId w:val="68"/>
  </w:num>
  <w:num w:numId="39">
    <w:abstractNumId w:val="110"/>
  </w:num>
  <w:num w:numId="40">
    <w:abstractNumId w:val="88"/>
  </w:num>
  <w:num w:numId="41">
    <w:abstractNumId w:val="41"/>
  </w:num>
  <w:num w:numId="42">
    <w:abstractNumId w:val="45"/>
  </w:num>
  <w:num w:numId="43">
    <w:abstractNumId w:val="39"/>
  </w:num>
  <w:num w:numId="44">
    <w:abstractNumId w:val="133"/>
  </w:num>
  <w:num w:numId="45">
    <w:abstractNumId w:val="16"/>
  </w:num>
  <w:num w:numId="46">
    <w:abstractNumId w:val="123"/>
  </w:num>
  <w:num w:numId="47">
    <w:abstractNumId w:val="37"/>
  </w:num>
  <w:num w:numId="48">
    <w:abstractNumId w:val="80"/>
  </w:num>
  <w:num w:numId="49">
    <w:abstractNumId w:val="148"/>
  </w:num>
  <w:num w:numId="50">
    <w:abstractNumId w:val="164"/>
  </w:num>
  <w:num w:numId="51">
    <w:abstractNumId w:val="49"/>
  </w:num>
  <w:num w:numId="52">
    <w:abstractNumId w:val="44"/>
  </w:num>
  <w:num w:numId="53">
    <w:abstractNumId w:val="156"/>
  </w:num>
  <w:num w:numId="54">
    <w:abstractNumId w:val="185"/>
  </w:num>
  <w:num w:numId="55">
    <w:abstractNumId w:val="65"/>
  </w:num>
  <w:num w:numId="56">
    <w:abstractNumId w:val="152"/>
  </w:num>
  <w:num w:numId="57">
    <w:abstractNumId w:val="99"/>
  </w:num>
  <w:num w:numId="58">
    <w:abstractNumId w:val="175"/>
  </w:num>
  <w:num w:numId="59">
    <w:abstractNumId w:val="28"/>
  </w:num>
  <w:num w:numId="60">
    <w:abstractNumId w:val="176"/>
  </w:num>
  <w:num w:numId="61">
    <w:abstractNumId w:val="161"/>
  </w:num>
  <w:num w:numId="62">
    <w:abstractNumId w:val="11"/>
  </w:num>
  <w:num w:numId="63">
    <w:abstractNumId w:val="26"/>
  </w:num>
  <w:num w:numId="64">
    <w:abstractNumId w:val="192"/>
  </w:num>
  <w:num w:numId="65">
    <w:abstractNumId w:val="165"/>
  </w:num>
  <w:num w:numId="66">
    <w:abstractNumId w:val="117"/>
  </w:num>
  <w:num w:numId="67">
    <w:abstractNumId w:val="85"/>
  </w:num>
  <w:num w:numId="68">
    <w:abstractNumId w:val="19"/>
  </w:num>
  <w:num w:numId="69">
    <w:abstractNumId w:val="180"/>
  </w:num>
  <w:num w:numId="70">
    <w:abstractNumId w:val="53"/>
  </w:num>
  <w:num w:numId="71">
    <w:abstractNumId w:val="90"/>
  </w:num>
  <w:num w:numId="72">
    <w:abstractNumId w:val="35"/>
  </w:num>
  <w:num w:numId="73">
    <w:abstractNumId w:val="48"/>
  </w:num>
  <w:num w:numId="74">
    <w:abstractNumId w:val="95"/>
  </w:num>
  <w:num w:numId="75">
    <w:abstractNumId w:val="108"/>
  </w:num>
  <w:num w:numId="76">
    <w:abstractNumId w:val="64"/>
  </w:num>
  <w:num w:numId="77">
    <w:abstractNumId w:val="105"/>
  </w:num>
  <w:num w:numId="78">
    <w:abstractNumId w:val="25"/>
  </w:num>
  <w:num w:numId="79">
    <w:abstractNumId w:val="6"/>
  </w:num>
  <w:num w:numId="80">
    <w:abstractNumId w:val="59"/>
  </w:num>
  <w:num w:numId="81">
    <w:abstractNumId w:val="72"/>
  </w:num>
  <w:num w:numId="82">
    <w:abstractNumId w:val="158"/>
  </w:num>
  <w:num w:numId="83">
    <w:abstractNumId w:val="63"/>
  </w:num>
  <w:num w:numId="84">
    <w:abstractNumId w:val="149"/>
  </w:num>
  <w:num w:numId="85">
    <w:abstractNumId w:val="94"/>
  </w:num>
  <w:num w:numId="86">
    <w:abstractNumId w:val="3"/>
  </w:num>
  <w:num w:numId="87">
    <w:abstractNumId w:val="4"/>
  </w:num>
  <w:num w:numId="88">
    <w:abstractNumId w:val="34"/>
  </w:num>
  <w:num w:numId="89">
    <w:abstractNumId w:val="89"/>
  </w:num>
  <w:num w:numId="90">
    <w:abstractNumId w:val="50"/>
  </w:num>
  <w:num w:numId="91">
    <w:abstractNumId w:val="60"/>
  </w:num>
  <w:num w:numId="92">
    <w:abstractNumId w:val="30"/>
  </w:num>
  <w:num w:numId="93">
    <w:abstractNumId w:val="61"/>
  </w:num>
  <w:num w:numId="94">
    <w:abstractNumId w:val="155"/>
  </w:num>
  <w:num w:numId="95">
    <w:abstractNumId w:val="76"/>
  </w:num>
  <w:num w:numId="96">
    <w:abstractNumId w:val="103"/>
  </w:num>
  <w:num w:numId="97">
    <w:abstractNumId w:val="9"/>
  </w:num>
  <w:num w:numId="98">
    <w:abstractNumId w:val="17"/>
  </w:num>
  <w:num w:numId="99">
    <w:abstractNumId w:val="5"/>
  </w:num>
  <w:num w:numId="100">
    <w:abstractNumId w:val="126"/>
  </w:num>
  <w:num w:numId="101">
    <w:abstractNumId w:val="139"/>
  </w:num>
  <w:num w:numId="102">
    <w:abstractNumId w:val="42"/>
  </w:num>
  <w:num w:numId="103">
    <w:abstractNumId w:val="24"/>
  </w:num>
  <w:num w:numId="104">
    <w:abstractNumId w:val="23"/>
  </w:num>
  <w:num w:numId="105">
    <w:abstractNumId w:val="87"/>
  </w:num>
  <w:num w:numId="106">
    <w:abstractNumId w:val="43"/>
  </w:num>
  <w:num w:numId="107">
    <w:abstractNumId w:val="162"/>
  </w:num>
  <w:num w:numId="108">
    <w:abstractNumId w:val="142"/>
  </w:num>
  <w:num w:numId="109">
    <w:abstractNumId w:val="170"/>
  </w:num>
  <w:num w:numId="110">
    <w:abstractNumId w:val="154"/>
  </w:num>
  <w:num w:numId="111">
    <w:abstractNumId w:val="195"/>
  </w:num>
  <w:num w:numId="112">
    <w:abstractNumId w:val="107"/>
  </w:num>
  <w:num w:numId="113">
    <w:abstractNumId w:val="62"/>
  </w:num>
  <w:num w:numId="114">
    <w:abstractNumId w:val="101"/>
  </w:num>
  <w:num w:numId="115">
    <w:abstractNumId w:val="129"/>
  </w:num>
  <w:num w:numId="116">
    <w:abstractNumId w:val="31"/>
  </w:num>
  <w:num w:numId="117">
    <w:abstractNumId w:val="56"/>
  </w:num>
  <w:num w:numId="118">
    <w:abstractNumId w:val="102"/>
  </w:num>
  <w:num w:numId="119">
    <w:abstractNumId w:val="168"/>
  </w:num>
  <w:num w:numId="120">
    <w:abstractNumId w:val="194"/>
  </w:num>
  <w:num w:numId="121">
    <w:abstractNumId w:val="27"/>
  </w:num>
  <w:num w:numId="122">
    <w:abstractNumId w:val="70"/>
  </w:num>
  <w:num w:numId="123">
    <w:abstractNumId w:val="51"/>
  </w:num>
  <w:num w:numId="124">
    <w:abstractNumId w:val="169"/>
  </w:num>
  <w:num w:numId="125">
    <w:abstractNumId w:val="135"/>
  </w:num>
  <w:num w:numId="126">
    <w:abstractNumId w:val="79"/>
  </w:num>
  <w:num w:numId="127">
    <w:abstractNumId w:val="130"/>
  </w:num>
  <w:num w:numId="128">
    <w:abstractNumId w:val="113"/>
  </w:num>
  <w:num w:numId="129">
    <w:abstractNumId w:val="66"/>
  </w:num>
  <w:num w:numId="130">
    <w:abstractNumId w:val="197"/>
  </w:num>
  <w:num w:numId="131">
    <w:abstractNumId w:val="132"/>
  </w:num>
  <w:num w:numId="132">
    <w:abstractNumId w:val="104"/>
  </w:num>
  <w:num w:numId="133">
    <w:abstractNumId w:val="1"/>
  </w:num>
  <w:num w:numId="134">
    <w:abstractNumId w:val="21"/>
  </w:num>
  <w:num w:numId="135">
    <w:abstractNumId w:val="111"/>
  </w:num>
  <w:num w:numId="136">
    <w:abstractNumId w:val="144"/>
  </w:num>
  <w:num w:numId="137">
    <w:abstractNumId w:val="38"/>
  </w:num>
  <w:num w:numId="138">
    <w:abstractNumId w:val="198"/>
  </w:num>
  <w:num w:numId="139">
    <w:abstractNumId w:val="163"/>
  </w:num>
  <w:num w:numId="140">
    <w:abstractNumId w:val="150"/>
  </w:num>
  <w:num w:numId="141">
    <w:abstractNumId w:val="159"/>
  </w:num>
  <w:num w:numId="142">
    <w:abstractNumId w:val="167"/>
  </w:num>
  <w:num w:numId="143">
    <w:abstractNumId w:val="29"/>
  </w:num>
  <w:num w:numId="144">
    <w:abstractNumId w:val="173"/>
  </w:num>
  <w:num w:numId="145">
    <w:abstractNumId w:val="146"/>
  </w:num>
  <w:num w:numId="146">
    <w:abstractNumId w:val="145"/>
  </w:num>
  <w:num w:numId="147">
    <w:abstractNumId w:val="78"/>
  </w:num>
  <w:num w:numId="148">
    <w:abstractNumId w:val="177"/>
  </w:num>
  <w:num w:numId="149">
    <w:abstractNumId w:val="134"/>
  </w:num>
  <w:num w:numId="150">
    <w:abstractNumId w:val="131"/>
  </w:num>
  <w:num w:numId="151">
    <w:abstractNumId w:val="86"/>
  </w:num>
  <w:num w:numId="152">
    <w:abstractNumId w:val="69"/>
  </w:num>
  <w:num w:numId="153">
    <w:abstractNumId w:val="96"/>
  </w:num>
  <w:num w:numId="154">
    <w:abstractNumId w:val="189"/>
  </w:num>
  <w:num w:numId="155">
    <w:abstractNumId w:val="120"/>
  </w:num>
  <w:num w:numId="156">
    <w:abstractNumId w:val="57"/>
  </w:num>
  <w:num w:numId="157">
    <w:abstractNumId w:val="181"/>
  </w:num>
  <w:num w:numId="158">
    <w:abstractNumId w:val="166"/>
  </w:num>
  <w:num w:numId="159">
    <w:abstractNumId w:val="184"/>
  </w:num>
  <w:num w:numId="160">
    <w:abstractNumId w:val="15"/>
  </w:num>
  <w:num w:numId="161">
    <w:abstractNumId w:val="190"/>
  </w:num>
  <w:num w:numId="162">
    <w:abstractNumId w:val="193"/>
  </w:num>
  <w:num w:numId="163">
    <w:abstractNumId w:val="127"/>
  </w:num>
  <w:num w:numId="164">
    <w:abstractNumId w:val="67"/>
  </w:num>
  <w:num w:numId="165">
    <w:abstractNumId w:val="77"/>
  </w:num>
  <w:num w:numId="166">
    <w:abstractNumId w:val="172"/>
  </w:num>
  <w:num w:numId="167">
    <w:abstractNumId w:val="141"/>
  </w:num>
  <w:num w:numId="168">
    <w:abstractNumId w:val="121"/>
  </w:num>
  <w:num w:numId="169">
    <w:abstractNumId w:val="114"/>
  </w:num>
  <w:num w:numId="170">
    <w:abstractNumId w:val="74"/>
  </w:num>
  <w:num w:numId="171">
    <w:abstractNumId w:val="83"/>
  </w:num>
  <w:num w:numId="172">
    <w:abstractNumId w:val="18"/>
  </w:num>
  <w:num w:numId="173">
    <w:abstractNumId w:val="118"/>
  </w:num>
  <w:num w:numId="174">
    <w:abstractNumId w:val="182"/>
  </w:num>
  <w:num w:numId="175">
    <w:abstractNumId w:val="138"/>
  </w:num>
  <w:num w:numId="176">
    <w:abstractNumId w:val="82"/>
  </w:num>
  <w:num w:numId="177">
    <w:abstractNumId w:val="52"/>
  </w:num>
  <w:num w:numId="178">
    <w:abstractNumId w:val="100"/>
  </w:num>
  <w:num w:numId="179">
    <w:abstractNumId w:val="106"/>
  </w:num>
  <w:num w:numId="180">
    <w:abstractNumId w:val="143"/>
  </w:num>
  <w:num w:numId="181">
    <w:abstractNumId w:val="93"/>
  </w:num>
  <w:num w:numId="182">
    <w:abstractNumId w:val="0"/>
  </w:num>
  <w:num w:numId="183">
    <w:abstractNumId w:val="46"/>
  </w:num>
  <w:num w:numId="184">
    <w:abstractNumId w:val="98"/>
  </w:num>
  <w:num w:numId="185">
    <w:abstractNumId w:val="112"/>
  </w:num>
  <w:num w:numId="186">
    <w:abstractNumId w:val="75"/>
  </w:num>
  <w:num w:numId="187">
    <w:abstractNumId w:val="40"/>
  </w:num>
  <w:num w:numId="188">
    <w:abstractNumId w:val="33"/>
  </w:num>
  <w:num w:numId="189">
    <w:abstractNumId w:val="157"/>
  </w:num>
  <w:num w:numId="190">
    <w:abstractNumId w:val="14"/>
  </w:num>
  <w:num w:numId="191">
    <w:abstractNumId w:val="188"/>
  </w:num>
  <w:num w:numId="192">
    <w:abstractNumId w:val="84"/>
  </w:num>
  <w:num w:numId="193">
    <w:abstractNumId w:val="183"/>
  </w:num>
  <w:num w:numId="194">
    <w:abstractNumId w:val="125"/>
  </w:num>
  <w:num w:numId="195">
    <w:abstractNumId w:val="124"/>
  </w:num>
  <w:num w:numId="196">
    <w:abstractNumId w:val="191"/>
  </w:num>
  <w:num w:numId="197">
    <w:abstractNumId w:val="174"/>
  </w:num>
  <w:num w:numId="198">
    <w:abstractNumId w:val="128"/>
  </w:num>
  <w:num w:numId="199">
    <w:abstractNumId w:val="122"/>
  </w:num>
  <w:num w:numId="200">
    <w:abstractNumId w:val="179"/>
  </w:num>
  <w:numIdMacAtCleanup w:val="20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lder, Tom">
    <w15:presenceInfo w15:providerId="AD" w15:userId="S-1-5-21-120921916-498163275-930774774-34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374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92B85"/>
    <w:rsid w:val="00092B85"/>
    <w:rsid w:val="001D6F14"/>
    <w:rsid w:val="00224A2F"/>
    <w:rsid w:val="00233DE8"/>
    <w:rsid w:val="00280285"/>
    <w:rsid w:val="002F0428"/>
    <w:rsid w:val="003561DB"/>
    <w:rsid w:val="003603B9"/>
    <w:rsid w:val="003C57D4"/>
    <w:rsid w:val="00402EBA"/>
    <w:rsid w:val="004E14D5"/>
    <w:rsid w:val="00531847"/>
    <w:rsid w:val="00620D77"/>
    <w:rsid w:val="00644AB7"/>
    <w:rsid w:val="00651215"/>
    <w:rsid w:val="00703640"/>
    <w:rsid w:val="00743370"/>
    <w:rsid w:val="00781F7F"/>
    <w:rsid w:val="00857FE2"/>
    <w:rsid w:val="008B7755"/>
    <w:rsid w:val="008E63D4"/>
    <w:rsid w:val="00902D2F"/>
    <w:rsid w:val="009475F0"/>
    <w:rsid w:val="009807C5"/>
    <w:rsid w:val="00980BFA"/>
    <w:rsid w:val="00AA2ECE"/>
    <w:rsid w:val="00BE7A69"/>
    <w:rsid w:val="00C872AA"/>
    <w:rsid w:val="00C96A71"/>
    <w:rsid w:val="00CA3A0C"/>
    <w:rsid w:val="00CB4164"/>
    <w:rsid w:val="00CC45B0"/>
    <w:rsid w:val="00DA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49"/>
    <o:shapelayout v:ext="edit">
      <o:idmap v:ext="edit" data="1,3"/>
    </o:shapelayout>
  </w:shapeDefaults>
  <w:decimalSymbol w:val="."/>
  <w:listSeparator w:val=","/>
  <w15:docId w15:val="{391F78DB-66CB-4631-A24C-5D0AB42B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2"/>
      <w:ind w:left="1073"/>
      <w:outlineLvl w:val="0"/>
    </w:pPr>
    <w:rPr>
      <w:rFonts w:ascii="Calibri" w:eastAsia="Calibri" w:hAnsi="Calibri"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15"/>
      <w:ind w:left="1721"/>
      <w:outlineLvl w:val="1"/>
    </w:pPr>
    <w:rPr>
      <w:rFonts w:ascii="Courier New" w:eastAsia="Courier New" w:hAnsi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3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96A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5.xml"/><Relationship Id="rId18" Type="http://schemas.openxmlformats.org/officeDocument/2006/relationships/image" Target="media/image8.png"/><Relationship Id="rId26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7.png"/><Relationship Id="rId25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6.xm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9.xml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oter" Target="footer8.xml"/><Relationship Id="rId27" Type="http://schemas.openxmlformats.org/officeDocument/2006/relationships/footer" Target="footer1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9664</Words>
  <Characters>55085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Chico</Company>
  <LinksUpToDate>false</LinksUpToDate>
  <CharactersWithSpaces>64620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GLNN106Lab</dc:creator>
  <cp:lastModifiedBy>Wilder, Tom</cp:lastModifiedBy>
  <cp:revision>10</cp:revision>
  <dcterms:created xsi:type="dcterms:W3CDTF">2019-05-11T10:15:00Z</dcterms:created>
  <dcterms:modified xsi:type="dcterms:W3CDTF">2019-05-11T23:03:00Z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LastSaved">
    <vt:filetime>2019-05-11T00:00:00Z</vt:filetime>
  </property>
</Properties>
</file>